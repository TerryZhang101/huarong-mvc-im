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CB" w:rsidRPr="00C35DCB" w:rsidRDefault="00A2394E" w:rsidP="00A2394E">
      <w:pPr>
        <w:tabs>
          <w:tab w:val="left" w:pos="300"/>
        </w:tabs>
        <w:rPr>
          <w:rFonts w:ascii="华文中宋" w:eastAsia="华文中宋" w:hAnsi="华文中宋"/>
          <w:b/>
          <w:sz w:val="84"/>
          <w:szCs w:val="84"/>
        </w:rPr>
      </w:pPr>
      <w:r>
        <w:rPr>
          <w:rFonts w:ascii="华文中宋" w:eastAsia="华文中宋" w:hAnsi="华文中宋"/>
          <w:b/>
          <w:sz w:val="84"/>
          <w:szCs w:val="84"/>
        </w:rPr>
        <w:tab/>
      </w:r>
    </w:p>
    <w:p w:rsidR="009A2C8F" w:rsidRDefault="00D957B5" w:rsidP="002A7A87">
      <w:pPr>
        <w:pStyle w:val="ab"/>
        <w:rPr>
          <w:sz w:val="44"/>
          <w:szCs w:val="44"/>
        </w:rPr>
      </w:pPr>
      <w:bookmarkStart w:id="0" w:name="_Toc499446887"/>
      <w:r>
        <w:rPr>
          <w:rFonts w:hint="eastAsia"/>
          <w:sz w:val="44"/>
          <w:szCs w:val="44"/>
        </w:rPr>
        <w:t>HRIM</w:t>
      </w:r>
      <w:del w:id="1" w:author="china" w:date="2018-07-20T14:56:00Z">
        <w:r w:rsidR="00D47F80" w:rsidDel="00D957B5">
          <w:rPr>
            <w:rFonts w:hint="eastAsia"/>
            <w:sz w:val="44"/>
            <w:szCs w:val="44"/>
          </w:rPr>
          <w:delText>电子账户</w:delText>
        </w:r>
        <w:r w:rsidR="00C774B7" w:rsidDel="00D957B5">
          <w:rPr>
            <w:rFonts w:hint="eastAsia"/>
            <w:sz w:val="44"/>
            <w:szCs w:val="44"/>
          </w:rPr>
          <w:delText>核心</w:delText>
        </w:r>
      </w:del>
      <w:r w:rsidR="00C774B7">
        <w:rPr>
          <w:rFonts w:hint="eastAsia"/>
          <w:sz w:val="44"/>
          <w:szCs w:val="44"/>
        </w:rPr>
        <w:t>系统</w:t>
      </w:r>
      <w:r w:rsidR="00D47F80">
        <w:rPr>
          <w:rFonts w:hint="eastAsia"/>
          <w:sz w:val="44"/>
          <w:szCs w:val="44"/>
        </w:rPr>
        <w:t>接口服务</w:t>
      </w:r>
      <w:r w:rsidR="001706BA" w:rsidRPr="00871495">
        <w:rPr>
          <w:rFonts w:hint="eastAsia"/>
          <w:sz w:val="44"/>
          <w:szCs w:val="44"/>
        </w:rPr>
        <w:t>说明文档</w:t>
      </w:r>
      <w:bookmarkEnd w:id="0"/>
    </w:p>
    <w:p w:rsidR="001706BA" w:rsidRPr="004A1E3D" w:rsidRDefault="001706BA" w:rsidP="00E72A14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1706BA" w:rsidRDefault="001706BA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E72A14" w:rsidRPr="001706BA" w:rsidRDefault="00E72A14" w:rsidP="001706B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E72A14">
        <w:rPr>
          <w:rFonts w:ascii="微软雅黑" w:eastAsia="微软雅黑" w:hAnsi="微软雅黑" w:hint="eastAsia"/>
          <w:b/>
          <w:sz w:val="44"/>
          <w:szCs w:val="44"/>
        </w:rPr>
        <w:lastRenderedPageBreak/>
        <w:t>编辑历史</w:t>
      </w:r>
    </w:p>
    <w:tbl>
      <w:tblPr>
        <w:tblStyle w:val="a3"/>
        <w:tblW w:w="5000" w:type="pct"/>
        <w:jc w:val="center"/>
        <w:tblLayout w:type="fixed"/>
        <w:tblLook w:val="0000"/>
      </w:tblPr>
      <w:tblGrid>
        <w:gridCol w:w="1401"/>
        <w:gridCol w:w="1564"/>
        <w:gridCol w:w="1563"/>
        <w:gridCol w:w="3994"/>
      </w:tblGrid>
      <w:tr w:rsidR="00E72A14" w:rsidRPr="00166F84" w:rsidTr="00CE299A">
        <w:trPr>
          <w:trHeight w:val="454"/>
          <w:jc w:val="center"/>
        </w:trPr>
        <w:tc>
          <w:tcPr>
            <w:tcW w:w="1401" w:type="dxa"/>
            <w:shd w:val="clear" w:color="auto" w:fill="F2F2F2" w:themeFill="background1" w:themeFillShade="F2"/>
            <w:vAlign w:val="center"/>
          </w:tcPr>
          <w:p w:rsidR="00E72A14" w:rsidRPr="00E72A14" w:rsidRDefault="00E72A14" w:rsidP="00E72A1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编辑时间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E72A14" w:rsidRPr="00E72A14" w:rsidRDefault="00E72A14" w:rsidP="00E72A14">
            <w:pPr>
              <w:ind w:firstLineChars="18" w:firstLine="32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563" w:type="dxa"/>
            <w:shd w:val="clear" w:color="auto" w:fill="F2F2F2" w:themeFill="background1" w:themeFillShade="F2"/>
            <w:vAlign w:val="center"/>
          </w:tcPr>
          <w:p w:rsidR="00E72A14" w:rsidRPr="00E72A14" w:rsidRDefault="00E72A14" w:rsidP="00E72A14">
            <w:pPr>
              <w:ind w:firstLineChars="18" w:firstLine="32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3994" w:type="dxa"/>
            <w:shd w:val="clear" w:color="auto" w:fill="F2F2F2" w:themeFill="background1" w:themeFillShade="F2"/>
            <w:vAlign w:val="center"/>
          </w:tcPr>
          <w:p w:rsidR="00E72A14" w:rsidRPr="00E72A14" w:rsidRDefault="00E72A14" w:rsidP="00E72A1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编辑内容</w:t>
            </w:r>
          </w:p>
        </w:tc>
      </w:tr>
      <w:tr w:rsidR="00E72A14" w:rsidRPr="00D32FBC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510F86" w:rsidP="0005620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</w:t>
            </w:r>
            <w:r w:rsidR="00CE299A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CE299A"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</w:p>
        </w:tc>
        <w:tc>
          <w:tcPr>
            <w:tcW w:w="1564" w:type="dxa"/>
            <w:vAlign w:val="center"/>
          </w:tcPr>
          <w:p w:rsidR="00E72A14" w:rsidRPr="00E72A14" w:rsidRDefault="00E72A14" w:rsidP="00D4731E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1563" w:type="dxa"/>
            <w:vAlign w:val="center"/>
          </w:tcPr>
          <w:p w:rsidR="00E72A14" w:rsidRPr="00E72A14" w:rsidRDefault="00CE299A" w:rsidP="00D4731E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  <w:r w:rsidR="00C932DA">
              <w:rPr>
                <w:rFonts w:ascii="微软雅黑" w:eastAsia="微软雅黑" w:hAnsi="微软雅黑" w:hint="eastAsia"/>
                <w:sz w:val="18"/>
                <w:szCs w:val="18"/>
              </w:rPr>
              <w:t>ai</w:t>
            </w:r>
          </w:p>
        </w:tc>
        <w:tc>
          <w:tcPr>
            <w:tcW w:w="3994" w:type="dxa"/>
            <w:vAlign w:val="center"/>
          </w:tcPr>
          <w:p w:rsidR="00E72A14" w:rsidRPr="00E72A14" w:rsidRDefault="00E72A14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72A14">
              <w:rPr>
                <w:rFonts w:ascii="微软雅黑" w:eastAsia="微软雅黑" w:hAnsi="微软雅黑" w:cs="LucidaGrande"/>
                <w:color w:val="3D3D3D"/>
                <w:sz w:val="18"/>
                <w:szCs w:val="18"/>
              </w:rPr>
              <w:t>建立文档</w:t>
            </w:r>
            <w:r w:rsidR="005712CE">
              <w:rPr>
                <w:rFonts w:ascii="微软雅黑" w:eastAsia="微软雅黑" w:hAnsi="微软雅黑" w:cs="LucidaGrande" w:hint="eastAsia"/>
                <w:color w:val="3D3D3D"/>
                <w:sz w:val="18"/>
                <w:szCs w:val="18"/>
              </w:rPr>
              <w:t>初稿</w:t>
            </w:r>
          </w:p>
        </w:tc>
      </w:tr>
      <w:tr w:rsidR="00E72A14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2D77A8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2017-09-06</w:t>
            </w:r>
          </w:p>
        </w:tc>
        <w:tc>
          <w:tcPr>
            <w:tcW w:w="1564" w:type="dxa"/>
            <w:vAlign w:val="center"/>
          </w:tcPr>
          <w:p w:rsidR="00E72A14" w:rsidRPr="00E72A14" w:rsidRDefault="002D77A8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1.1</w:t>
            </w:r>
          </w:p>
        </w:tc>
        <w:tc>
          <w:tcPr>
            <w:tcW w:w="1563" w:type="dxa"/>
            <w:vAlign w:val="center"/>
          </w:tcPr>
          <w:p w:rsidR="00E72A14" w:rsidRPr="00E72A14" w:rsidRDefault="002D77A8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E72A14" w:rsidRDefault="00BA743D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="002D77A8">
              <w:rPr>
                <w:rFonts w:ascii="微软雅黑" w:eastAsia="微软雅黑" w:hAnsi="微软雅黑" w:hint="eastAsia"/>
                <w:sz w:val="18"/>
                <w:szCs w:val="18"/>
              </w:rPr>
              <w:t>增加接口URL定义说明</w:t>
            </w:r>
          </w:p>
          <w:p w:rsidR="00BA743D" w:rsidRPr="00E72A14" w:rsidRDefault="001802F2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2、增加安全校验</w:t>
            </w:r>
            <w:r w:rsidR="008D7F90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72A14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F86EFD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2017-09-11</w:t>
            </w:r>
          </w:p>
        </w:tc>
        <w:tc>
          <w:tcPr>
            <w:tcW w:w="1564" w:type="dxa"/>
            <w:vAlign w:val="center"/>
          </w:tcPr>
          <w:p w:rsidR="00E72A14" w:rsidRPr="00E72A14" w:rsidRDefault="00F86EFD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1.2</w:t>
            </w:r>
          </w:p>
        </w:tc>
        <w:tc>
          <w:tcPr>
            <w:tcW w:w="1563" w:type="dxa"/>
            <w:vAlign w:val="center"/>
          </w:tcPr>
          <w:p w:rsidR="00E72A14" w:rsidRPr="00E72A14" w:rsidRDefault="00F86EFD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Kai</w:t>
            </w:r>
          </w:p>
        </w:tc>
        <w:tc>
          <w:tcPr>
            <w:tcW w:w="3994" w:type="dxa"/>
            <w:vAlign w:val="center"/>
          </w:tcPr>
          <w:p w:rsidR="00E72A14" w:rsidRPr="00E72A14" w:rsidRDefault="00F86EFD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  <w:r w:rsidR="00A2009A">
              <w:rPr>
                <w:rFonts w:ascii="微软雅黑" w:eastAsia="微软雅黑" w:hAnsi="微软雅黑" w:hint="eastAsia"/>
                <w:sz w:val="18"/>
                <w:szCs w:val="18"/>
              </w:rPr>
              <w:t>第6章节</w:t>
            </w:r>
            <w:r w:rsidR="00115A0E">
              <w:rPr>
                <w:rFonts w:ascii="微软雅黑" w:eastAsia="微软雅黑" w:hAnsi="微软雅黑" w:hint="eastAsia"/>
                <w:sz w:val="18"/>
                <w:szCs w:val="18"/>
              </w:rPr>
              <w:t>签名验证</w:t>
            </w:r>
            <w:r w:rsidR="00A2009A">
              <w:rPr>
                <w:rFonts w:ascii="微软雅黑" w:eastAsia="微软雅黑" w:hAnsi="微软雅黑" w:hint="eastAsia"/>
                <w:sz w:val="18"/>
                <w:szCs w:val="18"/>
              </w:rPr>
              <w:t>说明、接收、响应报文增加字段</w:t>
            </w:r>
            <w:r w:rsidR="00A2009A" w:rsidRPr="00FF49A8">
              <w:rPr>
                <w:rFonts w:asciiTheme="minorEastAsia" w:hAnsiTheme="minorEastAsia"/>
              </w:rPr>
              <w:t>nonce_str</w:t>
            </w:r>
            <w:r w:rsidR="00A2009A">
              <w:rPr>
                <w:rFonts w:asciiTheme="minorEastAsia" w:hAnsiTheme="minorEastAsia" w:hint="eastAsia"/>
              </w:rPr>
              <w:t>、</w:t>
            </w:r>
            <w:r w:rsidR="00257797">
              <w:rPr>
                <w:rFonts w:asciiTheme="minorEastAsia" w:hAnsiTheme="minorEastAsia" w:hint="eastAsia"/>
              </w:rPr>
              <w:t>sig</w:t>
            </w:r>
            <w:r w:rsidR="00A2009A">
              <w:rPr>
                <w:rFonts w:asciiTheme="minorEastAsia" w:hAnsiTheme="minorEastAsia" w:hint="eastAsia"/>
              </w:rPr>
              <w:t>n</w:t>
            </w:r>
          </w:p>
        </w:tc>
      </w:tr>
      <w:tr w:rsidR="00E72A14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A238A3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2" w:author="Kai" w:date="2017-09-19T15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2017-09-</w:t>
              </w:r>
            </w:ins>
            <w:ins w:id="3" w:author="SK" w:date="2017-09-30T11:45:00Z">
              <w:r w:rsidR="000B7D94">
                <w:rPr>
                  <w:rFonts w:ascii="微软雅黑" w:eastAsia="微软雅黑" w:hAnsi="微软雅黑" w:hint="eastAsia"/>
                  <w:sz w:val="18"/>
                  <w:szCs w:val="18"/>
                </w:rPr>
                <w:t>2</w:t>
              </w:r>
            </w:ins>
            <w:ins w:id="4" w:author="Kai" w:date="2017-09-19T15:49:00Z">
              <w:del w:id="5" w:author="SK" w:date="2017-09-30T11:45:00Z">
                <w:r w:rsidDel="000B7D94">
                  <w:rPr>
                    <w:rFonts w:ascii="微软雅黑" w:eastAsia="微软雅黑" w:hAnsi="微软雅黑" w:hint="eastAsia"/>
                    <w:sz w:val="18"/>
                    <w:szCs w:val="18"/>
                  </w:rPr>
                  <w:delText>1</w:delText>
                </w:r>
              </w:del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8</w:t>
              </w:r>
            </w:ins>
          </w:p>
        </w:tc>
        <w:tc>
          <w:tcPr>
            <w:tcW w:w="1564" w:type="dxa"/>
            <w:vAlign w:val="center"/>
          </w:tcPr>
          <w:p w:rsidR="00E72A14" w:rsidRPr="00E72A14" w:rsidRDefault="00A238A3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6" w:author="Kai" w:date="2017-09-19T15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1.3</w:t>
              </w:r>
            </w:ins>
          </w:p>
        </w:tc>
        <w:tc>
          <w:tcPr>
            <w:tcW w:w="1563" w:type="dxa"/>
            <w:vAlign w:val="center"/>
          </w:tcPr>
          <w:p w:rsidR="00E72A14" w:rsidRPr="00E72A14" w:rsidRDefault="00A238A3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7" w:author="Kai" w:date="2017-09-19T15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E72A14" w:rsidRDefault="001B36BF">
            <w:pPr>
              <w:jc w:val="center"/>
              <w:rPr>
                <w:ins w:id="8" w:author="Kai" w:date="2017-09-22T00:46:00Z"/>
                <w:rFonts w:ascii="微软雅黑" w:eastAsia="微软雅黑" w:hAnsi="微软雅黑"/>
                <w:sz w:val="18"/>
                <w:szCs w:val="18"/>
              </w:rPr>
            </w:pPr>
            <w:ins w:id="9" w:author="Kai" w:date="2017-09-19T15:4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修改7.3.9和7.3.10字段biz_type</w:t>
              </w:r>
            </w:ins>
            <w:ins w:id="10" w:author="Kai" w:date="2017-09-19T15:45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=01</w:t>
              </w:r>
            </w:ins>
            <w:ins w:id="11" w:author="SK" w:date="2017-09-30T15:22:00Z">
              <w:r w:rsidR="00642109"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971CAF" w:rsidRDefault="00971CAF">
            <w:pPr>
              <w:jc w:val="center"/>
              <w:rPr>
                <w:ins w:id="12" w:author="SK" w:date="2017-09-30T11:44:00Z"/>
                <w:rFonts w:ascii="微软雅黑" w:eastAsia="微软雅黑" w:hAnsi="微软雅黑"/>
                <w:sz w:val="18"/>
                <w:szCs w:val="18"/>
              </w:rPr>
            </w:pPr>
            <w:ins w:id="13" w:author="Kai" w:date="2017-09-22T00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7.3.1</w:t>
              </w:r>
            </w:ins>
            <w:ins w:id="14" w:author="Kai" w:date="2017-09-22T00:47:00Z">
              <w:r w:rsidR="002D3781">
                <w:rPr>
                  <w:rFonts w:ascii="微软雅黑" w:eastAsia="微软雅黑" w:hAnsi="微软雅黑" w:hint="eastAsia"/>
                  <w:sz w:val="18"/>
                  <w:szCs w:val="18"/>
                </w:rPr>
                <w:t>和7.3.9</w:t>
              </w:r>
            </w:ins>
            <w:ins w:id="15" w:author="Kai" w:date="2017-09-22T00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添加</w:t>
              </w:r>
              <w:r w:rsidRPr="00653ED7">
                <w:rPr>
                  <w:rFonts w:ascii="微软雅黑" w:eastAsia="微软雅黑" w:hAnsi="微软雅黑"/>
                  <w:sz w:val="18"/>
                  <w:szCs w:val="18"/>
                </w:rPr>
                <w:t>out_trade_no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订单号字段</w:t>
              </w:r>
            </w:ins>
            <w:ins w:id="16" w:author="SK" w:date="2017-09-30T15:22:00Z">
              <w:r w:rsidR="00642109"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A3133B" w:rsidRPr="00AF161E" w:rsidRDefault="00A3133B">
            <w:pPr>
              <w:jc w:val="center"/>
              <w:rPr>
                <w:ins w:id="17" w:author="SK" w:date="2017-09-30T11:44:00Z"/>
                <w:rFonts w:ascii="微软雅黑" w:eastAsia="微软雅黑" w:hAnsi="微软雅黑"/>
                <w:sz w:val="18"/>
                <w:szCs w:val="18"/>
              </w:rPr>
            </w:pPr>
            <w:ins w:id="18" w:author="SK" w:date="2017-09-30T11:44:00Z">
              <w:r w:rsidRPr="00AF161E">
                <w:rPr>
                  <w:rFonts w:ascii="微软雅黑" w:eastAsia="微软雅黑" w:hAnsi="微软雅黑" w:hint="eastAsia"/>
                  <w:sz w:val="18"/>
                  <w:szCs w:val="18"/>
                </w:rPr>
                <w:t>7.3.3 接收报文bank_no调整为费必输</w:t>
              </w:r>
            </w:ins>
            <w:ins w:id="19" w:author="SK" w:date="2017-09-30T15:22:00Z">
              <w:r w:rsidR="00642109"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A3133B" w:rsidRPr="00AF161E" w:rsidRDefault="00A3133B">
            <w:pPr>
              <w:jc w:val="center"/>
              <w:rPr>
                <w:ins w:id="20" w:author="SK" w:date="2017-09-30T11:44:00Z"/>
                <w:rFonts w:ascii="微软雅黑" w:eastAsia="微软雅黑" w:hAnsi="微软雅黑"/>
                <w:sz w:val="18"/>
                <w:szCs w:val="18"/>
              </w:rPr>
            </w:pPr>
            <w:ins w:id="21" w:author="SK" w:date="2017-09-30T11:44:00Z">
              <w:r w:rsidRPr="00AF161E">
                <w:rPr>
                  <w:rFonts w:ascii="微软雅黑" w:eastAsia="微软雅黑" w:hAnsi="微软雅黑" w:hint="eastAsia"/>
                  <w:sz w:val="18"/>
                  <w:szCs w:val="18"/>
                </w:rPr>
                <w:t>7.3.7 接收保文recv_acc_no删除</w:t>
              </w:r>
            </w:ins>
            <w:ins w:id="22" w:author="SK" w:date="2017-09-30T15:22:00Z">
              <w:r w:rsidR="00642109"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A3133B" w:rsidRDefault="00A3133B">
            <w:pPr>
              <w:jc w:val="center"/>
              <w:rPr>
                <w:ins w:id="23" w:author="SK" w:date="2017-09-30T14:30:00Z"/>
                <w:rFonts w:ascii="微软雅黑" w:eastAsia="微软雅黑" w:hAnsi="微软雅黑"/>
                <w:sz w:val="18"/>
                <w:szCs w:val="18"/>
              </w:rPr>
            </w:pPr>
            <w:ins w:id="24" w:author="SK" w:date="2017-09-30T11:44:00Z">
              <w:r w:rsidRPr="00AF161E">
                <w:rPr>
                  <w:rFonts w:ascii="微软雅黑" w:eastAsia="微软雅黑" w:hAnsi="微软雅黑" w:hint="eastAsia"/>
                  <w:sz w:val="18"/>
                  <w:szCs w:val="18"/>
                </w:rPr>
                <w:t>7.3.13 接收保文recv_acc_no删除</w:t>
              </w:r>
            </w:ins>
            <w:ins w:id="25" w:author="SK" w:date="2017-09-30T15:22:00Z">
              <w:r w:rsidR="00642109"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7F6095" w:rsidRDefault="00D30710">
            <w:pPr>
              <w:jc w:val="center"/>
              <w:rPr>
                <w:ins w:id="26" w:author="SK" w:date="2017-09-30T15:22:00Z"/>
                <w:rFonts w:ascii="微软雅黑" w:eastAsia="微软雅黑" w:hAnsi="微软雅黑"/>
                <w:sz w:val="18"/>
                <w:szCs w:val="18"/>
              </w:rPr>
            </w:pPr>
            <w:ins w:id="27" w:author="SK" w:date="2017-09-30T15:21:00Z">
              <w:r w:rsidRPr="00D30710">
                <w:rPr>
                  <w:rFonts w:ascii="微软雅黑" w:eastAsia="微软雅黑" w:hAnsi="微软雅黑" w:hint="eastAsia"/>
                  <w:sz w:val="18"/>
                  <w:szCs w:val="18"/>
                </w:rPr>
                <w:t xml:space="preserve">7.3.8 诺宝明细返回报文报文内容调整，将明细内容删除，新增接口7.3.9查询交易明细 </w:t>
              </w:r>
            </w:ins>
            <w:ins w:id="28" w:author="SK" w:date="2017-09-30T15:22:00Z">
              <w:r w:rsidR="00642109"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8D277C" w:rsidRDefault="00146180">
            <w:pPr>
              <w:jc w:val="center"/>
              <w:rPr>
                <w:ins w:id="29" w:author="SK" w:date="2017-09-30T15:41:00Z"/>
                <w:rFonts w:ascii="微软雅黑" w:eastAsia="微软雅黑" w:hAnsi="微软雅黑"/>
                <w:sz w:val="18"/>
                <w:szCs w:val="18"/>
              </w:rPr>
            </w:pPr>
            <w:ins w:id="30" w:author="SK" w:date="2017-09-30T15:2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7.3.13 诺券明细返回报文内容调整，将明细内容删除，新增</w:t>
              </w:r>
            </w:ins>
            <w:ins w:id="31" w:author="SK" w:date="2017-09-30T15:2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接口7.3.14查询交易明细</w:t>
              </w:r>
            </w:ins>
            <w:ins w:id="32" w:author="SK" w:date="2017-09-30T15:41:00Z">
              <w:r w:rsidR="006E3B1C"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6E3B1C" w:rsidRDefault="006E3B1C">
            <w:pPr>
              <w:jc w:val="center"/>
              <w:rPr>
                <w:ins w:id="33" w:author="SK" w:date="2017-09-30T17:45:00Z"/>
                <w:rFonts w:ascii="微软雅黑" w:eastAsia="微软雅黑" w:hAnsi="微软雅黑"/>
                <w:sz w:val="18"/>
                <w:szCs w:val="18"/>
              </w:rPr>
            </w:pPr>
            <w:ins w:id="34" w:author="SK" w:date="2017-09-30T15:4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7.3.17 诺积分明细返回报文内容调整，将明细呢绒删除，新增接口7.3.18查询交易明细</w:t>
              </w:r>
            </w:ins>
            <w:ins w:id="35" w:author="SK" w:date="2017-09-30T17:46:00Z">
              <w:r w:rsidR="00A16189"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9A2C8F" w:rsidRDefault="00A16189">
            <w:pPr>
              <w:jc w:val="center"/>
              <w:rPr>
                <w:ins w:id="36" w:author="SK" w:date="2017-09-30T17:45:00Z"/>
                <w:rFonts w:ascii="微软雅黑" w:eastAsia="微软雅黑" w:hAnsi="微软雅黑"/>
                <w:sz w:val="18"/>
                <w:szCs w:val="18"/>
              </w:rPr>
              <w:pPrChange w:id="37" w:author="SK" w:date="2017-09-30T17:46:00Z">
                <w:pPr/>
              </w:pPrChange>
            </w:pPr>
            <w:ins w:id="38" w:author="SK" w:date="2017-09-30T17:45:00Z">
              <w:r w:rsidRPr="00A16189">
                <w:rPr>
                  <w:rFonts w:ascii="微软雅黑" w:eastAsia="微软雅黑" w:hAnsi="微软雅黑" w:hint="eastAsia"/>
                  <w:sz w:val="18"/>
                  <w:szCs w:val="18"/>
                </w:rPr>
                <w:t>添加7.3.19 往来伙伴增加</w:t>
              </w:r>
            </w:ins>
            <w:ins w:id="39" w:author="SK" w:date="2017-09-30T17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9A2C8F" w:rsidRDefault="00A16189">
            <w:pPr>
              <w:jc w:val="center"/>
              <w:rPr>
                <w:ins w:id="40" w:author="SK" w:date="2017-09-30T17:45:00Z"/>
                <w:rFonts w:ascii="微软雅黑" w:eastAsia="微软雅黑" w:hAnsi="微软雅黑"/>
                <w:sz w:val="18"/>
                <w:szCs w:val="18"/>
              </w:rPr>
              <w:pPrChange w:id="41" w:author="SK" w:date="2017-09-30T17:46:00Z">
                <w:pPr/>
              </w:pPrChange>
            </w:pPr>
            <w:ins w:id="42" w:author="SK" w:date="2017-09-30T17:45:00Z">
              <w:r w:rsidRPr="00A16189">
                <w:rPr>
                  <w:rFonts w:ascii="微软雅黑" w:eastAsia="微软雅黑" w:hAnsi="微软雅黑" w:hint="eastAsia"/>
                  <w:sz w:val="18"/>
                  <w:szCs w:val="18"/>
                </w:rPr>
                <w:t>添加7.3.20 往来伙伴删除</w:t>
              </w:r>
            </w:ins>
            <w:ins w:id="43" w:author="SK" w:date="2017-09-30T17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9A2C8F" w:rsidRDefault="00A16189">
            <w:pPr>
              <w:jc w:val="center"/>
              <w:rPr>
                <w:ins w:id="44" w:author="SK" w:date="2017-09-30T17:45:00Z"/>
                <w:rFonts w:ascii="微软雅黑" w:eastAsia="微软雅黑" w:hAnsi="微软雅黑"/>
                <w:sz w:val="18"/>
                <w:szCs w:val="18"/>
              </w:rPr>
              <w:pPrChange w:id="45" w:author="SK" w:date="2017-09-30T17:46:00Z">
                <w:pPr/>
              </w:pPrChange>
            </w:pPr>
            <w:ins w:id="46" w:author="SK" w:date="2017-09-30T17:45:00Z">
              <w:r w:rsidRPr="00A16189">
                <w:rPr>
                  <w:rFonts w:ascii="微软雅黑" w:eastAsia="微软雅黑" w:hAnsi="微软雅黑" w:hint="eastAsia"/>
                  <w:sz w:val="18"/>
                  <w:szCs w:val="18"/>
                </w:rPr>
                <w:t>添加7.3.21 往来伙伴修改</w:t>
              </w:r>
            </w:ins>
            <w:ins w:id="47" w:author="SK" w:date="2017-09-30T17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  <w:p w:rsidR="00A16189" w:rsidRPr="006E3B1C" w:rsidRDefault="00A1618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48" w:author="SK" w:date="2017-09-30T17:45:00Z">
              <w:r w:rsidRPr="00A16189">
                <w:rPr>
                  <w:rFonts w:ascii="微软雅黑" w:eastAsia="微软雅黑" w:hAnsi="微软雅黑" w:hint="eastAsia"/>
                  <w:sz w:val="18"/>
                  <w:szCs w:val="18"/>
                </w:rPr>
                <w:t>添加7.3.22 诺宝体现银行卡增加</w:t>
              </w:r>
            </w:ins>
            <w:ins w:id="49" w:author="SK" w:date="2017-09-30T17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；</w:t>
              </w:r>
            </w:ins>
          </w:p>
        </w:tc>
      </w:tr>
      <w:tr w:rsidR="00E72A14" w:rsidRPr="00D26091" w:rsidDel="00A3133B" w:rsidTr="00CE299A">
        <w:trPr>
          <w:trHeight w:val="454"/>
          <w:jc w:val="center"/>
          <w:del w:id="50" w:author="SK" w:date="2017-09-30T11:44:00Z"/>
        </w:trPr>
        <w:tc>
          <w:tcPr>
            <w:tcW w:w="1401" w:type="dxa"/>
            <w:vAlign w:val="center"/>
          </w:tcPr>
          <w:p w:rsidR="00E72A14" w:rsidRPr="00E72A14" w:rsidDel="00A3133B" w:rsidRDefault="00E72A14" w:rsidP="00D4731E">
            <w:pPr>
              <w:jc w:val="center"/>
              <w:rPr>
                <w:del w:id="51" w:author="SK" w:date="2017-09-30T11:44:00Z"/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72A14" w:rsidRPr="00E72A14" w:rsidDel="00A3133B" w:rsidRDefault="00E72A14" w:rsidP="00D4731E">
            <w:pPr>
              <w:jc w:val="center"/>
              <w:rPr>
                <w:del w:id="52" w:author="SK" w:date="2017-09-30T11:44:00Z"/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E72A14" w:rsidRPr="00E72A14" w:rsidDel="00A3133B" w:rsidRDefault="00E72A14" w:rsidP="00D4731E">
            <w:pPr>
              <w:jc w:val="center"/>
              <w:rPr>
                <w:del w:id="53" w:author="SK" w:date="2017-09-30T11:44:00Z"/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E72A14" w:rsidRPr="00E72A14" w:rsidDel="00A3133B" w:rsidRDefault="00E72A14" w:rsidP="00AF161E">
            <w:pPr>
              <w:jc w:val="center"/>
              <w:rPr>
                <w:del w:id="54" w:author="SK" w:date="2017-09-30T11:44:00Z"/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72A14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2E5FAC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55" w:author="SK" w:date="2017-10-09T10:0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2017-10-09</w:t>
              </w:r>
            </w:ins>
          </w:p>
        </w:tc>
        <w:tc>
          <w:tcPr>
            <w:tcW w:w="1564" w:type="dxa"/>
            <w:vAlign w:val="center"/>
          </w:tcPr>
          <w:p w:rsidR="00E72A14" w:rsidRPr="00E72A14" w:rsidRDefault="002E5FAC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56" w:author="SK" w:date="2017-10-09T10:0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1.4</w:t>
              </w:r>
            </w:ins>
          </w:p>
        </w:tc>
        <w:tc>
          <w:tcPr>
            <w:tcW w:w="1563" w:type="dxa"/>
            <w:vAlign w:val="center"/>
          </w:tcPr>
          <w:p w:rsidR="00E72A14" w:rsidRPr="00E72A14" w:rsidRDefault="002E5FAC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57" w:author="SK" w:date="2017-10-09T10:0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E72A14" w:rsidRDefault="002E5FAC" w:rsidP="00D4731E">
            <w:pPr>
              <w:jc w:val="center"/>
              <w:rPr>
                <w:ins w:id="58" w:author="SK" w:date="2017-10-09T14:07:00Z"/>
              </w:rPr>
            </w:pPr>
            <w:ins w:id="59" w:author="SK" w:date="2017-10-09T10:0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7.3.18 URL修改为</w:t>
              </w:r>
              <w:r>
                <w:rPr>
                  <w:rFonts w:hint="eastAsia"/>
                </w:rPr>
                <w:t>/qz/acc/njf/njf_detail_qry</w:t>
              </w:r>
            </w:ins>
          </w:p>
          <w:p w:rsidR="00D6551C" w:rsidRPr="00E72A14" w:rsidRDefault="00D6551C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60" w:author="SK" w:date="2017-10-09T14:07:00Z">
              <w:r>
                <w:t>7</w:t>
              </w:r>
              <w:r w:rsidR="00717FE3" w:rsidRPr="00717FE3">
                <w:rPr>
                  <w:rFonts w:ascii="微软雅黑" w:eastAsia="微软雅黑" w:hAnsi="微软雅黑"/>
                  <w:sz w:val="18"/>
                  <w:szCs w:val="18"/>
                  <w:rPrChange w:id="61" w:author="SK" w:date="2017-10-09T14:08:00Z">
                    <w:rPr/>
                  </w:rPrChange>
                </w:rPr>
                <w:t xml:space="preserve">.3.17 </w:t>
              </w:r>
              <w:r w:rsidR="00717FE3" w:rsidRPr="00717FE3">
                <w:rPr>
                  <w:rFonts w:ascii="微软雅黑" w:eastAsia="微软雅黑" w:hAnsi="微软雅黑" w:hint="eastAsia"/>
                  <w:sz w:val="18"/>
                  <w:szCs w:val="18"/>
                  <w:rPrChange w:id="62" w:author="SK" w:date="2017-10-09T14:08:00Z">
                    <w:rPr>
                      <w:rFonts w:hint="eastAsia"/>
                    </w:rPr>
                  </w:rPrChange>
                </w:rPr>
                <w:t>响应报文删除无用字段</w:t>
              </w:r>
            </w:ins>
          </w:p>
        </w:tc>
      </w:tr>
      <w:tr w:rsidR="00E72A14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AD7A0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63" w:author="SK" w:date="2017-10-11T11:4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2017-10-1</w:t>
              </w:r>
              <w:r w:rsidR="00B43386">
                <w:rPr>
                  <w:rFonts w:ascii="微软雅黑" w:eastAsia="微软雅黑" w:hAnsi="微软雅黑" w:hint="eastAsia"/>
                  <w:sz w:val="18"/>
                  <w:szCs w:val="18"/>
                </w:rPr>
                <w:t>4</w:t>
              </w:r>
            </w:ins>
          </w:p>
        </w:tc>
        <w:tc>
          <w:tcPr>
            <w:tcW w:w="1564" w:type="dxa"/>
            <w:vAlign w:val="center"/>
          </w:tcPr>
          <w:p w:rsidR="00E72A14" w:rsidRPr="00E72A14" w:rsidRDefault="00AD7A0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64" w:author="SK" w:date="2017-10-11T11:4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1.5</w:t>
              </w:r>
            </w:ins>
          </w:p>
        </w:tc>
        <w:tc>
          <w:tcPr>
            <w:tcW w:w="1563" w:type="dxa"/>
            <w:vAlign w:val="center"/>
          </w:tcPr>
          <w:p w:rsidR="00E72A14" w:rsidRPr="00E72A14" w:rsidRDefault="00AD7A0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65" w:author="SK" w:date="2017-10-11T11:4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E72A14" w:rsidRDefault="00AD7A0B" w:rsidP="00D4731E">
            <w:pPr>
              <w:jc w:val="center"/>
              <w:rPr>
                <w:ins w:id="66" w:author="SK" w:date="2017-10-11T13:57:00Z"/>
                <w:rFonts w:ascii="微软雅黑" w:eastAsia="微软雅黑" w:hAnsi="微软雅黑"/>
                <w:sz w:val="18"/>
                <w:szCs w:val="18"/>
              </w:rPr>
            </w:pPr>
            <w:ins w:id="67" w:author="SK" w:date="2017-10-11T11:4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7.2.3添加</w:t>
              </w:r>
              <w:r w:rsidRPr="00653ED7">
                <w:rPr>
                  <w:rFonts w:ascii="微软雅黑" w:eastAsia="微软雅黑" w:hAnsi="微软雅黑"/>
                  <w:sz w:val="18"/>
                  <w:szCs w:val="18"/>
                </w:rPr>
                <w:t>out_trade_no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订单号字段</w:t>
              </w:r>
            </w:ins>
          </w:p>
          <w:p w:rsidR="00756BEB" w:rsidRDefault="00756BEB" w:rsidP="00D4731E">
            <w:pPr>
              <w:jc w:val="center"/>
              <w:rPr>
                <w:ins w:id="68" w:author="SK" w:date="2017-10-15T23:41:00Z"/>
                <w:rFonts w:ascii="微软雅黑" w:eastAsia="微软雅黑" w:hAnsi="微软雅黑"/>
                <w:sz w:val="18"/>
                <w:szCs w:val="18"/>
              </w:rPr>
            </w:pPr>
            <w:ins w:id="69" w:author="SK" w:date="2017-10-11T13:57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 xml:space="preserve">7.2.3 </w:t>
              </w:r>
            </w:ins>
            <w:ins w:id="70" w:author="SK" w:date="2017-10-11T13:59:00Z">
              <w:r w:rsidR="00970900">
                <w:rPr>
                  <w:rFonts w:ascii="微软雅黑" w:eastAsia="微软雅黑" w:hAnsi="微软雅黑" w:hint="eastAsia"/>
                  <w:sz w:val="18"/>
                  <w:szCs w:val="18"/>
                </w:rPr>
                <w:t>修改</w:t>
              </w:r>
            </w:ins>
            <w:ins w:id="71" w:author="SK" w:date="2017-10-11T13:58:00Z">
              <w:r w:rsidR="00717FE3" w:rsidRPr="00717FE3">
                <w:rPr>
                  <w:rFonts w:ascii="微软雅黑" w:eastAsia="微软雅黑" w:hAnsi="微软雅黑"/>
                  <w:sz w:val="18"/>
                  <w:szCs w:val="18"/>
                  <w:rPrChange w:id="72" w:author="SK" w:date="2017-10-11T13:58:00Z">
                    <w:rPr>
                      <w:rFonts w:asciiTheme="minorEastAsia" w:hAnsiTheme="minorEastAsia"/>
                    </w:rPr>
                  </w:rPrChange>
                </w:rPr>
                <w:t>biz_type=02</w:t>
              </w:r>
            </w:ins>
            <w:ins w:id="73" w:author="SK" w:date="2017-10-11T13:59:00Z">
              <w:r w:rsidR="002A692E">
                <w:rPr>
                  <w:rFonts w:ascii="微软雅黑" w:eastAsia="微软雅黑" w:hAnsi="微软雅黑" w:hint="eastAsia"/>
                  <w:sz w:val="18"/>
                  <w:szCs w:val="18"/>
                </w:rPr>
                <w:t xml:space="preserve"> 诺星开通</w:t>
              </w:r>
            </w:ins>
          </w:p>
          <w:p w:rsidR="00793B8A" w:rsidRDefault="00793B8A" w:rsidP="00D4731E">
            <w:pPr>
              <w:jc w:val="center"/>
              <w:rPr>
                <w:ins w:id="74" w:author="SK" w:date="2017-10-16T13:15:00Z"/>
                <w:rFonts w:ascii="微软雅黑" w:eastAsia="微软雅黑" w:hAnsi="微软雅黑"/>
                <w:sz w:val="18"/>
                <w:szCs w:val="18"/>
              </w:rPr>
            </w:pPr>
            <w:ins w:id="75" w:author="SK" w:date="2017-10-15T23:4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新增7.3.23诺宝充值比例查询接口</w:t>
              </w:r>
            </w:ins>
          </w:p>
          <w:p w:rsidR="009079B1" w:rsidRDefault="009079B1" w:rsidP="00D4731E">
            <w:pPr>
              <w:jc w:val="center"/>
              <w:rPr>
                <w:ins w:id="76" w:author="SK" w:date="2017-10-16T14:39:00Z"/>
                <w:rFonts w:ascii="微软雅黑" w:eastAsia="微软雅黑" w:hAnsi="微软雅黑"/>
                <w:sz w:val="18"/>
                <w:szCs w:val="18"/>
              </w:rPr>
            </w:pPr>
            <w:ins w:id="77" w:author="SK" w:date="2017-10-16T13:15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7.3.3 上送字段</w:t>
              </w:r>
              <w:r w:rsidR="00717FE3" w:rsidRPr="00717FE3">
                <w:rPr>
                  <w:rFonts w:ascii="微软雅黑" w:eastAsia="微软雅黑" w:hAnsi="微软雅黑"/>
                  <w:sz w:val="18"/>
                  <w:szCs w:val="18"/>
                  <w:rPrChange w:id="78" w:author="SK" w:date="2017-10-16T13:15:00Z">
                    <w:rPr>
                      <w:rFonts w:asciiTheme="minorEastAsia" w:hAnsiTheme="minorEastAsia"/>
                    </w:rPr>
                  </w:rPrChange>
                </w:rPr>
                <w:t>bank_no改为bank_name</w:t>
              </w:r>
            </w:ins>
          </w:p>
          <w:p w:rsidR="00A65FF1" w:rsidRDefault="00A65FF1" w:rsidP="00D4731E">
            <w:pPr>
              <w:jc w:val="center"/>
              <w:rPr>
                <w:ins w:id="79" w:author="SK" w:date="2017-10-17T20:19:00Z"/>
                <w:rFonts w:ascii="微软雅黑" w:eastAsia="微软雅黑" w:hAnsi="微软雅黑"/>
                <w:sz w:val="18"/>
                <w:szCs w:val="18"/>
              </w:rPr>
            </w:pPr>
            <w:ins w:id="80" w:author="SK" w:date="2017-10-16T14:3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7.3.7上送字段</w:t>
              </w:r>
              <w:commentRangeStart w:id="81"/>
              <w:r w:rsidR="00717FE3" w:rsidRPr="00717FE3">
                <w:rPr>
                  <w:rFonts w:ascii="微软雅黑" w:eastAsia="微软雅黑" w:hAnsi="微软雅黑"/>
                  <w:sz w:val="18"/>
                  <w:szCs w:val="18"/>
                  <w:rPrChange w:id="82" w:author="SK" w:date="2017-10-16T14:40:00Z">
                    <w:rPr>
                      <w:rFonts w:asciiTheme="minorEastAsia" w:hAnsiTheme="minorEastAsia"/>
                    </w:rPr>
                  </w:rPrChange>
                </w:rPr>
                <w:t>recv_acc_no</w:t>
              </w:r>
              <w:commentRangeEnd w:id="81"/>
              <w:r w:rsidR="00717FE3" w:rsidRPr="00717FE3">
                <w:rPr>
                  <w:rFonts w:ascii="微软雅黑" w:eastAsia="微软雅黑" w:hAnsi="微软雅黑"/>
                  <w:sz w:val="18"/>
                  <w:szCs w:val="18"/>
                  <w:rPrChange w:id="83" w:author="SK" w:date="2017-10-16T14:40:00Z">
                    <w:rPr>
                      <w:rStyle w:val="af"/>
                    </w:rPr>
                  </w:rPrChange>
                </w:rPr>
                <w:commentReference w:id="81"/>
              </w:r>
              <w:r w:rsidR="00717FE3" w:rsidRPr="00717FE3">
                <w:rPr>
                  <w:rFonts w:ascii="微软雅黑" w:eastAsia="微软雅黑" w:hAnsi="微软雅黑" w:hint="eastAsia"/>
                  <w:sz w:val="18"/>
                  <w:szCs w:val="18"/>
                  <w:rPrChange w:id="84" w:author="SK" w:date="2017-10-16T14:40:00Z">
                    <w:rPr>
                      <w:rFonts w:asciiTheme="minorEastAsia" w:hAnsiTheme="minorEastAsia" w:hint="eastAsia"/>
                      <w:sz w:val="21"/>
                      <w:szCs w:val="21"/>
                    </w:rPr>
                  </w:rPrChange>
                </w:rPr>
                <w:t>改为</w:t>
              </w:r>
            </w:ins>
            <w:ins w:id="85" w:author="SK" w:date="2017-10-16T14:40:00Z">
              <w:r w:rsidR="00717FE3" w:rsidRPr="00717FE3">
                <w:rPr>
                  <w:rFonts w:ascii="微软雅黑" w:eastAsia="微软雅黑" w:hAnsi="微软雅黑" w:hint="eastAsia"/>
                  <w:sz w:val="18"/>
                  <w:szCs w:val="18"/>
                  <w:rPrChange w:id="86" w:author="SK" w:date="2017-10-16T14:40:00Z">
                    <w:rPr>
                      <w:rFonts w:asciiTheme="minorEastAsia" w:hAnsiTheme="minorEastAsia" w:hint="eastAsia"/>
                      <w:sz w:val="21"/>
                      <w:szCs w:val="21"/>
                    </w:rPr>
                  </w:rPrChange>
                </w:rPr>
                <w:t>非必输</w:t>
              </w:r>
            </w:ins>
          </w:p>
          <w:p w:rsidR="005D43AD" w:rsidRDefault="005D43AD" w:rsidP="00D4731E">
            <w:pPr>
              <w:jc w:val="center"/>
              <w:rPr>
                <w:ins w:id="87" w:author="SK" w:date="2017-10-17T20:28:00Z"/>
                <w:rFonts w:ascii="微软雅黑" w:eastAsia="微软雅黑" w:hAnsi="微软雅黑"/>
                <w:sz w:val="18"/>
                <w:szCs w:val="18"/>
              </w:rPr>
            </w:pPr>
            <w:ins w:id="88" w:author="SK" w:date="2017-10-17T20:2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7.3.17返回字段</w:t>
              </w:r>
            </w:ins>
            <w:ins w:id="89" w:author="SK" w:date="2017-10-17T20:2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tran_type</w:t>
              </w:r>
            </w:ins>
            <w:ins w:id="90" w:author="SK" w:date="2017-10-17T20:2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新增说明</w:t>
              </w:r>
            </w:ins>
            <w:ins w:id="91" w:author="SK" w:date="2017-10-17T20:2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06=诺宝充值</w:t>
              </w:r>
            </w:ins>
          </w:p>
          <w:p w:rsidR="00FD5A81" w:rsidRDefault="00FD5A81" w:rsidP="00D4731E">
            <w:pPr>
              <w:jc w:val="center"/>
              <w:rPr>
                <w:ins w:id="92" w:author="SK" w:date="2017-10-17T20:33:00Z"/>
                <w:rFonts w:asciiTheme="minorEastAsia" w:hAnsiTheme="minorEastAsia"/>
              </w:rPr>
            </w:pPr>
            <w:ins w:id="93" w:author="SK" w:date="2017-10-17T20:2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7.3.6增加分页支持字段</w:t>
              </w:r>
            </w:ins>
            <w:ins w:id="94" w:author="SK" w:date="2017-10-17T20:30:00Z">
              <w:r w:rsidR="00144724">
                <w:rPr>
                  <w:rFonts w:ascii="微软雅黑" w:eastAsia="微软雅黑" w:hAnsi="微软雅黑" w:hint="eastAsia"/>
                  <w:sz w:val="18"/>
                  <w:szCs w:val="18"/>
                </w:rPr>
                <w:t>，返回字段</w:t>
              </w:r>
              <w:r w:rsidR="00144724">
                <w:rPr>
                  <w:rFonts w:asciiTheme="minorEastAsia" w:hAnsiTheme="minorEastAsia" w:hint="eastAsia"/>
                </w:rPr>
                <w:t>partner_acc_no删除</w:t>
              </w:r>
            </w:ins>
            <w:ins w:id="95" w:author="SK" w:date="2017-10-17T20:33:00Z">
              <w:r w:rsidR="00A775E5">
                <w:rPr>
                  <w:rFonts w:asciiTheme="minorEastAsia" w:hAnsiTheme="minorEastAsia" w:hint="eastAsia"/>
                </w:rPr>
                <w:t>以及其他字段命名重新调整</w:t>
              </w:r>
            </w:ins>
          </w:p>
          <w:p w:rsidR="00A775E5" w:rsidRDefault="00A775E5" w:rsidP="00D4731E">
            <w:pPr>
              <w:jc w:val="center"/>
              <w:rPr>
                <w:ins w:id="96" w:author="SK" w:date="2017-10-17T20:40:00Z"/>
                <w:rFonts w:ascii="微软雅黑" w:eastAsia="微软雅黑" w:hAnsi="微软雅黑"/>
                <w:sz w:val="18"/>
                <w:szCs w:val="18"/>
              </w:rPr>
            </w:pPr>
            <w:ins w:id="97" w:author="SK" w:date="2017-10-17T20:3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7.3.20</w:t>
              </w:r>
            </w:ins>
            <w:ins w:id="98" w:author="SK" w:date="2017-10-17T20:36:00Z">
              <w:r w:rsidR="00FD4F8F">
                <w:rPr>
                  <w:rFonts w:ascii="微软雅黑" w:eastAsia="微软雅黑" w:hAnsi="微软雅黑" w:hint="eastAsia"/>
                  <w:sz w:val="18"/>
                  <w:szCs w:val="18"/>
                </w:rPr>
                <w:t>、7.3.21</w:t>
              </w:r>
            </w:ins>
            <w:ins w:id="99" w:author="SK" w:date="2017-10-17T20:3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上送字段pacc_no调整为</w:t>
              </w:r>
            </w:ins>
            <w:ins w:id="100" w:author="SK" w:date="2017-10-17T20:35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pcust_no</w:t>
              </w:r>
            </w:ins>
          </w:p>
          <w:p w:rsidR="00274D17" w:rsidRPr="00E72A14" w:rsidRDefault="00274D17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01" w:author="SK" w:date="2017-10-17T20:4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新增7.3.24我</w:t>
              </w:r>
            </w:ins>
            <w:ins w:id="102" w:author="SK" w:date="2017-10-17T20:4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的财富接口</w:t>
              </w:r>
            </w:ins>
          </w:p>
        </w:tc>
      </w:tr>
      <w:tr w:rsidR="00E72A14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387AB3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03" w:author="SK" w:date="2017-10-17T23:2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2017-10-17</w:t>
              </w:r>
            </w:ins>
          </w:p>
        </w:tc>
        <w:tc>
          <w:tcPr>
            <w:tcW w:w="1564" w:type="dxa"/>
            <w:vAlign w:val="center"/>
          </w:tcPr>
          <w:p w:rsidR="00E72A14" w:rsidRPr="00E72A14" w:rsidRDefault="00387AB3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04" w:author="SK" w:date="2017-10-17T23:2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1.6</w:t>
              </w:r>
            </w:ins>
          </w:p>
        </w:tc>
        <w:tc>
          <w:tcPr>
            <w:tcW w:w="1563" w:type="dxa"/>
            <w:vAlign w:val="center"/>
          </w:tcPr>
          <w:p w:rsidR="00E72A14" w:rsidRPr="00E72A14" w:rsidRDefault="00387AB3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05" w:author="SK" w:date="2017-10-17T23:2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E72A14" w:rsidRPr="00E72A14" w:rsidRDefault="00387AB3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06" w:author="SK" w:date="2017-10-17T23:2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7.3.15上送字段</w:t>
              </w:r>
              <w:commentRangeStart w:id="107"/>
              <w:r w:rsidR="00717FE3" w:rsidRPr="00717FE3">
                <w:rPr>
                  <w:rFonts w:ascii="微软雅黑" w:eastAsia="微软雅黑" w:hAnsi="微软雅黑"/>
                  <w:sz w:val="18"/>
                  <w:szCs w:val="18"/>
                  <w:rPrChange w:id="108" w:author="SK" w:date="2017-10-17T23:23:00Z">
                    <w:rPr>
                      <w:rFonts w:asciiTheme="minorEastAsia" w:hAnsiTheme="minorEastAsia"/>
                      <w:sz w:val="21"/>
                      <w:szCs w:val="21"/>
                    </w:rPr>
                  </w:rPrChange>
                </w:rPr>
                <w:t>recv_acc_no</w:t>
              </w:r>
              <w:commentRangeEnd w:id="107"/>
              <w:r w:rsidR="00717FE3" w:rsidRPr="00717FE3">
                <w:rPr>
                  <w:rFonts w:ascii="微软雅黑" w:eastAsia="微软雅黑" w:hAnsi="微软雅黑"/>
                  <w:sz w:val="18"/>
                  <w:szCs w:val="18"/>
                  <w:rPrChange w:id="109" w:author="SK" w:date="2017-10-17T23:23:00Z">
                    <w:rPr>
                      <w:rStyle w:val="af"/>
                    </w:rPr>
                  </w:rPrChange>
                </w:rPr>
                <w:commentReference w:id="107"/>
              </w:r>
              <w:r w:rsidR="00717FE3" w:rsidRPr="00717FE3">
                <w:rPr>
                  <w:rFonts w:ascii="微软雅黑" w:eastAsia="微软雅黑" w:hAnsi="微软雅黑" w:hint="eastAsia"/>
                  <w:sz w:val="18"/>
                  <w:szCs w:val="18"/>
                  <w:rPrChange w:id="110" w:author="SK" w:date="2017-10-17T23:23:00Z">
                    <w:rPr>
                      <w:rFonts w:asciiTheme="minorEastAsia" w:hAnsiTheme="minorEastAsia" w:hint="eastAsia"/>
                      <w:sz w:val="21"/>
                      <w:szCs w:val="21"/>
                    </w:rPr>
                  </w:rPrChange>
                </w:rPr>
                <w:t>改为非必输</w:t>
              </w:r>
            </w:ins>
          </w:p>
        </w:tc>
      </w:tr>
      <w:tr w:rsidR="00E72A14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E72A14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72A14" w:rsidRPr="00E72A14" w:rsidRDefault="00E72A14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E72A14" w:rsidRPr="00E72A14" w:rsidRDefault="00E72A14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E72A14" w:rsidRDefault="00AA3B78" w:rsidP="00D4731E">
            <w:pPr>
              <w:jc w:val="center"/>
              <w:rPr>
                <w:ins w:id="111" w:author="SK" w:date="2017-10-19T00:10:00Z"/>
                <w:rFonts w:ascii="微软雅黑" w:eastAsia="微软雅黑" w:hAnsi="微软雅黑"/>
                <w:sz w:val="18"/>
                <w:szCs w:val="18"/>
              </w:rPr>
            </w:pPr>
            <w:ins w:id="112" w:author="SK" w:date="2017-10-18T14:5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7.3.10、7.3.1诺券充值支付方式将</w:t>
              </w:r>
            </w:ins>
            <w:ins w:id="113" w:author="SK" w:date="2017-10-18T15:0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诺宝支付单独抽取为一个接口7.3.25</w:t>
              </w:r>
            </w:ins>
            <w:ins w:id="114" w:author="SK" w:date="2017-10-18T15:02:00Z">
              <w:r w:rsidR="00700953">
                <w:rPr>
                  <w:rFonts w:ascii="微软雅黑" w:eastAsia="微软雅黑" w:hAnsi="微软雅黑" w:hint="eastAsia"/>
                  <w:sz w:val="18"/>
                  <w:szCs w:val="18"/>
                </w:rPr>
                <w:t>，方便外围系统调用</w:t>
              </w:r>
            </w:ins>
          </w:p>
          <w:p w:rsidR="00FF5FC2" w:rsidRPr="00E72A14" w:rsidRDefault="00FF5FC2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15" w:author="SK" w:date="2017-10-19T00:1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7.3.6、7.3.16</w:t>
              </w:r>
            </w:ins>
            <w:ins w:id="116" w:author="SK" w:date="2017-10-19T00:14:00Z">
              <w:r w:rsidR="00273BB1">
                <w:rPr>
                  <w:rFonts w:ascii="微软雅黑" w:eastAsia="微软雅黑" w:hAnsi="微软雅黑" w:hint="eastAsia"/>
                  <w:sz w:val="18"/>
                  <w:szCs w:val="18"/>
                </w:rPr>
                <w:t>、7.3.20</w:t>
              </w:r>
            </w:ins>
            <w:ins w:id="117" w:author="SK" w:date="2017-10-19T00:1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请求路径URL修改</w:t>
              </w:r>
            </w:ins>
          </w:p>
        </w:tc>
      </w:tr>
      <w:tr w:rsidR="00E72A14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7B5DDD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18" w:author="SK" w:date="2017-10-19T20:4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2017-10-19</w:t>
              </w:r>
            </w:ins>
          </w:p>
        </w:tc>
        <w:tc>
          <w:tcPr>
            <w:tcW w:w="1564" w:type="dxa"/>
            <w:vAlign w:val="center"/>
          </w:tcPr>
          <w:p w:rsidR="00E72A14" w:rsidRPr="00E72A14" w:rsidRDefault="007B5DDD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19" w:author="SK" w:date="2017-10-19T20:4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1.7</w:t>
              </w:r>
            </w:ins>
          </w:p>
        </w:tc>
        <w:tc>
          <w:tcPr>
            <w:tcW w:w="1563" w:type="dxa"/>
            <w:vAlign w:val="center"/>
          </w:tcPr>
          <w:p w:rsidR="00E72A14" w:rsidRPr="00E72A14" w:rsidRDefault="007B5DDD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20" w:author="SK" w:date="2017-10-19T20:4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E72A14" w:rsidRPr="00E72A14" w:rsidRDefault="007B5DDD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21" w:author="SK" w:date="2017-10-19T20:4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7.3.7、7.3.15</w:t>
              </w:r>
            </w:ins>
            <w:ins w:id="122" w:author="SK" w:date="2017-10-19T20:4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转账接口上送字段删除收款客户号字段，新增</w:t>
              </w:r>
              <w:r w:rsidR="00717FE3" w:rsidRPr="00717FE3">
                <w:rPr>
                  <w:rFonts w:ascii="微软雅黑" w:eastAsia="微软雅黑" w:hAnsi="微软雅黑"/>
                  <w:sz w:val="18"/>
                  <w:szCs w:val="18"/>
                  <w:rPrChange w:id="123" w:author="SK" w:date="2017-10-19T20:41:00Z">
                    <w:rPr>
                      <w:rFonts w:asciiTheme="minorEastAsia" w:hAnsiTheme="minorEastAsia"/>
                      <w:sz w:val="21"/>
                      <w:szCs w:val="21"/>
                    </w:rPr>
                  </w:rPrChange>
                </w:rPr>
                <w:t>recv_mobile_no</w:t>
              </w:r>
              <w:r w:rsidR="00717FE3" w:rsidRPr="00717FE3">
                <w:rPr>
                  <w:rFonts w:ascii="微软雅黑" w:eastAsia="微软雅黑" w:hAnsi="微软雅黑" w:hint="eastAsia"/>
                  <w:sz w:val="18"/>
                  <w:szCs w:val="18"/>
                  <w:rPrChange w:id="124" w:author="SK" w:date="2017-10-19T20:41:00Z">
                    <w:rPr>
                      <w:rFonts w:asciiTheme="minorEastAsia" w:hAnsiTheme="minorEastAsia" w:hint="eastAsia"/>
                      <w:sz w:val="21"/>
                      <w:szCs w:val="21"/>
                    </w:rPr>
                  </w:rPrChange>
                </w:rPr>
                <w:t>收款手机号字段</w:t>
              </w:r>
            </w:ins>
          </w:p>
        </w:tc>
      </w:tr>
      <w:tr w:rsidR="00E72A14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E72A14" w:rsidRPr="00E72A14" w:rsidRDefault="00971BB5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25" w:author="SK" w:date="2017-11-07T14:0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2017-11-06</w:t>
              </w:r>
            </w:ins>
          </w:p>
        </w:tc>
        <w:tc>
          <w:tcPr>
            <w:tcW w:w="1564" w:type="dxa"/>
            <w:vAlign w:val="center"/>
          </w:tcPr>
          <w:p w:rsidR="00E72A14" w:rsidRPr="00E72A14" w:rsidRDefault="00971BB5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26" w:author="SK" w:date="2017-11-07T14:0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1.8</w:t>
              </w:r>
            </w:ins>
          </w:p>
        </w:tc>
        <w:tc>
          <w:tcPr>
            <w:tcW w:w="1563" w:type="dxa"/>
            <w:vAlign w:val="center"/>
          </w:tcPr>
          <w:p w:rsidR="00E72A14" w:rsidRPr="00E72A14" w:rsidRDefault="00971BB5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27" w:author="SK" w:date="2017-11-07T14:0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E72A14" w:rsidRPr="00E72A14" w:rsidRDefault="00971BB5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28" w:author="SK" w:date="2017-11-07T14:0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7.2.2</w:t>
              </w:r>
            </w:ins>
            <w:ins w:id="129" w:author="SK" w:date="2017-11-07T14:0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接收报文新增area_belong_code</w:t>
              </w:r>
            </w:ins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63685B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  <w:ins w:id="130" w:author="SK" w:date="2017-11-10T17:3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2017-11-10</w:t>
              </w:r>
            </w:ins>
          </w:p>
        </w:tc>
        <w:tc>
          <w:tcPr>
            <w:tcW w:w="156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31" w:author="SK" w:date="2017-11-10T17:3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1.9</w:t>
              </w:r>
            </w:ins>
          </w:p>
        </w:tc>
        <w:tc>
          <w:tcPr>
            <w:tcW w:w="1563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32" w:author="SK" w:date="2017-11-10T17:33:00Z">
              <w:r>
                <w:rPr>
                  <w:rFonts w:ascii="微软雅黑" w:eastAsia="微软雅黑" w:hAnsi="微软雅黑"/>
                  <w:sz w:val="18"/>
                  <w:szCs w:val="18"/>
                </w:rPr>
                <w:t>F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ei</w:t>
              </w:r>
            </w:ins>
          </w:p>
        </w:tc>
        <w:tc>
          <w:tcPr>
            <w:tcW w:w="399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33" w:author="SK" w:date="2017-11-10T17:33:00Z">
              <w:r>
                <w:rPr>
                  <w:rFonts w:ascii="微软雅黑" w:eastAsia="微软雅黑" w:hAnsi="微软雅黑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.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.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登陆返回报文增加</w:t>
              </w:r>
              <w:r w:rsidRPr="00B226B7">
                <w:rPr>
                  <w:rFonts w:ascii="微软雅黑" w:eastAsia="微软雅黑" w:hAnsi="微软雅黑" w:hint="eastAsia"/>
                  <w:sz w:val="18"/>
                  <w:szCs w:val="18"/>
                </w:rPr>
                <w:t>会员类型</w:t>
              </w:r>
            </w:ins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F202D8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  <w:ins w:id="134" w:author="SK" w:date="2017-11-10T22:0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2017-11-10</w:t>
              </w:r>
            </w:ins>
          </w:p>
        </w:tc>
        <w:tc>
          <w:tcPr>
            <w:tcW w:w="1564" w:type="dxa"/>
            <w:vAlign w:val="center"/>
          </w:tcPr>
          <w:p w:rsidR="0063685B" w:rsidRPr="00E72A14" w:rsidRDefault="00F202D8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35" w:author="SK" w:date="2017-11-10T22:0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2.0</w:t>
              </w:r>
            </w:ins>
          </w:p>
        </w:tc>
        <w:tc>
          <w:tcPr>
            <w:tcW w:w="1563" w:type="dxa"/>
            <w:vAlign w:val="center"/>
          </w:tcPr>
          <w:p w:rsidR="0063685B" w:rsidRPr="00E72A14" w:rsidRDefault="00F202D8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36" w:author="SK" w:date="2017-11-10T22:0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63685B" w:rsidRPr="00E72A14" w:rsidRDefault="00F202D8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37" w:author="SK" w:date="2017-11-10T22:0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7.3.24响应报文添加y</w:t>
              </w:r>
              <w:r w:rsidR="00BF117E">
                <w:rPr>
                  <w:rFonts w:ascii="微软雅黑" w:eastAsia="微软雅黑" w:hAnsi="微软雅黑" w:hint="eastAsia"/>
                  <w:sz w:val="18"/>
                  <w:szCs w:val="18"/>
                </w:rPr>
                <w:t>std</w:t>
              </w:r>
            </w:ins>
            <w:ins w:id="138" w:author="SK" w:date="2017-11-10T22:05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_</w:t>
              </w:r>
            </w:ins>
            <w:ins w:id="139" w:author="SK" w:date="2017-11-10T22:0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profit</w:t>
              </w:r>
            </w:ins>
            <w:ins w:id="140" w:author="SK" w:date="2017-11-10T22:06:00Z">
              <w:r w:rsidR="00BF117E">
                <w:rPr>
                  <w:rFonts w:ascii="微软雅黑" w:eastAsia="微软雅黑" w:hAnsi="微软雅黑" w:hint="eastAsia"/>
                  <w:sz w:val="18"/>
                  <w:szCs w:val="18"/>
                </w:rPr>
                <w:t>昨日收益</w:t>
              </w:r>
            </w:ins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3420E8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  <w:ins w:id="141" w:author="SK" w:date="2017-11-12T16:1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2017-11-12</w:t>
              </w:r>
            </w:ins>
          </w:p>
        </w:tc>
        <w:tc>
          <w:tcPr>
            <w:tcW w:w="1564" w:type="dxa"/>
            <w:vAlign w:val="center"/>
          </w:tcPr>
          <w:p w:rsidR="0063685B" w:rsidRPr="00E72A14" w:rsidRDefault="003420E8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42" w:author="SK" w:date="2017-11-12T16:1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2.1</w:t>
              </w:r>
            </w:ins>
          </w:p>
        </w:tc>
        <w:tc>
          <w:tcPr>
            <w:tcW w:w="1563" w:type="dxa"/>
            <w:vAlign w:val="center"/>
          </w:tcPr>
          <w:p w:rsidR="0063685B" w:rsidRPr="00E72A14" w:rsidRDefault="003420E8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43" w:author="SK" w:date="2017-11-12T16:1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63685B" w:rsidRPr="00E72A14" w:rsidRDefault="003420E8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44" w:author="SK" w:date="2017-11-12T16:1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7.3.5接收报文、7.3.22响应报文增加bank_name字段</w:t>
              </w:r>
            </w:ins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0D59A2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  <w:ins w:id="145" w:author="SK" w:date="2017-11-12T21:0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2017-11-12</w:t>
              </w:r>
            </w:ins>
          </w:p>
        </w:tc>
        <w:tc>
          <w:tcPr>
            <w:tcW w:w="1564" w:type="dxa"/>
            <w:vAlign w:val="center"/>
          </w:tcPr>
          <w:p w:rsidR="0063685B" w:rsidRPr="00E72A14" w:rsidRDefault="000D59A2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46" w:author="SK" w:date="2017-11-12T21:0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2.2</w:t>
              </w:r>
            </w:ins>
          </w:p>
        </w:tc>
        <w:tc>
          <w:tcPr>
            <w:tcW w:w="1563" w:type="dxa"/>
            <w:vAlign w:val="center"/>
          </w:tcPr>
          <w:p w:rsidR="0063685B" w:rsidRPr="00E72A14" w:rsidRDefault="000D59A2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47" w:author="SK" w:date="2017-11-12T21:0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63685B" w:rsidRPr="00E72A14" w:rsidRDefault="004E0AFA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48" w:author="SK" w:date="2017-11-12T21:05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增加</w:t>
              </w:r>
            </w:ins>
            <w:ins w:id="149" w:author="SK" w:date="2017-11-12T21:16:00Z">
              <w:r w:rsidR="009B13AB">
                <w:rPr>
                  <w:rFonts w:ascii="微软雅黑" w:eastAsia="微软雅黑" w:hAnsi="微软雅黑" w:hint="eastAsia"/>
                  <w:sz w:val="18"/>
                  <w:szCs w:val="18"/>
                </w:rPr>
                <w:t>7.3.26</w:t>
              </w:r>
            </w:ins>
            <w:ins w:id="150" w:author="SK" w:date="2017-11-12T21:05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银行卡删除功能</w:t>
              </w:r>
            </w:ins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7B6E06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  <w:ins w:id="151" w:author="SK" w:date="2017-11-25T08:59:00Z">
              <w:r>
                <w:rPr>
                  <w:rFonts w:ascii="微软雅黑" w:eastAsia="微软雅黑" w:hAnsi="微软雅黑"/>
                  <w:sz w:val="18"/>
                  <w:szCs w:val="18"/>
                </w:rPr>
                <w:t>2017-11-24</w:t>
              </w:r>
            </w:ins>
          </w:p>
        </w:tc>
        <w:tc>
          <w:tcPr>
            <w:tcW w:w="1564" w:type="dxa"/>
            <w:vAlign w:val="center"/>
          </w:tcPr>
          <w:p w:rsidR="0063685B" w:rsidRPr="00E72A14" w:rsidRDefault="007B6E06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52" w:author="SK" w:date="2017-11-25T08:59:00Z">
              <w:r>
                <w:rPr>
                  <w:rFonts w:ascii="微软雅黑" w:eastAsia="微软雅黑" w:hAnsi="微软雅黑"/>
                  <w:sz w:val="18"/>
                  <w:szCs w:val="18"/>
                </w:rPr>
                <w:t>2.3</w:t>
              </w:r>
            </w:ins>
          </w:p>
        </w:tc>
        <w:tc>
          <w:tcPr>
            <w:tcW w:w="1563" w:type="dxa"/>
            <w:vAlign w:val="center"/>
          </w:tcPr>
          <w:p w:rsidR="0063685B" w:rsidRPr="00E72A14" w:rsidRDefault="007B6E06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53" w:author="SK" w:date="2017-11-25T08:59:00Z">
              <w:r>
                <w:rPr>
                  <w:rFonts w:ascii="微软雅黑" w:eastAsia="微软雅黑" w:hAnsi="微软雅黑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63685B" w:rsidRDefault="007B6E06" w:rsidP="00D4731E">
            <w:pPr>
              <w:jc w:val="center"/>
              <w:rPr>
                <w:ins w:id="154" w:author="SK" w:date="2017-11-25T08:59:00Z"/>
                <w:rFonts w:ascii="微软雅黑" w:eastAsia="微软雅黑" w:hAnsi="微软雅黑"/>
                <w:sz w:val="18"/>
                <w:szCs w:val="18"/>
              </w:rPr>
            </w:pPr>
            <w:ins w:id="155" w:author="SK" w:date="2017-11-25T08:5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添加</w:t>
              </w:r>
            </w:ins>
            <w:ins w:id="156" w:author="SK" w:date="2017-11-26T08:05:00Z">
              <w:r w:rsidR="00F2379C">
                <w:rPr>
                  <w:rFonts w:ascii="微软雅黑" w:eastAsia="微软雅黑" w:hAnsi="微软雅黑" w:hint="eastAsia"/>
                  <w:sz w:val="18"/>
                  <w:szCs w:val="18"/>
                </w:rPr>
                <w:t>7.5</w:t>
              </w:r>
            </w:ins>
            <w:ins w:id="157" w:author="SK" w:date="2017-11-25T08:5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内部管理系统调用接口</w:t>
              </w:r>
              <w:r w:rsidR="007C74D1">
                <w:rPr>
                  <w:rFonts w:ascii="微软雅黑" w:eastAsia="微软雅黑" w:hAnsi="微软雅黑" w:hint="eastAsia"/>
                  <w:sz w:val="18"/>
                  <w:szCs w:val="18"/>
                </w:rPr>
                <w:t>：</w:t>
              </w:r>
            </w:ins>
          </w:p>
          <w:p w:rsidR="00AC7B20" w:rsidRPr="00E72A14" w:rsidRDefault="00AC7B20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58" w:author="SK" w:date="2017-11-26T08:0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7.1.1登录返回报文内容新增cust_type字段</w:t>
              </w:r>
            </w:ins>
            <w:ins w:id="159" w:author="SK" w:date="2017-11-26T08:04:00Z">
              <w:r w:rsidR="00286311">
                <w:rPr>
                  <w:rFonts w:ascii="微软雅黑" w:eastAsia="微软雅黑" w:hAnsi="微软雅黑" w:hint="eastAsia"/>
                  <w:sz w:val="18"/>
                  <w:szCs w:val="18"/>
                </w:rPr>
                <w:t>，type字段注释增加代理和城市总部</w:t>
              </w:r>
            </w:ins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6344A1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  <w:ins w:id="160" w:author="SK" w:date="2017-11-27T21:4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2017-11-2</w:t>
              </w:r>
              <w:r w:rsidR="006B084E">
                <w:rPr>
                  <w:rFonts w:ascii="微软雅黑" w:eastAsia="微软雅黑" w:hAnsi="微软雅黑" w:hint="eastAsia"/>
                  <w:sz w:val="18"/>
                  <w:szCs w:val="18"/>
                </w:rPr>
                <w:t>6</w:t>
              </w:r>
            </w:ins>
          </w:p>
        </w:tc>
        <w:tc>
          <w:tcPr>
            <w:tcW w:w="1564" w:type="dxa"/>
            <w:vAlign w:val="center"/>
          </w:tcPr>
          <w:p w:rsidR="0063685B" w:rsidRPr="00E72A14" w:rsidRDefault="006344A1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61" w:author="SK" w:date="2017-11-27T21:4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2.4</w:t>
              </w:r>
            </w:ins>
          </w:p>
        </w:tc>
        <w:tc>
          <w:tcPr>
            <w:tcW w:w="1563" w:type="dxa"/>
            <w:vAlign w:val="center"/>
          </w:tcPr>
          <w:p w:rsidR="0063685B" w:rsidRPr="00E72A14" w:rsidRDefault="006344A1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ins w:id="162" w:author="SK" w:date="2017-11-27T21:4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Kai</w:t>
              </w:r>
            </w:ins>
          </w:p>
        </w:tc>
        <w:tc>
          <w:tcPr>
            <w:tcW w:w="3994" w:type="dxa"/>
            <w:vAlign w:val="center"/>
          </w:tcPr>
          <w:p w:rsidR="0063685B" w:rsidRDefault="0004760B" w:rsidP="00D4731E">
            <w:pPr>
              <w:jc w:val="center"/>
              <w:rPr>
                <w:ins w:id="163" w:author="SK" w:date="2017-11-27T21:49:00Z"/>
                <w:rFonts w:ascii="微软雅黑" w:eastAsia="微软雅黑" w:hAnsi="微软雅黑"/>
                <w:sz w:val="18"/>
                <w:szCs w:val="18"/>
              </w:rPr>
            </w:pPr>
            <w:ins w:id="164" w:author="SK" w:date="2017-11-27T20:57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7.2.2上送报文增加省、市、区代码</w:t>
              </w:r>
              <w:r w:rsidR="004A7185">
                <w:rPr>
                  <w:rFonts w:ascii="微软雅黑" w:eastAsia="微软雅黑" w:hAnsi="微软雅黑" w:hint="eastAsia"/>
                  <w:sz w:val="18"/>
                  <w:szCs w:val="18"/>
                </w:rPr>
                <w:t>，原有area_belong、area_belong_code</w:t>
              </w:r>
            </w:ins>
            <w:ins w:id="165" w:author="SK" w:date="2017-11-27T20:58:00Z">
              <w:r w:rsidR="004A7185">
                <w:rPr>
                  <w:rFonts w:ascii="微软雅黑" w:eastAsia="微软雅黑" w:hAnsi="微软雅黑" w:hint="eastAsia"/>
                  <w:sz w:val="18"/>
                  <w:szCs w:val="18"/>
                </w:rPr>
                <w:t>暂不使用</w:t>
              </w:r>
            </w:ins>
          </w:p>
          <w:p w:rsidR="008B4FFD" w:rsidRDefault="008B4FFD" w:rsidP="00D4731E">
            <w:pPr>
              <w:jc w:val="center"/>
              <w:rPr>
                <w:ins w:id="166" w:author="SK" w:date="2017-11-28T23:17:00Z"/>
                <w:rFonts w:ascii="微软雅黑" w:eastAsia="微软雅黑" w:hAnsi="微软雅黑"/>
                <w:sz w:val="18"/>
                <w:szCs w:val="18"/>
              </w:rPr>
            </w:pPr>
            <w:ins w:id="167" w:author="SK" w:date="2017-11-27T21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7.2.5增加省、市、区代码</w:t>
              </w:r>
            </w:ins>
          </w:p>
          <w:p w:rsidR="00A7143F" w:rsidRDefault="00A7143F" w:rsidP="00D4731E">
            <w:pPr>
              <w:jc w:val="center"/>
              <w:rPr>
                <w:ins w:id="168" w:author="SK" w:date="2017-11-29T00:01:00Z"/>
                <w:rFonts w:ascii="微软雅黑" w:eastAsia="微软雅黑" w:hAnsi="微软雅黑"/>
                <w:sz w:val="18"/>
                <w:szCs w:val="18"/>
              </w:rPr>
            </w:pPr>
            <w:ins w:id="169" w:author="SK" w:date="2017-11-28T23:17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</w:t>
              </w:r>
              <w:r w:rsidR="00B10269">
                <w:rPr>
                  <w:rFonts w:ascii="微软雅黑" w:eastAsia="微软雅黑" w:hAnsi="微软雅黑" w:hint="eastAsia"/>
                  <w:sz w:val="18"/>
                  <w:szCs w:val="18"/>
                </w:rPr>
                <w:t>4.1</w:t>
              </w:r>
            </w:ins>
            <w:ins w:id="170" w:author="SK" w:date="2017-11-29T00:01:00Z">
              <w:r w:rsidR="009D3E1F">
                <w:rPr>
                  <w:rFonts w:ascii="微软雅黑" w:eastAsia="微软雅黑" w:hAnsi="微软雅黑" w:hint="eastAsia"/>
                  <w:sz w:val="18"/>
                  <w:szCs w:val="18"/>
                </w:rPr>
                <w:t>修改为</w:t>
              </w:r>
            </w:ins>
            <w:ins w:id="171" w:author="SK" w:date="2017-11-28T23:17:00Z">
              <w:r w:rsidR="00B10269">
                <w:rPr>
                  <w:rFonts w:ascii="微软雅黑" w:eastAsia="微软雅黑" w:hAnsi="微软雅黑" w:hint="eastAsia"/>
                  <w:sz w:val="18"/>
                  <w:szCs w:val="18"/>
                </w:rPr>
                <w:t>分页</w:t>
              </w:r>
            </w:ins>
            <w:ins w:id="172" w:author="SK" w:date="2017-11-29T00:01:00Z">
              <w:r w:rsidR="009D3E1F">
                <w:rPr>
                  <w:rFonts w:ascii="微软雅黑" w:eastAsia="微软雅黑" w:hAnsi="微软雅黑" w:hint="eastAsia"/>
                  <w:sz w:val="18"/>
                  <w:szCs w:val="18"/>
                </w:rPr>
                <w:t>查询</w:t>
              </w:r>
            </w:ins>
          </w:p>
          <w:p w:rsidR="0029012D" w:rsidRDefault="0029012D" w:rsidP="00D4731E">
            <w:pPr>
              <w:jc w:val="center"/>
              <w:rPr>
                <w:ins w:id="173" w:author="SK" w:date="2017-11-28T23:17:00Z"/>
                <w:rFonts w:ascii="微软雅黑" w:eastAsia="微软雅黑" w:hAnsi="微软雅黑"/>
                <w:sz w:val="18"/>
                <w:szCs w:val="18"/>
              </w:rPr>
            </w:pPr>
            <w:ins w:id="174" w:author="SK" w:date="2017-11-29T00:0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7.4.2</w:t>
              </w:r>
              <w:r w:rsidR="009D3E1F">
                <w:rPr>
                  <w:rFonts w:ascii="微软雅黑" w:eastAsia="微软雅黑" w:hAnsi="微软雅黑" w:hint="eastAsia"/>
                  <w:sz w:val="18"/>
                  <w:szCs w:val="18"/>
                </w:rPr>
                <w:t>修改为分页查询</w:t>
              </w:r>
            </w:ins>
          </w:p>
          <w:p w:rsidR="00844965" w:rsidRPr="00E72A14" w:rsidRDefault="00844965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63685B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63685B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63685B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63685B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63685B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685B" w:rsidRPr="00D26091" w:rsidTr="00CE299A">
        <w:trPr>
          <w:trHeight w:val="454"/>
          <w:jc w:val="center"/>
        </w:trPr>
        <w:tc>
          <w:tcPr>
            <w:tcW w:w="1401" w:type="dxa"/>
            <w:vAlign w:val="center"/>
          </w:tcPr>
          <w:p w:rsidR="0063685B" w:rsidRPr="00E72A14" w:rsidRDefault="0063685B" w:rsidP="00CC68D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3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94" w:type="dxa"/>
            <w:vAlign w:val="center"/>
          </w:tcPr>
          <w:p w:rsidR="0063685B" w:rsidRPr="00E72A14" w:rsidRDefault="0063685B" w:rsidP="00D473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4731E" w:rsidRDefault="00D4731E"/>
    <w:p w:rsidR="00D4731E" w:rsidRDefault="00D4731E">
      <w:r>
        <w:br w:type="page"/>
      </w: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-714189973"/>
        <w:docPartObj>
          <w:docPartGallery w:val="Table of Contents"/>
          <w:docPartUnique/>
        </w:docPartObj>
      </w:sdtPr>
      <w:sdtEndPr>
        <w:rPr>
          <w:rFonts w:ascii="Courier New" w:hAnsi="Courier New"/>
        </w:rPr>
      </w:sdtEndPr>
      <w:sdtContent>
        <w:p w:rsidR="0033489E" w:rsidRPr="0033489E" w:rsidRDefault="0033489E" w:rsidP="00631900">
          <w:pPr>
            <w:pStyle w:val="TOC"/>
            <w:numPr>
              <w:ilvl w:val="0"/>
              <w:numId w:val="0"/>
            </w:numPr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33489E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:rsidR="004F20DE" w:rsidRDefault="00717FE3">
          <w:pPr>
            <w:pStyle w:val="10"/>
            <w:rPr>
              <w:ins w:id="175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 w:rsidR="00D84563">
            <w:instrText xml:space="preserve"> TOC \o "1-3" \h \z \u </w:instrText>
          </w:r>
          <w:r>
            <w:fldChar w:fldCharType="separate"/>
          </w:r>
          <w:ins w:id="176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"_Toc499446887"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电子账户核心系统接口服务说明文档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7" w:author="SK" w:date="2017-11-26T08:05:00Z">
            <w:r w:rsidR="004F20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10"/>
            <w:rPr>
              <w:ins w:id="178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179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"_Toc499446888"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1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概述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0" w:author="SK" w:date="2017-11-26T08:05:00Z">
            <w:r w:rsidR="004F20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10"/>
            <w:rPr>
              <w:ins w:id="181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182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"_Toc499446889"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2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名词解释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3" w:author="SK" w:date="2017-11-26T08:05:00Z">
            <w:r w:rsidR="004F20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10"/>
            <w:rPr>
              <w:ins w:id="184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185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"_Toc499446890"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3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通讯协议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6" w:author="SK" w:date="2017-11-26T08:05:00Z">
            <w:r w:rsidR="004F20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10"/>
            <w:rPr>
              <w:ins w:id="187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188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"_Toc499446891"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4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数据类型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9" w:author="SK" w:date="2017-11-26T08:05:00Z">
            <w:r w:rsidR="004F20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10"/>
            <w:rPr>
              <w:ins w:id="190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191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"_Toc499446892"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5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约定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2" w:author="SK" w:date="2017-11-26T08:05:00Z">
            <w:r w:rsidR="004F20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10"/>
            <w:rPr>
              <w:ins w:id="193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194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"_Toc499446893"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6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签名验证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5" w:author="SK" w:date="2017-11-26T08:05:00Z">
            <w:r w:rsidR="004F20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10"/>
            <w:rPr>
              <w:ins w:id="196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197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"_Toc499446894"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接口定义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8" w:author="SK" w:date="2017-11-26T08:05:00Z">
            <w:r w:rsidR="004F20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ins w:id="199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200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"_Toc499446895"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7.1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系统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1" w:author="SK" w:date="2017-11-26T08:05:00Z">
            <w:r w:rsidR="004F20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02" w:author="SK" w:date="2017-11-26T08:05:00Z"/>
              <w:rFonts w:eastAsiaTheme="minorEastAsia"/>
              <w:noProof/>
              <w:sz w:val="24"/>
              <w:szCs w:val="24"/>
            </w:rPr>
          </w:pPr>
          <w:ins w:id="203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"_Toc499446896"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7.1.1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登录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4" w:author="SK" w:date="2017-11-26T08:05:00Z">
            <w:r w:rsidR="004F20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05" w:author="SK" w:date="2017-11-26T08:05:00Z"/>
              <w:rFonts w:eastAsiaTheme="minorEastAsia"/>
              <w:noProof/>
              <w:sz w:val="24"/>
              <w:szCs w:val="24"/>
            </w:rPr>
          </w:pPr>
          <w:ins w:id="206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"_Toc499446897"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7.1.2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登录密码重置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7" w:author="SK" w:date="2017-11-26T08:05:00Z">
            <w:r w:rsidR="004F20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08" w:author="SK" w:date="2017-11-26T08:05:00Z"/>
              <w:rFonts w:eastAsiaTheme="minorEastAsia"/>
              <w:noProof/>
              <w:sz w:val="24"/>
              <w:szCs w:val="24"/>
            </w:rPr>
          </w:pPr>
          <w:ins w:id="209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"_Toc499446898"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7.1.3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登录密码修改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0" w:author="SK" w:date="2017-11-26T08:05:00Z">
            <w:r w:rsidR="004F2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11" w:author="SK" w:date="2017-11-26T08:05:00Z"/>
              <w:rFonts w:eastAsiaTheme="minorEastAsia"/>
              <w:noProof/>
              <w:sz w:val="24"/>
              <w:szCs w:val="24"/>
            </w:rPr>
          </w:pPr>
          <w:ins w:id="212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"_Toc499446899"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7.1.4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交易密码修改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_Toc499446899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3" w:author="SK" w:date="2017-11-26T08:05:00Z">
            <w:r w:rsidR="004F20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14" w:author="SK" w:date="2017-11-26T08:05:00Z"/>
              <w:rFonts w:eastAsiaTheme="minorEastAsia"/>
              <w:noProof/>
              <w:sz w:val="24"/>
              <w:szCs w:val="24"/>
            </w:rPr>
          </w:pPr>
          <w:ins w:id="215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"_Toc499446900"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7.1.5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交易密码重置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6" w:author="SK" w:date="2017-11-26T08:05:00Z">
            <w:r w:rsidR="004F20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17" w:author="SK" w:date="2017-11-26T08:05:00Z"/>
              <w:rFonts w:eastAsiaTheme="minorEastAsia"/>
              <w:noProof/>
              <w:sz w:val="24"/>
              <w:szCs w:val="24"/>
            </w:rPr>
          </w:pPr>
          <w:ins w:id="218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"_Toc499446901"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7.1.6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更换注册手机号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9" w:author="SK" w:date="2017-11-26T08:05:00Z">
            <w:r w:rsidR="004F20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ins w:id="220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221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"_Toc499446902"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7.2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会员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2" w:author="SK" w:date="2017-11-26T08:05:00Z">
            <w:r w:rsidR="004F20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23" w:author="SK" w:date="2017-11-26T08:05:00Z"/>
              <w:rFonts w:eastAsiaTheme="minorEastAsia"/>
              <w:noProof/>
              <w:sz w:val="24"/>
              <w:szCs w:val="24"/>
            </w:rPr>
          </w:pPr>
          <w:ins w:id="224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"_Toc499446903"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7.2.1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注册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5" w:author="SK" w:date="2017-11-26T08:05:00Z">
            <w:r w:rsidR="004F20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26" w:author="SK" w:date="2017-11-26T08:05:00Z"/>
              <w:rFonts w:eastAsiaTheme="minorEastAsia"/>
              <w:noProof/>
              <w:sz w:val="24"/>
              <w:szCs w:val="24"/>
            </w:rPr>
          </w:pPr>
          <w:ins w:id="227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"_Toc499446904"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7.2.2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信息更新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8" w:author="SK" w:date="2017-11-26T08:05:00Z">
            <w:r w:rsidR="004F20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29" w:author="SK" w:date="2017-11-26T08:05:00Z"/>
              <w:rFonts w:eastAsiaTheme="minorEastAsia"/>
              <w:noProof/>
              <w:sz w:val="24"/>
              <w:szCs w:val="24"/>
            </w:rPr>
          </w:pPr>
          <w:ins w:id="230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"_Toc499446905"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7.2.3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诺星会员开通生成支付订单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1" w:author="SK" w:date="2017-11-26T08:05:00Z">
            <w:r w:rsidR="004F20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32" w:author="SK" w:date="2017-11-26T08:05:00Z"/>
              <w:rFonts w:eastAsiaTheme="minorEastAsia"/>
              <w:noProof/>
              <w:sz w:val="24"/>
              <w:szCs w:val="24"/>
            </w:rPr>
          </w:pPr>
          <w:ins w:id="233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"_Toc499446906"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7.2.4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诺星会员开通支付结果通知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4" w:author="SK" w:date="2017-11-26T08:05:00Z">
            <w:r w:rsidR="004F20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35" w:author="SK" w:date="2017-11-26T08:05:00Z"/>
              <w:rFonts w:eastAsiaTheme="minorEastAsia"/>
              <w:noProof/>
              <w:sz w:val="24"/>
              <w:szCs w:val="24"/>
            </w:rPr>
          </w:pPr>
          <w:ins w:id="236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"_Toc499446907"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7.2.5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诺商认证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7" w:author="SK" w:date="2017-11-26T08:05:00Z">
            <w:r w:rsidR="004F20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38" w:author="SK" w:date="2017-11-26T08:05:00Z"/>
              <w:rFonts w:eastAsiaTheme="minorEastAsia"/>
              <w:noProof/>
              <w:sz w:val="24"/>
              <w:szCs w:val="24"/>
            </w:rPr>
          </w:pPr>
          <w:ins w:id="239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"_Toc499446908"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7.2.6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诺商认证信息查询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0" w:author="SK" w:date="2017-11-26T08:05:00Z">
            <w:r w:rsidR="004F20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ins w:id="241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242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"_Toc499446909"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账户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3" w:author="SK" w:date="2017-11-26T08:05:00Z">
            <w:r w:rsidR="004F20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44" w:author="SK" w:date="2017-11-26T08:05:00Z"/>
              <w:rFonts w:eastAsiaTheme="minorEastAsia"/>
              <w:noProof/>
              <w:sz w:val="24"/>
              <w:szCs w:val="24"/>
            </w:rPr>
          </w:pPr>
          <w:ins w:id="245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"_Toc499446910"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诺宝充值生成支付订单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6" w:author="SK" w:date="2017-11-26T08:05:00Z">
            <w:r w:rsidR="004F20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47" w:author="SK" w:date="2017-11-26T08:05:00Z"/>
              <w:rFonts w:eastAsiaTheme="minorEastAsia"/>
              <w:noProof/>
              <w:sz w:val="24"/>
              <w:szCs w:val="24"/>
            </w:rPr>
          </w:pPr>
          <w:ins w:id="248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"_Toc499446911"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7.3.2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诺宝充值支付结果通知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9" w:author="SK" w:date="2017-11-26T08:05:00Z">
            <w:r w:rsidR="004F20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50" w:author="SK" w:date="2017-11-26T08:05:00Z"/>
              <w:rFonts w:eastAsiaTheme="minorEastAsia"/>
              <w:noProof/>
              <w:sz w:val="24"/>
              <w:szCs w:val="24"/>
            </w:rPr>
          </w:pPr>
          <w:ins w:id="251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"_Toc499446912"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7.3.3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诺宝提现申请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2" w:author="SK" w:date="2017-11-26T08:05:00Z">
            <w:r w:rsidR="004F20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53" w:author="SK" w:date="2017-11-26T08:05:00Z"/>
              <w:rFonts w:eastAsiaTheme="minorEastAsia"/>
              <w:noProof/>
              <w:sz w:val="24"/>
              <w:szCs w:val="24"/>
            </w:rPr>
          </w:pPr>
          <w:ins w:id="254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"_Toc499446913"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7.3.4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诺宝提现税率查询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5" w:author="SK" w:date="2017-11-26T08:05:00Z">
            <w:r w:rsidR="004F20D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56" w:author="SK" w:date="2017-11-26T08:05:00Z"/>
              <w:rFonts w:eastAsiaTheme="minorEastAsia"/>
              <w:noProof/>
              <w:sz w:val="24"/>
              <w:szCs w:val="24"/>
            </w:rPr>
          </w:pPr>
          <w:ins w:id="257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"_Toc499446914"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7.3.5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诺宝提现银行卡查询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8" w:author="SK" w:date="2017-11-26T08:06:00Z">
            <w:r w:rsidR="004F20DE">
              <w:rPr>
                <w:noProof/>
                <w:webHidden/>
              </w:rPr>
              <w:t>20</w:t>
            </w:r>
          </w:ins>
          <w:ins w:id="259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60" w:author="SK" w:date="2017-11-26T08:05:00Z"/>
              <w:rFonts w:eastAsiaTheme="minorEastAsia"/>
              <w:noProof/>
              <w:sz w:val="24"/>
              <w:szCs w:val="24"/>
            </w:rPr>
          </w:pPr>
          <w:ins w:id="261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"_Toc499446915"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7.3.6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诺宝往来伙伴查询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2" w:author="SK" w:date="2017-11-26T08:06:00Z">
            <w:r w:rsidR="004F20DE">
              <w:rPr>
                <w:noProof/>
                <w:webHidden/>
              </w:rPr>
              <w:t>21</w:t>
            </w:r>
          </w:ins>
          <w:ins w:id="263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64" w:author="SK" w:date="2017-11-26T08:05:00Z"/>
              <w:rFonts w:eastAsiaTheme="minorEastAsia"/>
              <w:noProof/>
              <w:sz w:val="24"/>
              <w:szCs w:val="24"/>
            </w:rPr>
          </w:pPr>
          <w:ins w:id="265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"_Toc499446916"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7.3.7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诺宝转账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6" w:author="SK" w:date="2017-11-26T08:06:00Z">
            <w:r w:rsidR="004F20DE">
              <w:rPr>
                <w:noProof/>
                <w:webHidden/>
              </w:rPr>
              <w:t>22</w:t>
            </w:r>
          </w:ins>
          <w:ins w:id="267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68" w:author="SK" w:date="2017-11-26T08:05:00Z"/>
              <w:rFonts w:eastAsiaTheme="minorEastAsia"/>
              <w:noProof/>
              <w:sz w:val="24"/>
              <w:szCs w:val="24"/>
            </w:rPr>
          </w:pPr>
          <w:ins w:id="269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"_Toc499446917"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7.3.8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诺宝明细列表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0" w:author="SK" w:date="2017-11-26T08:06:00Z">
            <w:r w:rsidR="004F20DE">
              <w:rPr>
                <w:noProof/>
                <w:webHidden/>
              </w:rPr>
              <w:t>23</w:t>
            </w:r>
          </w:ins>
          <w:ins w:id="271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272" w:author="SK" w:date="2017-11-26T08:05:00Z"/>
              <w:rFonts w:eastAsiaTheme="minorEastAsia"/>
              <w:noProof/>
              <w:sz w:val="24"/>
              <w:szCs w:val="24"/>
            </w:rPr>
          </w:pPr>
          <w:ins w:id="273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"_Toc499446918"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7.3.9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诺宝明细列表详细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4" w:author="SK" w:date="2017-11-26T08:06:00Z">
            <w:r w:rsidR="004F20DE">
              <w:rPr>
                <w:noProof/>
                <w:webHidden/>
              </w:rPr>
              <w:t>24</w:t>
            </w:r>
          </w:ins>
          <w:ins w:id="275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276" w:author="SK" w:date="2017-11-26T08:05:00Z"/>
              <w:rFonts w:eastAsiaTheme="minorEastAsia"/>
              <w:noProof/>
              <w:sz w:val="24"/>
              <w:szCs w:val="24"/>
            </w:rPr>
          </w:pPr>
          <w:ins w:id="277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"_Toc499446919"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7.3.10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诺券充值生成支付订单（微信、支付宝）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8" w:author="SK" w:date="2017-11-26T08:06:00Z">
            <w:r w:rsidR="004F20DE">
              <w:rPr>
                <w:noProof/>
                <w:webHidden/>
              </w:rPr>
              <w:t>26</w:t>
            </w:r>
          </w:ins>
          <w:ins w:id="279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280" w:author="SK" w:date="2017-11-26T08:05:00Z"/>
              <w:rFonts w:eastAsiaTheme="minorEastAsia"/>
              <w:noProof/>
              <w:sz w:val="24"/>
              <w:szCs w:val="24"/>
            </w:rPr>
          </w:pPr>
          <w:ins w:id="281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"_Toc499446920"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7.3.11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诺券充值支付结果通知（微信、支付宝）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2" w:author="SK" w:date="2017-11-26T08:06:00Z">
            <w:r w:rsidR="004F20DE">
              <w:rPr>
                <w:noProof/>
                <w:webHidden/>
              </w:rPr>
              <w:t>27</w:t>
            </w:r>
          </w:ins>
          <w:ins w:id="283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284" w:author="SK" w:date="2017-11-26T08:05:00Z"/>
              <w:rFonts w:eastAsiaTheme="minorEastAsia"/>
              <w:noProof/>
              <w:sz w:val="24"/>
              <w:szCs w:val="24"/>
            </w:rPr>
          </w:pPr>
          <w:ins w:id="285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"_Toc499446921"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7.3.12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诺券比例查询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6" w:author="SK" w:date="2017-11-26T08:06:00Z">
            <w:r w:rsidR="004F20DE">
              <w:rPr>
                <w:noProof/>
                <w:webHidden/>
              </w:rPr>
              <w:t>28</w:t>
            </w:r>
          </w:ins>
          <w:ins w:id="287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288" w:author="SK" w:date="2017-11-26T08:05:00Z"/>
              <w:rFonts w:eastAsiaTheme="minorEastAsia"/>
              <w:noProof/>
              <w:sz w:val="24"/>
              <w:szCs w:val="24"/>
            </w:rPr>
          </w:pPr>
          <w:ins w:id="289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"_Toc499446922"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7.3.13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诺券明细列表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0" w:author="SK" w:date="2017-11-26T08:06:00Z">
            <w:r w:rsidR="004F20DE">
              <w:rPr>
                <w:noProof/>
                <w:webHidden/>
              </w:rPr>
              <w:t>29</w:t>
            </w:r>
          </w:ins>
          <w:ins w:id="291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292" w:author="SK" w:date="2017-11-26T08:05:00Z"/>
              <w:rFonts w:eastAsiaTheme="minorEastAsia"/>
              <w:noProof/>
              <w:sz w:val="24"/>
              <w:szCs w:val="24"/>
            </w:rPr>
          </w:pPr>
          <w:ins w:id="293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"_Toc499446923"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7.3.14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诺券明细列表详细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4" w:author="SK" w:date="2017-11-26T08:06:00Z">
            <w:r w:rsidR="004F20DE">
              <w:rPr>
                <w:noProof/>
                <w:webHidden/>
              </w:rPr>
              <w:t>30</w:t>
            </w:r>
          </w:ins>
          <w:ins w:id="295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296" w:author="SK" w:date="2017-11-26T08:05:00Z"/>
              <w:rFonts w:eastAsiaTheme="minorEastAsia"/>
              <w:noProof/>
              <w:sz w:val="24"/>
              <w:szCs w:val="24"/>
            </w:rPr>
          </w:pPr>
          <w:ins w:id="297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"_Toc499446924"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7.3.15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诺积分转账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8" w:author="SK" w:date="2017-11-26T08:06:00Z">
            <w:r w:rsidR="004F20DE">
              <w:rPr>
                <w:noProof/>
                <w:webHidden/>
              </w:rPr>
              <w:t>31</w:t>
            </w:r>
          </w:ins>
          <w:ins w:id="299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00" w:author="SK" w:date="2017-11-26T08:05:00Z"/>
              <w:rFonts w:eastAsiaTheme="minorEastAsia"/>
              <w:noProof/>
              <w:sz w:val="24"/>
              <w:szCs w:val="24"/>
            </w:rPr>
          </w:pPr>
          <w:ins w:id="301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"_Toc499446925"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7.3.16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诺积分往来伙伴查询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2" w:author="SK" w:date="2017-11-26T08:06:00Z">
            <w:r w:rsidR="004F20DE">
              <w:rPr>
                <w:noProof/>
                <w:webHidden/>
              </w:rPr>
              <w:t>32</w:t>
            </w:r>
          </w:ins>
          <w:ins w:id="303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04" w:author="SK" w:date="2017-11-26T08:05:00Z"/>
              <w:rFonts w:eastAsiaTheme="minorEastAsia"/>
              <w:noProof/>
              <w:sz w:val="24"/>
              <w:szCs w:val="24"/>
            </w:rPr>
          </w:pPr>
          <w:ins w:id="305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"_Toc499446926"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7.3.17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诺积分明细列表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6" w:author="SK" w:date="2017-11-26T08:06:00Z">
            <w:r w:rsidR="004F20DE">
              <w:rPr>
                <w:noProof/>
                <w:webHidden/>
              </w:rPr>
              <w:t>34</w:t>
            </w:r>
          </w:ins>
          <w:ins w:id="307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08" w:author="SK" w:date="2017-11-26T08:05:00Z"/>
              <w:rFonts w:eastAsiaTheme="minorEastAsia"/>
              <w:noProof/>
              <w:sz w:val="24"/>
              <w:szCs w:val="24"/>
            </w:rPr>
          </w:pPr>
          <w:ins w:id="309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"_Toc499446927"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7.3.18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诺积分明细列表详细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0" w:author="SK" w:date="2017-11-26T08:06:00Z">
            <w:r w:rsidR="004F20DE">
              <w:rPr>
                <w:noProof/>
                <w:webHidden/>
              </w:rPr>
              <w:t>35</w:t>
            </w:r>
          </w:ins>
          <w:ins w:id="311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12" w:author="SK" w:date="2017-11-26T08:05:00Z"/>
              <w:rFonts w:eastAsiaTheme="minorEastAsia"/>
              <w:noProof/>
              <w:sz w:val="24"/>
              <w:szCs w:val="24"/>
            </w:rPr>
          </w:pPr>
          <w:ins w:id="313" w:author="SK" w:date="2017-11-26T08:05:00Z">
            <w:r w:rsidRPr="00613AC3">
              <w:rPr>
                <w:rStyle w:val="a9"/>
                <w:noProof/>
              </w:rPr>
              <w:lastRenderedPageBreak/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"_Toc499446928"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7.3.19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往来伙伴增加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4" w:author="SK" w:date="2017-11-26T08:06:00Z">
            <w:r w:rsidR="004F20DE">
              <w:rPr>
                <w:noProof/>
                <w:webHidden/>
              </w:rPr>
              <w:t>37</w:t>
            </w:r>
          </w:ins>
          <w:ins w:id="315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16" w:author="SK" w:date="2017-11-26T08:05:00Z"/>
              <w:rFonts w:eastAsiaTheme="minorEastAsia"/>
              <w:noProof/>
              <w:sz w:val="24"/>
              <w:szCs w:val="24"/>
            </w:rPr>
          </w:pPr>
          <w:ins w:id="317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"_Toc499446929"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7.3.20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往来伙伴删除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8" w:author="SK" w:date="2017-11-26T08:06:00Z">
            <w:r w:rsidR="004F20DE">
              <w:rPr>
                <w:noProof/>
                <w:webHidden/>
              </w:rPr>
              <w:t>37</w:t>
            </w:r>
          </w:ins>
          <w:ins w:id="319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20" w:author="SK" w:date="2017-11-26T08:05:00Z"/>
              <w:rFonts w:eastAsiaTheme="minorEastAsia"/>
              <w:noProof/>
              <w:sz w:val="24"/>
              <w:szCs w:val="24"/>
            </w:rPr>
          </w:pPr>
          <w:ins w:id="321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"_Toc499446930"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7.3.21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往来伙伴修改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2" w:author="SK" w:date="2017-11-26T08:06:00Z">
            <w:r w:rsidR="004F20DE">
              <w:rPr>
                <w:noProof/>
                <w:webHidden/>
              </w:rPr>
              <w:t>38</w:t>
            </w:r>
          </w:ins>
          <w:ins w:id="323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24" w:author="SK" w:date="2017-11-26T08:05:00Z"/>
              <w:rFonts w:eastAsiaTheme="minorEastAsia"/>
              <w:noProof/>
              <w:sz w:val="24"/>
              <w:szCs w:val="24"/>
            </w:rPr>
          </w:pPr>
          <w:ins w:id="325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"_Toc499446931"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7.3.22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诺宝提现银行卡添加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6" w:author="SK" w:date="2017-11-26T08:06:00Z">
            <w:r w:rsidR="004F20DE">
              <w:rPr>
                <w:noProof/>
                <w:webHidden/>
              </w:rPr>
              <w:t>39</w:t>
            </w:r>
          </w:ins>
          <w:ins w:id="327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28" w:author="SK" w:date="2017-11-26T08:05:00Z"/>
              <w:rFonts w:eastAsiaTheme="minorEastAsia"/>
              <w:noProof/>
              <w:sz w:val="24"/>
              <w:szCs w:val="24"/>
            </w:rPr>
          </w:pPr>
          <w:ins w:id="329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"_Toc499446932"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7.3.23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诺宝充值比例查询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0" w:author="SK" w:date="2017-11-26T08:06:00Z">
            <w:r w:rsidR="004F20DE">
              <w:rPr>
                <w:noProof/>
                <w:webHidden/>
              </w:rPr>
              <w:t>40</w:t>
            </w:r>
          </w:ins>
          <w:ins w:id="331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32" w:author="SK" w:date="2017-11-26T08:05:00Z"/>
              <w:rFonts w:eastAsiaTheme="minorEastAsia"/>
              <w:noProof/>
              <w:sz w:val="24"/>
              <w:szCs w:val="24"/>
            </w:rPr>
          </w:pPr>
          <w:ins w:id="333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"_Toc499446933"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7.3.24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我的财富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4" w:author="SK" w:date="2017-11-26T08:06:00Z">
            <w:r w:rsidR="004F20DE">
              <w:rPr>
                <w:noProof/>
                <w:webHidden/>
              </w:rPr>
              <w:t>41</w:t>
            </w:r>
          </w:ins>
          <w:ins w:id="335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36" w:author="SK" w:date="2017-11-26T08:05:00Z"/>
              <w:rFonts w:eastAsiaTheme="minorEastAsia"/>
              <w:noProof/>
              <w:sz w:val="24"/>
              <w:szCs w:val="24"/>
            </w:rPr>
          </w:pPr>
          <w:ins w:id="337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"_Toc499446934"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7.3.25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诺券充值（诺宝支付）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8" w:author="SK" w:date="2017-11-26T08:06:00Z">
            <w:r w:rsidR="004F20DE">
              <w:rPr>
                <w:noProof/>
                <w:webHidden/>
              </w:rPr>
              <w:t>42</w:t>
            </w:r>
          </w:ins>
          <w:ins w:id="339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ins w:id="340" w:author="SK" w:date="2017-11-26T08:05:00Z"/>
              <w:rFonts w:eastAsiaTheme="minorEastAsia"/>
              <w:noProof/>
              <w:sz w:val="24"/>
              <w:szCs w:val="24"/>
            </w:rPr>
          </w:pPr>
          <w:ins w:id="341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"_Toc499446935"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7.3.26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诺宝提现银行卡删除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2" w:author="SK" w:date="2017-11-26T08:06:00Z">
            <w:r w:rsidR="004F20DE">
              <w:rPr>
                <w:noProof/>
                <w:webHidden/>
              </w:rPr>
              <w:t>43</w:t>
            </w:r>
          </w:ins>
          <w:ins w:id="343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ins w:id="344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345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"_Toc499446936"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7.4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团队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6" w:author="SK" w:date="2017-11-26T08:06:00Z">
            <w:r w:rsidR="004F20DE">
              <w:rPr>
                <w:noProof/>
                <w:webHidden/>
              </w:rPr>
              <w:t>44</w:t>
            </w:r>
          </w:ins>
          <w:ins w:id="347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348" w:author="SK" w:date="2017-11-26T08:05:00Z"/>
              <w:rFonts w:eastAsiaTheme="minorEastAsia"/>
              <w:noProof/>
              <w:sz w:val="24"/>
              <w:szCs w:val="24"/>
            </w:rPr>
          </w:pPr>
          <w:ins w:id="349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"_Toc499446937"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7.4.1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我是推荐人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0" w:author="SK" w:date="2017-11-26T08:06:00Z">
            <w:r w:rsidR="004F20DE">
              <w:rPr>
                <w:noProof/>
                <w:webHidden/>
              </w:rPr>
              <w:t>44</w:t>
            </w:r>
          </w:ins>
          <w:ins w:id="351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352" w:author="SK" w:date="2017-11-26T08:05:00Z"/>
              <w:rFonts w:eastAsiaTheme="minorEastAsia"/>
              <w:noProof/>
              <w:sz w:val="24"/>
              <w:szCs w:val="24"/>
            </w:rPr>
          </w:pPr>
          <w:ins w:id="353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"_Toc499446938"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7.4.2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代理信息查询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4" w:author="SK" w:date="2017-11-26T08:06:00Z">
            <w:r w:rsidR="004F20DE">
              <w:rPr>
                <w:noProof/>
                <w:webHidden/>
              </w:rPr>
              <w:t>45</w:t>
            </w:r>
          </w:ins>
          <w:ins w:id="355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ins w:id="356" w:author="SK" w:date="2017-11-26T08:05:00Z"/>
              <w:rFonts w:asciiTheme="minorHAnsi" w:eastAsiaTheme="minorEastAsia" w:hAnsiTheme="minorHAnsi"/>
              <w:noProof/>
              <w:sz w:val="24"/>
              <w:szCs w:val="24"/>
            </w:rPr>
          </w:pPr>
          <w:ins w:id="357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"_Toc499446939"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7.5</w:t>
            </w:r>
            <w:r w:rsidR="004F20DE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内部管理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8" w:author="SK" w:date="2017-11-26T08:06:00Z">
            <w:r w:rsidR="004F20DE">
              <w:rPr>
                <w:noProof/>
                <w:webHidden/>
              </w:rPr>
              <w:t>46</w:t>
            </w:r>
          </w:ins>
          <w:ins w:id="359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360" w:author="SK" w:date="2017-11-26T08:05:00Z"/>
              <w:rFonts w:eastAsiaTheme="minorEastAsia"/>
              <w:noProof/>
              <w:sz w:val="24"/>
              <w:szCs w:val="24"/>
            </w:rPr>
          </w:pPr>
          <w:ins w:id="361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"_Toc499446940"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7.5.1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诺星升级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2" w:author="SK" w:date="2017-11-26T08:06:00Z">
            <w:r w:rsidR="004F20DE">
              <w:rPr>
                <w:noProof/>
                <w:webHidden/>
              </w:rPr>
              <w:t>46</w:t>
            </w:r>
          </w:ins>
          <w:ins w:id="363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364" w:author="SK" w:date="2017-11-26T08:05:00Z"/>
              <w:rFonts w:eastAsiaTheme="minorEastAsia"/>
              <w:noProof/>
              <w:sz w:val="24"/>
              <w:szCs w:val="24"/>
            </w:rPr>
          </w:pPr>
          <w:ins w:id="365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"_Toc499446941"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7.5.2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账户资金管理</w:t>
            </w:r>
            <w:r w:rsidR="004F20DE" w:rsidRPr="00613AC3">
              <w:rPr>
                <w:rStyle w:val="a9"/>
                <w:noProof/>
              </w:rPr>
              <w:t>-</w:t>
            </w:r>
            <w:r w:rsidR="004F20DE" w:rsidRPr="00613AC3">
              <w:rPr>
                <w:rStyle w:val="a9"/>
                <w:noProof/>
              </w:rPr>
              <w:t>支出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6" w:author="SK" w:date="2017-11-26T08:06:00Z">
            <w:r w:rsidR="004F20DE">
              <w:rPr>
                <w:noProof/>
                <w:webHidden/>
              </w:rPr>
              <w:t>47</w:t>
            </w:r>
          </w:ins>
          <w:ins w:id="367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F20DE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ins w:id="368" w:author="SK" w:date="2017-11-26T08:05:00Z"/>
              <w:rFonts w:eastAsiaTheme="minorEastAsia"/>
              <w:noProof/>
              <w:sz w:val="24"/>
              <w:szCs w:val="24"/>
            </w:rPr>
          </w:pPr>
          <w:ins w:id="369" w:author="SK" w:date="2017-11-26T08:05:00Z">
            <w:r w:rsidRPr="00613AC3">
              <w:rPr>
                <w:rStyle w:val="a9"/>
                <w:noProof/>
              </w:rPr>
              <w:fldChar w:fldCharType="begin"/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="004F20DE">
              <w:rPr>
                <w:noProof/>
              </w:rPr>
              <w:instrText>HYPERLINK \l "_Toc499446942"</w:instrText>
            </w:r>
            <w:r w:rsidR="004F20DE" w:rsidRPr="00613AC3">
              <w:rPr>
                <w:rStyle w:val="a9"/>
                <w:noProof/>
              </w:rPr>
              <w:instrText xml:space="preserve"> </w:instrText>
            </w:r>
            <w:r w:rsidRPr="00613AC3">
              <w:rPr>
                <w:rStyle w:val="a9"/>
                <w:noProof/>
              </w:rPr>
              <w:fldChar w:fldCharType="separate"/>
            </w:r>
            <w:r w:rsidR="004F20DE" w:rsidRPr="00613AC3">
              <w:rPr>
                <w:rStyle w:val="a9"/>
                <w:noProof/>
              </w:rPr>
              <w:t>7.5.3</w:t>
            </w:r>
            <w:r w:rsidR="004F20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F20DE" w:rsidRPr="00613AC3">
              <w:rPr>
                <w:rStyle w:val="a9"/>
                <w:noProof/>
              </w:rPr>
              <w:t>账户资金管理</w:t>
            </w:r>
            <w:r w:rsidR="004F20DE" w:rsidRPr="00613AC3">
              <w:rPr>
                <w:rStyle w:val="a9"/>
                <w:noProof/>
              </w:rPr>
              <w:t>-</w:t>
            </w:r>
            <w:r w:rsidR="004F20DE" w:rsidRPr="00613AC3">
              <w:rPr>
                <w:rStyle w:val="a9"/>
                <w:noProof/>
              </w:rPr>
              <w:t>收入</w:t>
            </w:r>
            <w:r w:rsidR="004F20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0DE">
              <w:rPr>
                <w:noProof/>
                <w:webHidden/>
              </w:rPr>
              <w:instrText xml:space="preserve"> PAGEREF _Toc499446942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0" w:author="SK" w:date="2017-11-26T08:06:00Z">
            <w:r w:rsidR="004F20DE">
              <w:rPr>
                <w:noProof/>
                <w:webHidden/>
              </w:rPr>
              <w:t>48</w:t>
            </w:r>
          </w:ins>
          <w:ins w:id="371" w:author="SK" w:date="2017-11-26T08:05:00Z">
            <w:r>
              <w:rPr>
                <w:noProof/>
                <w:webHidden/>
              </w:rPr>
              <w:fldChar w:fldCharType="end"/>
            </w:r>
            <w:r w:rsidRPr="00613AC3">
              <w:rPr>
                <w:rStyle w:val="a9"/>
                <w:noProof/>
              </w:rPr>
              <w:fldChar w:fldCharType="end"/>
            </w:r>
          </w:ins>
        </w:p>
        <w:p w:rsidR="004468D2" w:rsidDel="00AF1181" w:rsidRDefault="00717FE3">
          <w:pPr>
            <w:pStyle w:val="10"/>
            <w:rPr>
              <w:del w:id="372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373" w:author="SK" w:date="2017-09-30T14:31:00Z">
            <w:r w:rsidRPr="00717FE3">
              <w:rPr>
                <w:rFonts w:hint="eastAsia"/>
                <w:rPrChange w:id="374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电子账户核心系统接口服务说明文档</w:delText>
            </w:r>
            <w:r w:rsidR="004468D2" w:rsidDel="00AF1181">
              <w:rPr>
                <w:noProof/>
                <w:webHidden/>
              </w:rPr>
              <w:tab/>
              <w:delText>1</w:delText>
            </w:r>
          </w:del>
        </w:p>
        <w:p w:rsidR="004468D2" w:rsidDel="00AF1181" w:rsidRDefault="00717FE3">
          <w:pPr>
            <w:pStyle w:val="10"/>
            <w:rPr>
              <w:del w:id="375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376" w:author="SK" w:date="2017-09-30T14:31:00Z">
            <w:r w:rsidRPr="00717FE3">
              <w:rPr>
                <w:rPrChange w:id="377" w:author="SK" w:date="2017-09-30T14:31:00Z">
                  <w:rPr>
                    <w:rStyle w:val="a9"/>
                    <w:noProof/>
                  </w:rPr>
                </w:rPrChange>
              </w:rPr>
              <w:delText>1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378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概述</w:delText>
            </w:r>
            <w:r w:rsidR="004468D2" w:rsidDel="00AF1181">
              <w:rPr>
                <w:noProof/>
                <w:webHidden/>
              </w:rPr>
              <w:tab/>
              <w:delText>1</w:delText>
            </w:r>
          </w:del>
        </w:p>
        <w:p w:rsidR="004468D2" w:rsidDel="00AF1181" w:rsidRDefault="00717FE3">
          <w:pPr>
            <w:pStyle w:val="10"/>
            <w:rPr>
              <w:del w:id="379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380" w:author="SK" w:date="2017-09-30T14:31:00Z">
            <w:r w:rsidRPr="00717FE3">
              <w:rPr>
                <w:rPrChange w:id="381" w:author="SK" w:date="2017-09-30T14:31:00Z">
                  <w:rPr>
                    <w:rStyle w:val="a9"/>
                    <w:noProof/>
                  </w:rPr>
                </w:rPrChange>
              </w:rPr>
              <w:delText>2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382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名词解释</w:delText>
            </w:r>
            <w:r w:rsidR="004468D2" w:rsidDel="00AF1181">
              <w:rPr>
                <w:noProof/>
                <w:webHidden/>
              </w:rPr>
              <w:tab/>
              <w:delText>1</w:delText>
            </w:r>
          </w:del>
        </w:p>
        <w:p w:rsidR="004468D2" w:rsidDel="00AF1181" w:rsidRDefault="00717FE3">
          <w:pPr>
            <w:pStyle w:val="10"/>
            <w:rPr>
              <w:del w:id="383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384" w:author="SK" w:date="2017-09-30T14:31:00Z">
            <w:r w:rsidRPr="00717FE3">
              <w:rPr>
                <w:rPrChange w:id="385" w:author="SK" w:date="2017-09-30T14:31:00Z">
                  <w:rPr>
                    <w:rStyle w:val="a9"/>
                    <w:noProof/>
                  </w:rPr>
                </w:rPrChange>
              </w:rPr>
              <w:delText>3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386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通讯协议</w:delText>
            </w:r>
            <w:r w:rsidR="004468D2" w:rsidDel="00AF1181">
              <w:rPr>
                <w:noProof/>
                <w:webHidden/>
              </w:rPr>
              <w:tab/>
              <w:delText>1</w:delText>
            </w:r>
          </w:del>
        </w:p>
        <w:p w:rsidR="004468D2" w:rsidDel="00AF1181" w:rsidRDefault="00717FE3">
          <w:pPr>
            <w:pStyle w:val="10"/>
            <w:rPr>
              <w:del w:id="387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388" w:author="SK" w:date="2017-09-30T14:31:00Z">
            <w:r w:rsidRPr="00717FE3">
              <w:rPr>
                <w:rPrChange w:id="389" w:author="SK" w:date="2017-09-30T14:31:00Z">
                  <w:rPr>
                    <w:rStyle w:val="a9"/>
                    <w:noProof/>
                  </w:rPr>
                </w:rPrChange>
              </w:rPr>
              <w:delText>4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390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数据类型</w:delText>
            </w:r>
            <w:r w:rsidR="004468D2" w:rsidDel="00AF1181">
              <w:rPr>
                <w:noProof/>
                <w:webHidden/>
              </w:rPr>
              <w:tab/>
              <w:delText>1</w:delText>
            </w:r>
          </w:del>
        </w:p>
        <w:p w:rsidR="004468D2" w:rsidDel="00AF1181" w:rsidRDefault="00717FE3">
          <w:pPr>
            <w:pStyle w:val="10"/>
            <w:rPr>
              <w:del w:id="391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392" w:author="SK" w:date="2017-09-30T14:31:00Z">
            <w:r w:rsidRPr="00717FE3">
              <w:rPr>
                <w:rPrChange w:id="393" w:author="SK" w:date="2017-09-30T14:31:00Z">
                  <w:rPr>
                    <w:rStyle w:val="a9"/>
                    <w:noProof/>
                  </w:rPr>
                </w:rPrChange>
              </w:rPr>
              <w:delText>5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394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约定</w:delText>
            </w:r>
            <w:r w:rsidR="004468D2" w:rsidDel="00AF1181">
              <w:rPr>
                <w:noProof/>
                <w:webHidden/>
              </w:rPr>
              <w:tab/>
              <w:delText>2</w:delText>
            </w:r>
          </w:del>
        </w:p>
        <w:p w:rsidR="004468D2" w:rsidDel="00AF1181" w:rsidRDefault="00717FE3">
          <w:pPr>
            <w:pStyle w:val="10"/>
            <w:rPr>
              <w:del w:id="395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396" w:author="SK" w:date="2017-09-30T14:31:00Z">
            <w:r w:rsidRPr="00717FE3">
              <w:rPr>
                <w:rPrChange w:id="397" w:author="SK" w:date="2017-09-30T14:31:00Z">
                  <w:rPr>
                    <w:rStyle w:val="a9"/>
                    <w:noProof/>
                  </w:rPr>
                </w:rPrChange>
              </w:rPr>
              <w:delText>6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398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签名验证</w:delText>
            </w:r>
            <w:r w:rsidR="004468D2" w:rsidDel="00AF1181">
              <w:rPr>
                <w:noProof/>
                <w:webHidden/>
              </w:rPr>
              <w:tab/>
              <w:delText>2</w:delText>
            </w:r>
          </w:del>
        </w:p>
        <w:p w:rsidR="004468D2" w:rsidDel="00AF1181" w:rsidRDefault="00717FE3">
          <w:pPr>
            <w:pStyle w:val="10"/>
            <w:rPr>
              <w:del w:id="399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400" w:author="SK" w:date="2017-09-30T14:31:00Z">
            <w:r w:rsidRPr="00717FE3">
              <w:rPr>
                <w:rPrChange w:id="401" w:author="SK" w:date="2017-09-30T14:31:00Z">
                  <w:rPr>
                    <w:rStyle w:val="a9"/>
                    <w:noProof/>
                  </w:rPr>
                </w:rPrChange>
              </w:rPr>
              <w:delText>7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02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接口定义</w:delText>
            </w:r>
            <w:r w:rsidR="004468D2" w:rsidDel="00AF1181">
              <w:rPr>
                <w:noProof/>
                <w:webHidden/>
              </w:rPr>
              <w:tab/>
              <w:delText>3</w:delText>
            </w:r>
          </w:del>
        </w:p>
        <w:p w:rsidR="004468D2" w:rsidDel="00AF1181" w:rsidRDefault="00717FE3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del w:id="403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404" w:author="SK" w:date="2017-09-30T14:31:00Z">
            <w:r w:rsidRPr="00717FE3">
              <w:rPr>
                <w:rPrChange w:id="405" w:author="SK" w:date="2017-09-30T14:31:00Z">
                  <w:rPr>
                    <w:rStyle w:val="a9"/>
                    <w:noProof/>
                  </w:rPr>
                </w:rPrChange>
              </w:rPr>
              <w:delText>7.1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06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系统</w:delText>
            </w:r>
            <w:r w:rsidR="004468D2" w:rsidDel="00AF1181">
              <w:rPr>
                <w:noProof/>
                <w:webHidden/>
              </w:rPr>
              <w:tab/>
              <w:delText>3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07" w:author="SK" w:date="2017-09-30T14:31:00Z"/>
              <w:rFonts w:eastAsiaTheme="minorEastAsia"/>
              <w:noProof/>
              <w:sz w:val="24"/>
              <w:szCs w:val="24"/>
            </w:rPr>
          </w:pPr>
          <w:del w:id="408" w:author="SK" w:date="2017-09-30T14:31:00Z">
            <w:r w:rsidRPr="00717FE3">
              <w:rPr>
                <w:rPrChange w:id="409" w:author="SK" w:date="2017-09-30T14:31:00Z">
                  <w:rPr>
                    <w:rStyle w:val="a9"/>
                    <w:noProof/>
                  </w:rPr>
                </w:rPrChange>
              </w:rPr>
              <w:delText>7.1.1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10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登录</w:delText>
            </w:r>
            <w:r w:rsidR="004468D2" w:rsidDel="00AF1181">
              <w:rPr>
                <w:noProof/>
                <w:webHidden/>
              </w:rPr>
              <w:tab/>
              <w:delText>3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11" w:author="SK" w:date="2017-09-30T14:31:00Z"/>
              <w:rFonts w:eastAsiaTheme="minorEastAsia"/>
              <w:noProof/>
              <w:sz w:val="24"/>
              <w:szCs w:val="24"/>
            </w:rPr>
          </w:pPr>
          <w:del w:id="412" w:author="SK" w:date="2017-09-30T14:31:00Z">
            <w:r w:rsidRPr="00717FE3">
              <w:rPr>
                <w:rPrChange w:id="413" w:author="SK" w:date="2017-09-30T14:31:00Z">
                  <w:rPr>
                    <w:rStyle w:val="a9"/>
                    <w:noProof/>
                  </w:rPr>
                </w:rPrChange>
              </w:rPr>
              <w:delText>7.1.2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14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登录密码重置</w:delText>
            </w:r>
            <w:r w:rsidR="004468D2" w:rsidDel="00AF1181">
              <w:rPr>
                <w:noProof/>
                <w:webHidden/>
              </w:rPr>
              <w:tab/>
              <w:delText>5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15" w:author="SK" w:date="2017-09-30T14:31:00Z"/>
              <w:rFonts w:eastAsiaTheme="minorEastAsia"/>
              <w:noProof/>
              <w:sz w:val="24"/>
              <w:szCs w:val="24"/>
            </w:rPr>
          </w:pPr>
          <w:del w:id="416" w:author="SK" w:date="2017-09-30T14:31:00Z">
            <w:r w:rsidRPr="00717FE3">
              <w:rPr>
                <w:rPrChange w:id="417" w:author="SK" w:date="2017-09-30T14:31:00Z">
                  <w:rPr>
                    <w:rStyle w:val="a9"/>
                    <w:noProof/>
                  </w:rPr>
                </w:rPrChange>
              </w:rPr>
              <w:delText>7.1.3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18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登录密码修改</w:delText>
            </w:r>
            <w:r w:rsidR="004468D2" w:rsidDel="00AF1181">
              <w:rPr>
                <w:noProof/>
                <w:webHidden/>
              </w:rPr>
              <w:tab/>
              <w:delText>6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19" w:author="SK" w:date="2017-09-30T14:31:00Z"/>
              <w:rFonts w:eastAsiaTheme="minorEastAsia"/>
              <w:noProof/>
              <w:sz w:val="24"/>
              <w:szCs w:val="24"/>
            </w:rPr>
          </w:pPr>
          <w:del w:id="420" w:author="SK" w:date="2017-09-30T14:31:00Z">
            <w:r w:rsidRPr="00717FE3">
              <w:rPr>
                <w:rPrChange w:id="421" w:author="SK" w:date="2017-09-30T14:31:00Z">
                  <w:rPr>
                    <w:rStyle w:val="a9"/>
                    <w:noProof/>
                  </w:rPr>
                </w:rPrChange>
              </w:rPr>
              <w:delText>7.1.4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22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交易密码修改</w:delText>
            </w:r>
            <w:r w:rsidR="004468D2" w:rsidDel="00AF1181">
              <w:rPr>
                <w:noProof/>
                <w:webHidden/>
              </w:rPr>
              <w:tab/>
              <w:delText>7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23" w:author="SK" w:date="2017-09-30T14:31:00Z"/>
              <w:rFonts w:eastAsiaTheme="minorEastAsia"/>
              <w:noProof/>
              <w:sz w:val="24"/>
              <w:szCs w:val="24"/>
            </w:rPr>
          </w:pPr>
          <w:del w:id="424" w:author="SK" w:date="2017-09-30T14:31:00Z">
            <w:r w:rsidRPr="00717FE3">
              <w:rPr>
                <w:rPrChange w:id="425" w:author="SK" w:date="2017-09-30T14:31:00Z">
                  <w:rPr>
                    <w:rStyle w:val="a9"/>
                    <w:noProof/>
                  </w:rPr>
                </w:rPrChange>
              </w:rPr>
              <w:delText>7.1.5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26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交易密码重置</w:delText>
            </w:r>
            <w:r w:rsidR="004468D2" w:rsidDel="00AF1181">
              <w:rPr>
                <w:noProof/>
                <w:webHidden/>
              </w:rPr>
              <w:tab/>
              <w:delText>7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27" w:author="SK" w:date="2017-09-30T14:31:00Z"/>
              <w:rFonts w:eastAsiaTheme="minorEastAsia"/>
              <w:noProof/>
              <w:sz w:val="24"/>
              <w:szCs w:val="24"/>
            </w:rPr>
          </w:pPr>
          <w:del w:id="428" w:author="SK" w:date="2017-09-30T14:31:00Z">
            <w:r w:rsidRPr="00717FE3">
              <w:rPr>
                <w:rPrChange w:id="429" w:author="SK" w:date="2017-09-30T14:31:00Z">
                  <w:rPr>
                    <w:rStyle w:val="a9"/>
                    <w:noProof/>
                  </w:rPr>
                </w:rPrChange>
              </w:rPr>
              <w:delText>7.1.6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30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更换注册手机号</w:delText>
            </w:r>
            <w:r w:rsidR="004468D2" w:rsidDel="00AF1181">
              <w:rPr>
                <w:noProof/>
                <w:webHidden/>
              </w:rPr>
              <w:tab/>
              <w:delText>8</w:delText>
            </w:r>
          </w:del>
        </w:p>
        <w:p w:rsidR="004468D2" w:rsidDel="00AF1181" w:rsidRDefault="00717FE3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del w:id="431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432" w:author="SK" w:date="2017-09-30T14:31:00Z">
            <w:r w:rsidRPr="00717FE3">
              <w:rPr>
                <w:rPrChange w:id="433" w:author="SK" w:date="2017-09-30T14:31:00Z">
                  <w:rPr>
                    <w:rStyle w:val="a9"/>
                    <w:noProof/>
                  </w:rPr>
                </w:rPrChange>
              </w:rPr>
              <w:delText>7.2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34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会员</w:delText>
            </w:r>
            <w:r w:rsidR="004468D2" w:rsidDel="00AF1181">
              <w:rPr>
                <w:noProof/>
                <w:webHidden/>
              </w:rPr>
              <w:tab/>
              <w:delText>9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35" w:author="SK" w:date="2017-09-30T14:31:00Z"/>
              <w:rFonts w:eastAsiaTheme="minorEastAsia"/>
              <w:noProof/>
              <w:sz w:val="24"/>
              <w:szCs w:val="24"/>
            </w:rPr>
          </w:pPr>
          <w:del w:id="436" w:author="SK" w:date="2017-09-30T14:31:00Z">
            <w:r w:rsidRPr="00717FE3">
              <w:rPr>
                <w:rPrChange w:id="437" w:author="SK" w:date="2017-09-30T14:31:00Z">
                  <w:rPr>
                    <w:rStyle w:val="a9"/>
                    <w:noProof/>
                  </w:rPr>
                </w:rPrChange>
              </w:rPr>
              <w:delText>7.2.1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38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注册</w:delText>
            </w:r>
            <w:r w:rsidR="004468D2" w:rsidDel="00AF1181">
              <w:rPr>
                <w:noProof/>
                <w:webHidden/>
              </w:rPr>
              <w:tab/>
              <w:delText>9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39" w:author="SK" w:date="2017-09-30T14:31:00Z"/>
              <w:rFonts w:eastAsiaTheme="minorEastAsia"/>
              <w:noProof/>
              <w:sz w:val="24"/>
              <w:szCs w:val="24"/>
            </w:rPr>
          </w:pPr>
          <w:del w:id="440" w:author="SK" w:date="2017-09-30T14:31:00Z">
            <w:r w:rsidRPr="00717FE3">
              <w:rPr>
                <w:rPrChange w:id="441" w:author="SK" w:date="2017-09-30T14:31:00Z">
                  <w:rPr>
                    <w:rStyle w:val="a9"/>
                    <w:noProof/>
                  </w:rPr>
                </w:rPrChange>
              </w:rPr>
              <w:delText>7.2.2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42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信息更新</w:delText>
            </w:r>
            <w:r w:rsidR="004468D2" w:rsidDel="00AF1181">
              <w:rPr>
                <w:noProof/>
                <w:webHidden/>
              </w:rPr>
              <w:tab/>
              <w:delText>10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43" w:author="SK" w:date="2017-09-30T14:31:00Z"/>
              <w:rFonts w:eastAsiaTheme="minorEastAsia"/>
              <w:noProof/>
              <w:sz w:val="24"/>
              <w:szCs w:val="24"/>
            </w:rPr>
          </w:pPr>
          <w:del w:id="444" w:author="SK" w:date="2017-09-30T14:31:00Z">
            <w:r w:rsidRPr="00717FE3">
              <w:rPr>
                <w:rPrChange w:id="445" w:author="SK" w:date="2017-09-30T14:31:00Z">
                  <w:rPr>
                    <w:rStyle w:val="a9"/>
                    <w:noProof/>
                  </w:rPr>
                </w:rPrChange>
              </w:rPr>
              <w:delText>7.2.3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46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诺星会员开通生成支付订单</w:delText>
            </w:r>
            <w:r w:rsidR="004468D2" w:rsidDel="00AF1181">
              <w:rPr>
                <w:noProof/>
                <w:webHidden/>
              </w:rPr>
              <w:tab/>
              <w:delText>11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47" w:author="SK" w:date="2017-09-30T14:31:00Z"/>
              <w:rFonts w:eastAsiaTheme="minorEastAsia"/>
              <w:noProof/>
              <w:sz w:val="24"/>
              <w:szCs w:val="24"/>
            </w:rPr>
          </w:pPr>
          <w:del w:id="448" w:author="SK" w:date="2017-09-30T14:31:00Z">
            <w:r w:rsidRPr="00717FE3">
              <w:rPr>
                <w:rPrChange w:id="449" w:author="SK" w:date="2017-09-30T14:31:00Z">
                  <w:rPr>
                    <w:rStyle w:val="a9"/>
                    <w:noProof/>
                  </w:rPr>
                </w:rPrChange>
              </w:rPr>
              <w:delText>7.2.4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50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诺星会员开通支付结果通知</w:delText>
            </w:r>
            <w:r w:rsidR="004468D2" w:rsidDel="00AF1181">
              <w:rPr>
                <w:noProof/>
                <w:webHidden/>
              </w:rPr>
              <w:tab/>
              <w:delText>12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51" w:author="SK" w:date="2017-09-30T14:31:00Z"/>
              <w:rFonts w:eastAsiaTheme="minorEastAsia"/>
              <w:noProof/>
              <w:sz w:val="24"/>
              <w:szCs w:val="24"/>
            </w:rPr>
          </w:pPr>
          <w:del w:id="452" w:author="SK" w:date="2017-09-30T14:31:00Z">
            <w:r w:rsidRPr="00717FE3">
              <w:rPr>
                <w:rPrChange w:id="453" w:author="SK" w:date="2017-09-30T14:31:00Z">
                  <w:rPr>
                    <w:rStyle w:val="a9"/>
                    <w:noProof/>
                  </w:rPr>
                </w:rPrChange>
              </w:rPr>
              <w:delText>7.2.5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54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诺商认证</w:delText>
            </w:r>
            <w:r w:rsidR="004468D2" w:rsidDel="00AF1181">
              <w:rPr>
                <w:noProof/>
                <w:webHidden/>
              </w:rPr>
              <w:tab/>
              <w:delText>13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55" w:author="SK" w:date="2017-09-30T14:31:00Z"/>
              <w:rFonts w:eastAsiaTheme="minorEastAsia"/>
              <w:noProof/>
              <w:sz w:val="24"/>
              <w:szCs w:val="24"/>
            </w:rPr>
          </w:pPr>
          <w:del w:id="456" w:author="SK" w:date="2017-09-30T14:31:00Z">
            <w:r w:rsidRPr="00717FE3">
              <w:rPr>
                <w:rPrChange w:id="457" w:author="SK" w:date="2017-09-30T14:31:00Z">
                  <w:rPr>
                    <w:rStyle w:val="a9"/>
                    <w:noProof/>
                  </w:rPr>
                </w:rPrChange>
              </w:rPr>
              <w:delText>7.2.6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58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诺商认证信息查询</w:delText>
            </w:r>
            <w:r w:rsidR="004468D2" w:rsidDel="00AF1181">
              <w:rPr>
                <w:noProof/>
                <w:webHidden/>
              </w:rPr>
              <w:tab/>
              <w:delText>14</w:delText>
            </w:r>
          </w:del>
        </w:p>
        <w:p w:rsidR="004468D2" w:rsidDel="00AF1181" w:rsidRDefault="00717FE3">
          <w:pPr>
            <w:pStyle w:val="20"/>
            <w:tabs>
              <w:tab w:val="left" w:pos="1200"/>
              <w:tab w:val="right" w:leader="dot" w:pos="8296"/>
            </w:tabs>
            <w:ind w:left="480"/>
            <w:rPr>
              <w:del w:id="459" w:author="SK" w:date="2017-09-30T14:31:00Z"/>
              <w:rFonts w:asciiTheme="minorHAnsi" w:eastAsiaTheme="minorEastAsia" w:hAnsiTheme="minorHAnsi"/>
              <w:noProof/>
              <w:sz w:val="24"/>
              <w:szCs w:val="24"/>
            </w:rPr>
          </w:pPr>
          <w:del w:id="460" w:author="SK" w:date="2017-09-30T14:31:00Z">
            <w:r w:rsidRPr="00717FE3">
              <w:rPr>
                <w:rPrChange w:id="461" w:author="SK" w:date="2017-09-30T14:31:00Z">
                  <w:rPr>
                    <w:rStyle w:val="a9"/>
                    <w:noProof/>
                  </w:rPr>
                </w:rPrChange>
              </w:rPr>
              <w:delText>7.3</w:delText>
            </w:r>
            <w:r w:rsidR="004468D2" w:rsidDel="00AF118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62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账户</w:delText>
            </w:r>
            <w:r w:rsidR="004468D2" w:rsidDel="00AF1181">
              <w:rPr>
                <w:noProof/>
                <w:webHidden/>
              </w:rPr>
              <w:tab/>
              <w:delText>16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63" w:author="SK" w:date="2017-09-30T14:31:00Z"/>
              <w:rFonts w:eastAsiaTheme="minorEastAsia"/>
              <w:noProof/>
              <w:sz w:val="24"/>
              <w:szCs w:val="24"/>
            </w:rPr>
          </w:pPr>
          <w:del w:id="464" w:author="SK" w:date="2017-09-30T14:31:00Z">
            <w:r w:rsidRPr="00717FE3">
              <w:rPr>
                <w:rPrChange w:id="465" w:author="SK" w:date="2017-09-30T14:31:00Z">
                  <w:rPr>
                    <w:rStyle w:val="a9"/>
                    <w:noProof/>
                  </w:rPr>
                </w:rPrChange>
              </w:rPr>
              <w:delText>7.3.1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66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诺宝充值生成支付订单</w:delText>
            </w:r>
            <w:r w:rsidR="004468D2" w:rsidDel="00AF1181">
              <w:rPr>
                <w:noProof/>
                <w:webHidden/>
              </w:rPr>
              <w:tab/>
              <w:delText>16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67" w:author="SK" w:date="2017-09-30T14:31:00Z"/>
              <w:rFonts w:eastAsiaTheme="minorEastAsia"/>
              <w:noProof/>
              <w:sz w:val="24"/>
              <w:szCs w:val="24"/>
            </w:rPr>
          </w:pPr>
          <w:del w:id="468" w:author="SK" w:date="2017-09-30T14:31:00Z">
            <w:r w:rsidRPr="00717FE3">
              <w:rPr>
                <w:rPrChange w:id="469" w:author="SK" w:date="2017-09-30T14:31:00Z">
                  <w:rPr>
                    <w:rStyle w:val="a9"/>
                    <w:noProof/>
                  </w:rPr>
                </w:rPrChange>
              </w:rPr>
              <w:delText>7.3.2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70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诺宝充值支付结果通知</w:delText>
            </w:r>
            <w:r w:rsidR="004468D2" w:rsidDel="00AF1181">
              <w:rPr>
                <w:noProof/>
                <w:webHidden/>
              </w:rPr>
              <w:tab/>
              <w:delText>17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71" w:author="SK" w:date="2017-09-30T14:31:00Z"/>
              <w:rFonts w:eastAsiaTheme="minorEastAsia"/>
              <w:noProof/>
              <w:sz w:val="24"/>
              <w:szCs w:val="24"/>
            </w:rPr>
          </w:pPr>
          <w:del w:id="472" w:author="SK" w:date="2017-09-30T14:31:00Z">
            <w:r w:rsidRPr="00717FE3">
              <w:rPr>
                <w:rPrChange w:id="473" w:author="SK" w:date="2017-09-30T14:31:00Z">
                  <w:rPr>
                    <w:rStyle w:val="a9"/>
                    <w:noProof/>
                  </w:rPr>
                </w:rPrChange>
              </w:rPr>
              <w:delText>7.3.3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74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诺宝提现申请</w:delText>
            </w:r>
            <w:r w:rsidR="004468D2" w:rsidDel="00AF1181">
              <w:rPr>
                <w:noProof/>
                <w:webHidden/>
              </w:rPr>
              <w:tab/>
              <w:delText>18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75" w:author="SK" w:date="2017-09-30T14:31:00Z"/>
              <w:rFonts w:eastAsiaTheme="minorEastAsia"/>
              <w:noProof/>
              <w:sz w:val="24"/>
              <w:szCs w:val="24"/>
            </w:rPr>
          </w:pPr>
          <w:del w:id="476" w:author="SK" w:date="2017-09-30T14:31:00Z">
            <w:r w:rsidRPr="00717FE3">
              <w:rPr>
                <w:rPrChange w:id="477" w:author="SK" w:date="2017-09-30T14:31:00Z">
                  <w:rPr>
                    <w:rStyle w:val="a9"/>
                    <w:noProof/>
                  </w:rPr>
                </w:rPrChange>
              </w:rPr>
              <w:delText>7.3.4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78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诺宝提现税率查询</w:delText>
            </w:r>
            <w:r w:rsidR="004468D2" w:rsidDel="00AF1181">
              <w:rPr>
                <w:noProof/>
                <w:webHidden/>
              </w:rPr>
              <w:tab/>
              <w:delText>19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79" w:author="SK" w:date="2017-09-30T14:31:00Z"/>
              <w:rFonts w:eastAsiaTheme="minorEastAsia"/>
              <w:noProof/>
              <w:sz w:val="24"/>
              <w:szCs w:val="24"/>
            </w:rPr>
          </w:pPr>
          <w:del w:id="480" w:author="SK" w:date="2017-09-30T14:31:00Z">
            <w:r w:rsidRPr="00717FE3">
              <w:rPr>
                <w:rPrChange w:id="481" w:author="SK" w:date="2017-09-30T14:31:00Z">
                  <w:rPr>
                    <w:rStyle w:val="a9"/>
                    <w:noProof/>
                  </w:rPr>
                </w:rPrChange>
              </w:rPr>
              <w:delText>7.3.5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82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诺宝提现银行卡查询</w:delText>
            </w:r>
            <w:r w:rsidR="004468D2" w:rsidDel="00AF1181">
              <w:rPr>
                <w:noProof/>
                <w:webHidden/>
              </w:rPr>
              <w:tab/>
              <w:delText>20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83" w:author="SK" w:date="2017-09-30T14:31:00Z"/>
              <w:rFonts w:eastAsiaTheme="minorEastAsia"/>
              <w:noProof/>
              <w:sz w:val="24"/>
              <w:szCs w:val="24"/>
            </w:rPr>
          </w:pPr>
          <w:del w:id="484" w:author="SK" w:date="2017-09-30T14:31:00Z">
            <w:r w:rsidRPr="00717FE3">
              <w:rPr>
                <w:rPrChange w:id="485" w:author="SK" w:date="2017-09-30T14:31:00Z">
                  <w:rPr>
                    <w:rStyle w:val="a9"/>
                    <w:noProof/>
                  </w:rPr>
                </w:rPrChange>
              </w:rPr>
              <w:delText>7.3.6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86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诺宝往来伙伴查询</w:delText>
            </w:r>
            <w:r w:rsidR="004468D2" w:rsidDel="00AF1181">
              <w:rPr>
                <w:noProof/>
                <w:webHidden/>
              </w:rPr>
              <w:tab/>
              <w:delText>21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87" w:author="SK" w:date="2017-09-30T14:31:00Z"/>
              <w:rFonts w:eastAsiaTheme="minorEastAsia"/>
              <w:noProof/>
              <w:sz w:val="24"/>
              <w:szCs w:val="24"/>
            </w:rPr>
          </w:pPr>
          <w:del w:id="488" w:author="SK" w:date="2017-09-30T14:31:00Z">
            <w:r w:rsidRPr="00717FE3">
              <w:rPr>
                <w:rPrChange w:id="489" w:author="SK" w:date="2017-09-30T14:31:00Z">
                  <w:rPr>
                    <w:rStyle w:val="a9"/>
                    <w:noProof/>
                  </w:rPr>
                </w:rPrChange>
              </w:rPr>
              <w:delText>7.3.7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90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诺宝转账</w:delText>
            </w:r>
            <w:r w:rsidR="004468D2" w:rsidDel="00AF1181">
              <w:rPr>
                <w:noProof/>
                <w:webHidden/>
              </w:rPr>
              <w:tab/>
              <w:delText>22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91" w:author="SK" w:date="2017-09-30T14:31:00Z"/>
              <w:rFonts w:eastAsiaTheme="minorEastAsia"/>
              <w:noProof/>
              <w:sz w:val="24"/>
              <w:szCs w:val="24"/>
            </w:rPr>
          </w:pPr>
          <w:del w:id="492" w:author="SK" w:date="2017-09-30T14:31:00Z">
            <w:r w:rsidRPr="00717FE3">
              <w:rPr>
                <w:rPrChange w:id="493" w:author="SK" w:date="2017-09-30T14:31:00Z">
                  <w:rPr>
                    <w:rStyle w:val="a9"/>
                    <w:noProof/>
                  </w:rPr>
                </w:rPrChange>
              </w:rPr>
              <w:delText>7.3.8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94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诺宝明细</w:delText>
            </w:r>
            <w:r w:rsidR="004468D2" w:rsidDel="00AF1181">
              <w:rPr>
                <w:noProof/>
                <w:webHidden/>
              </w:rPr>
              <w:tab/>
              <w:delText>23</w:delText>
            </w:r>
          </w:del>
        </w:p>
        <w:p w:rsidR="004468D2" w:rsidDel="00AF1181" w:rsidRDefault="00717FE3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del w:id="495" w:author="SK" w:date="2017-09-30T14:31:00Z"/>
              <w:rFonts w:eastAsiaTheme="minorEastAsia"/>
              <w:noProof/>
              <w:sz w:val="24"/>
              <w:szCs w:val="24"/>
            </w:rPr>
          </w:pPr>
          <w:del w:id="496" w:author="SK" w:date="2017-09-30T14:31:00Z">
            <w:r w:rsidRPr="00717FE3">
              <w:rPr>
                <w:rPrChange w:id="497" w:author="SK" w:date="2017-09-30T14:31:00Z">
                  <w:rPr>
                    <w:rStyle w:val="a9"/>
                    <w:noProof/>
                  </w:rPr>
                </w:rPrChange>
              </w:rPr>
              <w:delText>7.3.9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498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诺券充值生成支付订单</w:delText>
            </w:r>
            <w:r w:rsidR="004468D2" w:rsidDel="00AF1181">
              <w:rPr>
                <w:noProof/>
                <w:webHidden/>
              </w:rPr>
              <w:tab/>
              <w:delText>25</w:delText>
            </w:r>
          </w:del>
        </w:p>
        <w:p w:rsidR="004468D2" w:rsidDel="00AF1181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del w:id="499" w:author="SK" w:date="2017-09-30T14:31:00Z"/>
              <w:rFonts w:eastAsiaTheme="minorEastAsia"/>
              <w:noProof/>
              <w:sz w:val="24"/>
              <w:szCs w:val="24"/>
            </w:rPr>
          </w:pPr>
          <w:del w:id="500" w:author="SK" w:date="2017-09-30T14:31:00Z">
            <w:r w:rsidRPr="00717FE3">
              <w:rPr>
                <w:rPrChange w:id="501" w:author="SK" w:date="2017-09-30T14:31:00Z">
                  <w:rPr>
                    <w:rStyle w:val="a9"/>
                    <w:noProof/>
                  </w:rPr>
                </w:rPrChange>
              </w:rPr>
              <w:delText>7.3.10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502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诺券充值支付结果通知</w:delText>
            </w:r>
            <w:r w:rsidR="004468D2" w:rsidDel="00AF1181">
              <w:rPr>
                <w:noProof/>
                <w:webHidden/>
              </w:rPr>
              <w:tab/>
              <w:delText>26</w:delText>
            </w:r>
          </w:del>
        </w:p>
        <w:p w:rsidR="004468D2" w:rsidDel="00AF1181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del w:id="503" w:author="SK" w:date="2017-09-30T14:31:00Z"/>
              <w:rFonts w:eastAsiaTheme="minorEastAsia"/>
              <w:noProof/>
              <w:sz w:val="24"/>
              <w:szCs w:val="24"/>
            </w:rPr>
          </w:pPr>
          <w:del w:id="504" w:author="SK" w:date="2017-09-30T14:31:00Z">
            <w:r w:rsidRPr="00717FE3">
              <w:rPr>
                <w:rPrChange w:id="505" w:author="SK" w:date="2017-09-30T14:31:00Z">
                  <w:rPr>
                    <w:rStyle w:val="a9"/>
                    <w:noProof/>
                  </w:rPr>
                </w:rPrChange>
              </w:rPr>
              <w:delText>7.3.11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506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诺券比例查询</w:delText>
            </w:r>
            <w:r w:rsidR="004468D2" w:rsidDel="00AF1181">
              <w:rPr>
                <w:noProof/>
                <w:webHidden/>
              </w:rPr>
              <w:tab/>
              <w:delText>27</w:delText>
            </w:r>
          </w:del>
        </w:p>
        <w:p w:rsidR="004468D2" w:rsidDel="00AF1181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del w:id="507" w:author="SK" w:date="2017-09-30T14:31:00Z"/>
              <w:rFonts w:eastAsiaTheme="minorEastAsia"/>
              <w:noProof/>
              <w:sz w:val="24"/>
              <w:szCs w:val="24"/>
            </w:rPr>
          </w:pPr>
          <w:del w:id="508" w:author="SK" w:date="2017-09-30T14:31:00Z">
            <w:r w:rsidRPr="00717FE3">
              <w:rPr>
                <w:rPrChange w:id="509" w:author="SK" w:date="2017-09-30T14:31:00Z">
                  <w:rPr>
                    <w:rStyle w:val="a9"/>
                    <w:noProof/>
                  </w:rPr>
                </w:rPrChange>
              </w:rPr>
              <w:delText>7.3.12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510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诺券明细</w:delText>
            </w:r>
            <w:r w:rsidR="004468D2" w:rsidDel="00AF1181">
              <w:rPr>
                <w:noProof/>
                <w:webHidden/>
              </w:rPr>
              <w:tab/>
              <w:delText>28</w:delText>
            </w:r>
          </w:del>
        </w:p>
        <w:p w:rsidR="004468D2" w:rsidDel="00AF1181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del w:id="511" w:author="SK" w:date="2017-09-30T14:31:00Z"/>
              <w:rFonts w:eastAsiaTheme="minorEastAsia"/>
              <w:noProof/>
              <w:sz w:val="24"/>
              <w:szCs w:val="24"/>
            </w:rPr>
          </w:pPr>
          <w:del w:id="512" w:author="SK" w:date="2017-09-30T14:31:00Z">
            <w:r w:rsidRPr="00717FE3">
              <w:rPr>
                <w:rPrChange w:id="513" w:author="SK" w:date="2017-09-30T14:31:00Z">
                  <w:rPr>
                    <w:rStyle w:val="a9"/>
                    <w:noProof/>
                  </w:rPr>
                </w:rPrChange>
              </w:rPr>
              <w:delText>7.3.13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514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诺积分转账</w:delText>
            </w:r>
            <w:r w:rsidR="004468D2" w:rsidDel="00AF1181">
              <w:rPr>
                <w:noProof/>
                <w:webHidden/>
              </w:rPr>
              <w:tab/>
              <w:delText>29</w:delText>
            </w:r>
          </w:del>
        </w:p>
        <w:p w:rsidR="004468D2" w:rsidDel="00AF1181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del w:id="515" w:author="SK" w:date="2017-09-30T14:31:00Z"/>
              <w:rFonts w:eastAsiaTheme="minorEastAsia"/>
              <w:noProof/>
              <w:sz w:val="24"/>
              <w:szCs w:val="24"/>
            </w:rPr>
          </w:pPr>
          <w:del w:id="516" w:author="SK" w:date="2017-09-30T14:31:00Z">
            <w:r w:rsidRPr="00717FE3">
              <w:rPr>
                <w:rPrChange w:id="517" w:author="SK" w:date="2017-09-30T14:31:00Z">
                  <w:rPr>
                    <w:rStyle w:val="a9"/>
                    <w:noProof/>
                  </w:rPr>
                </w:rPrChange>
              </w:rPr>
              <w:delText>7.3.14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518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诺积分往来伙伴查询</w:delText>
            </w:r>
            <w:r w:rsidR="004468D2" w:rsidDel="00AF1181">
              <w:rPr>
                <w:noProof/>
                <w:webHidden/>
              </w:rPr>
              <w:tab/>
              <w:delText>30</w:delText>
            </w:r>
          </w:del>
        </w:p>
        <w:p w:rsidR="004468D2" w:rsidDel="00AF1181" w:rsidRDefault="00717FE3">
          <w:pPr>
            <w:pStyle w:val="30"/>
            <w:tabs>
              <w:tab w:val="left" w:pos="1920"/>
              <w:tab w:val="right" w:leader="dot" w:pos="8296"/>
            </w:tabs>
            <w:ind w:left="960"/>
            <w:rPr>
              <w:del w:id="519" w:author="SK" w:date="2017-09-30T14:31:00Z"/>
              <w:rFonts w:eastAsiaTheme="minorEastAsia"/>
              <w:noProof/>
              <w:sz w:val="24"/>
              <w:szCs w:val="24"/>
            </w:rPr>
          </w:pPr>
          <w:del w:id="520" w:author="SK" w:date="2017-09-30T14:31:00Z">
            <w:r w:rsidRPr="00717FE3">
              <w:rPr>
                <w:rPrChange w:id="521" w:author="SK" w:date="2017-09-30T14:31:00Z">
                  <w:rPr>
                    <w:rStyle w:val="a9"/>
                    <w:noProof/>
                  </w:rPr>
                </w:rPrChange>
              </w:rPr>
              <w:delText>7.3.15</w:delText>
            </w:r>
            <w:r w:rsidR="004468D2" w:rsidDel="00AF118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17FE3">
              <w:rPr>
                <w:rFonts w:hint="eastAsia"/>
                <w:rPrChange w:id="522" w:author="SK" w:date="2017-09-30T14:31:00Z">
                  <w:rPr>
                    <w:rStyle w:val="a9"/>
                    <w:rFonts w:hint="eastAsia"/>
                    <w:noProof/>
                  </w:rPr>
                </w:rPrChange>
              </w:rPr>
              <w:delText>诺积分明细</w:delText>
            </w:r>
            <w:r w:rsidR="004468D2" w:rsidDel="00AF1181">
              <w:rPr>
                <w:noProof/>
                <w:webHidden/>
              </w:rPr>
              <w:tab/>
              <w:delText>31</w:delText>
            </w:r>
          </w:del>
        </w:p>
        <w:p w:rsidR="0033489E" w:rsidRDefault="00717FE3" w:rsidP="00D84563">
          <w:pPr>
            <w:pStyle w:val="docrefer"/>
          </w:pPr>
          <w:r>
            <w:fldChar w:fldCharType="end"/>
          </w:r>
        </w:p>
      </w:sdtContent>
    </w:sdt>
    <w:p w:rsidR="007F04C6" w:rsidRDefault="001A6B64">
      <w:pPr>
        <w:sectPr w:rsidR="007F04C6" w:rsidSect="00E72A14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del w:id="523" w:author="SK" w:date="2017-09-30T17:12:00Z">
        <w:r w:rsidDel="00877365">
          <w:br w:type="page"/>
        </w:r>
      </w:del>
    </w:p>
    <w:p w:rsidR="004B2AB8" w:rsidRDefault="004B2AB8" w:rsidP="004B2AB8">
      <w:pPr>
        <w:pStyle w:val="1"/>
      </w:pPr>
      <w:bookmarkStart w:id="524" w:name="_Toc499446888"/>
      <w:r>
        <w:rPr>
          <w:rFonts w:hint="eastAsia"/>
        </w:rPr>
        <w:lastRenderedPageBreak/>
        <w:t>概述</w:t>
      </w:r>
      <w:bookmarkEnd w:id="524"/>
    </w:p>
    <w:p w:rsidR="00F665BF" w:rsidRPr="00D37778" w:rsidRDefault="00CA3ED9" w:rsidP="00A1113B">
      <w:pPr>
        <w:pStyle w:val="Content"/>
        <w:rPr>
          <w:b/>
        </w:rPr>
      </w:pPr>
      <w:r>
        <w:rPr>
          <w:rFonts w:hint="eastAsia"/>
        </w:rPr>
        <w:t>本文档主要定义了</w:t>
      </w:r>
      <w:r w:rsidR="00C67FB1">
        <w:rPr>
          <w:rFonts w:hint="eastAsia"/>
        </w:rPr>
        <w:t>核心系统</w:t>
      </w:r>
      <w:r w:rsidR="00AA5E6C">
        <w:rPr>
          <w:rFonts w:hint="eastAsia"/>
        </w:rPr>
        <w:t>对</w:t>
      </w:r>
      <w:r w:rsidR="00022CF5">
        <w:rPr>
          <w:rFonts w:hint="eastAsia"/>
        </w:rPr>
        <w:t>前置系统</w:t>
      </w:r>
      <w:r w:rsidR="00706D46">
        <w:rPr>
          <w:rFonts w:hint="eastAsia"/>
        </w:rPr>
        <w:t>提供的接口调用服务</w:t>
      </w:r>
      <w:r w:rsidR="001343CA">
        <w:rPr>
          <w:rFonts w:hint="eastAsia"/>
        </w:rPr>
        <w:t>。</w:t>
      </w:r>
    </w:p>
    <w:p w:rsidR="001753A1" w:rsidRDefault="001753A1" w:rsidP="001753A1">
      <w:pPr>
        <w:pStyle w:val="1"/>
      </w:pPr>
      <w:bookmarkStart w:id="525" w:name="_Toc499446889"/>
      <w:r>
        <w:rPr>
          <w:rFonts w:hint="eastAsia"/>
        </w:rPr>
        <w:t>名词解释</w:t>
      </w:r>
      <w:bookmarkEnd w:id="525"/>
    </w:p>
    <w:p w:rsidR="001753A1" w:rsidRDefault="00412D82" w:rsidP="001753A1">
      <w:pPr>
        <w:ind w:firstLine="420"/>
      </w:pPr>
      <w:r>
        <w:rPr>
          <w:rFonts w:hint="eastAsia"/>
        </w:rPr>
        <w:t>电子账户前置系统：</w:t>
      </w:r>
      <w:r w:rsidR="004E69E0">
        <w:rPr>
          <w:rFonts w:hint="eastAsia"/>
        </w:rPr>
        <w:t>以下简称前置系统，</w:t>
      </w:r>
      <w:r>
        <w:rPr>
          <w:rFonts w:hint="eastAsia"/>
        </w:rPr>
        <w:t>主要作用是作为外围系统（手机</w:t>
      </w:r>
      <w:r>
        <w:rPr>
          <w:rFonts w:hint="eastAsia"/>
        </w:rPr>
        <w:t>App</w:t>
      </w:r>
      <w:r w:rsidR="00D50207">
        <w:rPr>
          <w:rFonts w:hint="eastAsia"/>
        </w:rPr>
        <w:t>）与</w:t>
      </w:r>
      <w:r>
        <w:rPr>
          <w:rFonts w:hint="eastAsia"/>
        </w:rPr>
        <w:t>核心系统数据交互的桥梁</w:t>
      </w:r>
      <w:r w:rsidR="001753A1">
        <w:rPr>
          <w:rFonts w:hint="eastAsia"/>
        </w:rPr>
        <w:t>。</w:t>
      </w:r>
    </w:p>
    <w:p w:rsidR="001753A1" w:rsidRPr="00F665BF" w:rsidRDefault="00FE2D26" w:rsidP="001753A1">
      <w:pPr>
        <w:ind w:firstLine="420"/>
      </w:pPr>
      <w:r>
        <w:rPr>
          <w:rFonts w:hint="eastAsia"/>
        </w:rPr>
        <w:t>电子账户核心系统：</w:t>
      </w:r>
      <w:r w:rsidR="004E69E0">
        <w:rPr>
          <w:rFonts w:hint="eastAsia"/>
        </w:rPr>
        <w:t>以下简称核心系统，</w:t>
      </w:r>
      <w:r>
        <w:rPr>
          <w:rFonts w:hint="eastAsia"/>
        </w:rPr>
        <w:t>主要用来存储会员信息、账户信息、账务信息</w:t>
      </w:r>
      <w:r w:rsidR="00C51D2C">
        <w:rPr>
          <w:rFonts w:hint="eastAsia"/>
        </w:rPr>
        <w:t>等相关业务信息</w:t>
      </w:r>
      <w:r w:rsidR="00D50207">
        <w:rPr>
          <w:rFonts w:hint="eastAsia"/>
        </w:rPr>
        <w:t>，以及对</w:t>
      </w:r>
      <w:r w:rsidR="00BF7F43">
        <w:rPr>
          <w:rFonts w:hint="eastAsia"/>
        </w:rPr>
        <w:t>前置系统提供接口访问服务</w:t>
      </w:r>
      <w:r w:rsidR="001753A1">
        <w:rPr>
          <w:rFonts w:hint="eastAsia"/>
        </w:rPr>
        <w:t>。</w:t>
      </w:r>
    </w:p>
    <w:p w:rsidR="004B2AB8" w:rsidRDefault="001753A1" w:rsidP="004B2AB8">
      <w:pPr>
        <w:pStyle w:val="1"/>
      </w:pPr>
      <w:bookmarkStart w:id="526" w:name="_Toc499446890"/>
      <w:r>
        <w:rPr>
          <w:rFonts w:hint="eastAsia"/>
        </w:rPr>
        <w:t>通讯协议</w:t>
      </w:r>
      <w:bookmarkEnd w:id="526"/>
    </w:p>
    <w:p w:rsidR="001753A1" w:rsidRDefault="004E69E0" w:rsidP="001753A1">
      <w:pPr>
        <w:ind w:firstLine="420"/>
      </w:pPr>
      <w:r>
        <w:rPr>
          <w:rFonts w:hint="eastAsia"/>
        </w:rPr>
        <w:t>核心系统对外提供</w:t>
      </w:r>
      <w:r>
        <w:rPr>
          <w:rFonts w:hint="eastAsia"/>
        </w:rPr>
        <w:t>HTTP</w:t>
      </w:r>
      <w:r w:rsidR="00967DB8">
        <w:rPr>
          <w:rFonts w:hint="eastAsia"/>
        </w:rPr>
        <w:t>接口访问服务</w:t>
      </w:r>
      <w:r w:rsidR="001B4FEC">
        <w:rPr>
          <w:rFonts w:hint="eastAsia"/>
        </w:rPr>
        <w:t>。</w:t>
      </w:r>
      <w:r w:rsidR="00E653C1">
        <w:rPr>
          <w:rFonts w:hint="eastAsia"/>
        </w:rPr>
        <w:t>前置系统与核心系统数据</w:t>
      </w:r>
      <w:r w:rsidR="008965F0">
        <w:rPr>
          <w:rFonts w:hint="eastAsia"/>
        </w:rPr>
        <w:t>交互</w:t>
      </w:r>
      <w:r w:rsidR="00E653C1">
        <w:rPr>
          <w:rFonts w:hint="eastAsia"/>
        </w:rPr>
        <w:t>格式采用</w:t>
      </w:r>
      <w:r w:rsidR="00E653C1">
        <w:rPr>
          <w:rFonts w:hint="eastAsia"/>
        </w:rPr>
        <w:t>json</w:t>
      </w:r>
      <w:r w:rsidR="00E653C1">
        <w:rPr>
          <w:rFonts w:hint="eastAsia"/>
        </w:rPr>
        <w:t>字符串作为数据载体。</w:t>
      </w:r>
    </w:p>
    <w:p w:rsidR="003E7F65" w:rsidRDefault="003E7F65" w:rsidP="003E7F65">
      <w:pPr>
        <w:pStyle w:val="1"/>
      </w:pPr>
      <w:bookmarkStart w:id="527" w:name="_Toc499446891"/>
      <w:r>
        <w:rPr>
          <w:rFonts w:hint="eastAsia"/>
        </w:rPr>
        <w:t>数据类型</w:t>
      </w:r>
      <w:bookmarkEnd w:id="527"/>
    </w:p>
    <w:p w:rsidR="003E7F65" w:rsidRPr="003E7F65" w:rsidRDefault="003E7F65" w:rsidP="003E7F65">
      <w:r>
        <w:rPr>
          <w:rFonts w:hint="eastAsia"/>
        </w:rPr>
        <w:t>数据类型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4820"/>
      </w:tblGrid>
      <w:tr w:rsidR="003E7F65" w:rsidRPr="001E289B" w:rsidTr="003E7F65">
        <w:tc>
          <w:tcPr>
            <w:tcW w:w="4077" w:type="dxa"/>
            <w:vAlign w:val="center"/>
          </w:tcPr>
          <w:p w:rsidR="003E7F65" w:rsidRPr="001E289B" w:rsidRDefault="003E7F65" w:rsidP="003E7F65">
            <w:pPr>
              <w:pStyle w:val="ac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术语</w:t>
            </w:r>
          </w:p>
        </w:tc>
        <w:tc>
          <w:tcPr>
            <w:tcW w:w="4820" w:type="dxa"/>
            <w:vAlign w:val="center"/>
          </w:tcPr>
          <w:p w:rsidR="003E7F65" w:rsidRPr="001E289B" w:rsidRDefault="003E7F65" w:rsidP="003E7F65">
            <w:pPr>
              <w:pStyle w:val="ac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说明</w:t>
            </w:r>
          </w:p>
        </w:tc>
      </w:tr>
      <w:tr w:rsidR="003E7F65" w:rsidRPr="001E289B" w:rsidTr="003E7F65">
        <w:tc>
          <w:tcPr>
            <w:tcW w:w="4077" w:type="dxa"/>
            <w:vAlign w:val="center"/>
          </w:tcPr>
          <w:p w:rsidR="003E7F65" w:rsidRPr="001E289B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</w:t>
            </w:r>
          </w:p>
        </w:tc>
        <w:tc>
          <w:tcPr>
            <w:tcW w:w="4820" w:type="dxa"/>
            <w:vAlign w:val="center"/>
          </w:tcPr>
          <w:p w:rsidR="003E7F65" w:rsidRPr="001E289B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字符串类型</w:t>
            </w:r>
          </w:p>
        </w:tc>
      </w:tr>
      <w:tr w:rsidR="003E7F65" w:rsidRPr="001E289B" w:rsidTr="003E7F65">
        <w:tc>
          <w:tcPr>
            <w:tcW w:w="4077" w:type="dxa"/>
            <w:vAlign w:val="center"/>
          </w:tcPr>
          <w:p w:rsidR="003E7F65" w:rsidRPr="001E289B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4820" w:type="dxa"/>
            <w:vAlign w:val="center"/>
          </w:tcPr>
          <w:p w:rsidR="003E7F65" w:rsidRPr="001E289B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浮点数类型</w:t>
            </w:r>
          </w:p>
        </w:tc>
      </w:tr>
      <w:tr w:rsidR="003E7F65" w:rsidRPr="002B5BBA" w:rsidTr="003E7F65">
        <w:tc>
          <w:tcPr>
            <w:tcW w:w="4077" w:type="dxa"/>
            <w:vAlign w:val="center"/>
          </w:tcPr>
          <w:p w:rsidR="003E7F65" w:rsidRPr="002B5BBA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 w:rsidRPr="002B5BBA"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4820" w:type="dxa"/>
            <w:vAlign w:val="center"/>
          </w:tcPr>
          <w:p w:rsidR="003E7F65" w:rsidRPr="002B5BBA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 w:rsidRPr="002B5BBA">
              <w:rPr>
                <w:rFonts w:asciiTheme="majorEastAsia" w:eastAsiaTheme="majorEastAsia" w:hAnsiTheme="majorEastAsia" w:hint="eastAsia"/>
              </w:rPr>
              <w:t>整数类型</w:t>
            </w:r>
          </w:p>
        </w:tc>
      </w:tr>
      <w:tr w:rsidR="003E7F65" w:rsidRPr="002B5BBA" w:rsidTr="003E7F65">
        <w:tc>
          <w:tcPr>
            <w:tcW w:w="4077" w:type="dxa"/>
            <w:vAlign w:val="center"/>
          </w:tcPr>
          <w:p w:rsidR="003E7F65" w:rsidRPr="002B5BBA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 w:rsidRPr="002B5BBA">
              <w:rPr>
                <w:rFonts w:asciiTheme="majorEastAsia" w:eastAsiaTheme="majorEastAsia" w:hAnsiTheme="majorEastAsia" w:hint="eastAsia"/>
              </w:rPr>
              <w:t>D</w:t>
            </w:r>
          </w:p>
        </w:tc>
        <w:tc>
          <w:tcPr>
            <w:tcW w:w="4820" w:type="dxa"/>
            <w:vAlign w:val="center"/>
          </w:tcPr>
          <w:p w:rsidR="003E7F65" w:rsidRPr="002B5BBA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 w:rsidRPr="002B5BBA">
              <w:rPr>
                <w:rFonts w:asciiTheme="majorEastAsia" w:eastAsiaTheme="majorEastAsia" w:hAnsiTheme="majorEastAsia" w:hint="eastAsia"/>
              </w:rPr>
              <w:t>日期类型</w:t>
            </w:r>
          </w:p>
        </w:tc>
      </w:tr>
    </w:tbl>
    <w:p w:rsidR="003E7F65" w:rsidRDefault="003E7F65" w:rsidP="001753A1">
      <w:pPr>
        <w:ind w:firstLine="420"/>
      </w:pPr>
      <w:r>
        <w:rPr>
          <w:rFonts w:hint="eastAsia"/>
        </w:rPr>
        <w:t>必输项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4820"/>
      </w:tblGrid>
      <w:tr w:rsidR="003E7F65" w:rsidRPr="001E289B" w:rsidTr="003E7F65">
        <w:tc>
          <w:tcPr>
            <w:tcW w:w="4077" w:type="dxa"/>
            <w:vAlign w:val="center"/>
          </w:tcPr>
          <w:p w:rsidR="003E7F65" w:rsidRPr="001E289B" w:rsidRDefault="003E7F65" w:rsidP="003E7F65">
            <w:pPr>
              <w:pStyle w:val="ac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术语</w:t>
            </w:r>
          </w:p>
        </w:tc>
        <w:tc>
          <w:tcPr>
            <w:tcW w:w="4820" w:type="dxa"/>
            <w:vAlign w:val="center"/>
          </w:tcPr>
          <w:p w:rsidR="003E7F65" w:rsidRPr="001E289B" w:rsidRDefault="003E7F65" w:rsidP="003E7F65">
            <w:pPr>
              <w:pStyle w:val="ac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说明</w:t>
            </w:r>
          </w:p>
        </w:tc>
      </w:tr>
      <w:tr w:rsidR="003E7F65" w:rsidRPr="001E289B" w:rsidTr="003E7F65">
        <w:tc>
          <w:tcPr>
            <w:tcW w:w="4077" w:type="dxa"/>
            <w:vAlign w:val="center"/>
          </w:tcPr>
          <w:p w:rsidR="003E7F65" w:rsidRPr="001E289B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</w:p>
        </w:tc>
        <w:tc>
          <w:tcPr>
            <w:tcW w:w="4820" w:type="dxa"/>
            <w:vAlign w:val="center"/>
          </w:tcPr>
          <w:p w:rsidR="003E7F65" w:rsidRPr="001E289B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必输项</w:t>
            </w:r>
          </w:p>
        </w:tc>
      </w:tr>
      <w:tr w:rsidR="003E7F65" w:rsidRPr="001E289B" w:rsidTr="003E7F65">
        <w:tc>
          <w:tcPr>
            <w:tcW w:w="4077" w:type="dxa"/>
            <w:vAlign w:val="center"/>
          </w:tcPr>
          <w:p w:rsidR="003E7F65" w:rsidRPr="001E289B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O</w:t>
            </w:r>
          </w:p>
        </w:tc>
        <w:tc>
          <w:tcPr>
            <w:tcW w:w="4820" w:type="dxa"/>
            <w:vAlign w:val="center"/>
          </w:tcPr>
          <w:p w:rsidR="003E7F65" w:rsidRPr="001E289B" w:rsidRDefault="003E7F65" w:rsidP="003E7F6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非必输项</w:t>
            </w:r>
          </w:p>
        </w:tc>
      </w:tr>
    </w:tbl>
    <w:p w:rsidR="006E1AB0" w:rsidRDefault="006E1AB0" w:rsidP="006E1AB0">
      <w:pPr>
        <w:pStyle w:val="1"/>
      </w:pPr>
      <w:bookmarkStart w:id="528" w:name="_Toc499446892"/>
      <w:r>
        <w:rPr>
          <w:rFonts w:hint="eastAsia"/>
        </w:rPr>
        <w:lastRenderedPageBreak/>
        <w:t>约定</w:t>
      </w:r>
      <w:bookmarkEnd w:id="528"/>
    </w:p>
    <w:p w:rsidR="006E1AB0" w:rsidRDefault="006E1AB0" w:rsidP="001753A1">
      <w:pPr>
        <w:ind w:firstLine="420"/>
      </w:pPr>
      <w:r>
        <w:rPr>
          <w:rFonts w:hint="eastAsia"/>
        </w:rPr>
        <w:t>本文约定所有接收、响应报文的字段均采用小写</w:t>
      </w:r>
      <w:r w:rsidR="00EE75AC">
        <w:rPr>
          <w:rFonts w:hint="eastAsia"/>
        </w:rPr>
        <w:t>，由</w:t>
      </w:r>
      <w:r>
        <w:rPr>
          <w:rFonts w:hint="eastAsia"/>
        </w:rPr>
        <w:t>字母、下划线、数字</w:t>
      </w:r>
      <w:r w:rsidR="001F3EC7">
        <w:rPr>
          <w:rFonts w:hint="eastAsia"/>
        </w:rPr>
        <w:t>组合而成</w:t>
      </w:r>
      <w:r w:rsidR="000D2DA9">
        <w:rPr>
          <w:rFonts w:hint="eastAsia"/>
        </w:rPr>
        <w:t>；字段长度均为最大长度，当字段不足最大长度时，无需做补位处理，按字段实际长度即可。</w:t>
      </w:r>
    </w:p>
    <w:p w:rsidR="00504779" w:rsidRDefault="00504779" w:rsidP="00504779">
      <w:pPr>
        <w:pStyle w:val="1"/>
      </w:pPr>
      <w:bookmarkStart w:id="529" w:name="_Toc499446893"/>
      <w:r>
        <w:rPr>
          <w:rFonts w:hint="eastAsia"/>
        </w:rPr>
        <w:t>签名验证</w:t>
      </w:r>
      <w:bookmarkEnd w:id="529"/>
    </w:p>
    <w:p w:rsidR="00092A49" w:rsidRDefault="00092A49" w:rsidP="00092A4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、签名算法</w:t>
      </w:r>
    </w:p>
    <w:p w:rsidR="00092A49" w:rsidRDefault="00092A49" w:rsidP="00092A49">
      <w:pPr>
        <w:ind w:firstLine="420"/>
      </w:pPr>
      <w:r>
        <w:rPr>
          <w:rFonts w:hint="eastAsia"/>
        </w:rPr>
        <w:t>签名生成的通用步骤如下：</w:t>
      </w:r>
    </w:p>
    <w:p w:rsidR="00092A49" w:rsidRDefault="00092A49" w:rsidP="00092A49">
      <w:pPr>
        <w:ind w:firstLine="420"/>
      </w:pPr>
      <w:r>
        <w:rPr>
          <w:rFonts w:hint="eastAsia"/>
        </w:rPr>
        <w:t>第一步，设所有发送或者接收到的数据为集合</w:t>
      </w:r>
      <w:r>
        <w:rPr>
          <w:rFonts w:hint="eastAsia"/>
        </w:rPr>
        <w:t>M</w:t>
      </w:r>
      <w:r>
        <w:rPr>
          <w:rFonts w:hint="eastAsia"/>
        </w:rPr>
        <w:t>，将集合</w:t>
      </w:r>
      <w:r>
        <w:rPr>
          <w:rFonts w:hint="eastAsia"/>
        </w:rPr>
        <w:t>M</w:t>
      </w:r>
      <w:r>
        <w:rPr>
          <w:rFonts w:hint="eastAsia"/>
        </w:rPr>
        <w:t>内非空参数值的参数按照参数名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码从小到大排序（字典序），使用</w:t>
      </w:r>
      <w:r>
        <w:rPr>
          <w:rFonts w:hint="eastAsia"/>
        </w:rPr>
        <w:t>URL</w:t>
      </w:r>
      <w:r>
        <w:rPr>
          <w:rFonts w:hint="eastAsia"/>
        </w:rPr>
        <w:t>键值对的格式（即</w:t>
      </w:r>
      <w:r>
        <w:rPr>
          <w:rFonts w:hint="eastAsia"/>
        </w:rPr>
        <w:t>key1=value1&amp;key2=value2</w:t>
      </w:r>
      <w:r>
        <w:rPr>
          <w:rFonts w:hint="eastAsia"/>
        </w:rPr>
        <w:t>…）拼接成字符串</w:t>
      </w:r>
      <w:r>
        <w:rPr>
          <w:rFonts w:hint="eastAsia"/>
        </w:rPr>
        <w:t>stringA</w:t>
      </w:r>
      <w:r>
        <w:rPr>
          <w:rFonts w:hint="eastAsia"/>
        </w:rPr>
        <w:t>。</w:t>
      </w:r>
    </w:p>
    <w:p w:rsidR="00092A49" w:rsidRDefault="00092A49" w:rsidP="00092A49">
      <w:pPr>
        <w:ind w:firstLine="420"/>
      </w:pPr>
      <w:r>
        <w:rPr>
          <w:rFonts w:hint="eastAsia"/>
        </w:rPr>
        <w:t>特别注意以下重要规则：</w:t>
      </w:r>
    </w:p>
    <w:p w:rsidR="00092A49" w:rsidRDefault="00092A49" w:rsidP="00092A4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码从小到大排序（字典序）；</w:t>
      </w:r>
    </w:p>
    <w:p w:rsidR="00092A49" w:rsidRDefault="00092A49" w:rsidP="00092A4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如果参数的值为空不参与签名；</w:t>
      </w:r>
    </w:p>
    <w:p w:rsidR="00092A49" w:rsidRDefault="00092A49" w:rsidP="00092A4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参数名区分大小写；</w:t>
      </w:r>
    </w:p>
    <w:p w:rsidR="00092A49" w:rsidRDefault="00092A49" w:rsidP="00092A4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083BED">
        <w:rPr>
          <w:rFonts w:hint="eastAsia"/>
        </w:rPr>
        <w:t>验证调用返回或前置</w:t>
      </w:r>
      <w:r>
        <w:rPr>
          <w:rFonts w:hint="eastAsia"/>
        </w:rPr>
        <w:t>主动通知签名时，传送的</w:t>
      </w:r>
      <w:r>
        <w:rPr>
          <w:rFonts w:hint="eastAsia"/>
        </w:rPr>
        <w:t>sign</w:t>
      </w:r>
      <w:r>
        <w:rPr>
          <w:rFonts w:hint="eastAsia"/>
        </w:rPr>
        <w:t>参数不参与签名，将生成的签名与该</w:t>
      </w:r>
      <w:r>
        <w:rPr>
          <w:rFonts w:hint="eastAsia"/>
        </w:rPr>
        <w:t>sign</w:t>
      </w:r>
      <w:r>
        <w:rPr>
          <w:rFonts w:hint="eastAsia"/>
        </w:rPr>
        <w:t>值作校验。</w:t>
      </w:r>
    </w:p>
    <w:p w:rsidR="00092A49" w:rsidRDefault="00092A49" w:rsidP="00092A49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8C1114">
        <w:rPr>
          <w:rFonts w:hint="eastAsia"/>
        </w:rPr>
        <w:t>前置</w:t>
      </w:r>
      <w:r>
        <w:rPr>
          <w:rFonts w:hint="eastAsia"/>
        </w:rPr>
        <w:t>接口可能增加字段，验证签名时必须支持增加的扩展字段</w:t>
      </w:r>
    </w:p>
    <w:p w:rsidR="00504779" w:rsidRDefault="00092A49" w:rsidP="00092A49">
      <w:pPr>
        <w:ind w:firstLine="420"/>
      </w:pPr>
      <w:r>
        <w:rPr>
          <w:rFonts w:hint="eastAsia"/>
        </w:rPr>
        <w:t>第二步，在</w:t>
      </w:r>
      <w:r>
        <w:rPr>
          <w:rFonts w:hint="eastAsia"/>
        </w:rPr>
        <w:t>stringA</w:t>
      </w:r>
      <w:r>
        <w:rPr>
          <w:rFonts w:hint="eastAsia"/>
        </w:rPr>
        <w:t>最后拼接上</w:t>
      </w:r>
      <w:r>
        <w:rPr>
          <w:rFonts w:hint="eastAsia"/>
        </w:rPr>
        <w:t>key</w:t>
      </w:r>
      <w:r>
        <w:rPr>
          <w:rFonts w:hint="eastAsia"/>
        </w:rPr>
        <w:t>得到</w:t>
      </w:r>
      <w:r>
        <w:rPr>
          <w:rFonts w:hint="eastAsia"/>
        </w:rPr>
        <w:t>stringSignTemp</w:t>
      </w:r>
      <w:r>
        <w:rPr>
          <w:rFonts w:hint="eastAsia"/>
        </w:rPr>
        <w:t>字符串，并对</w:t>
      </w:r>
      <w:r>
        <w:rPr>
          <w:rFonts w:hint="eastAsia"/>
        </w:rPr>
        <w:t>stringSignTemp</w:t>
      </w: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运算，再将得到的字符串所有字符转换为大写，得到</w:t>
      </w:r>
      <w:r>
        <w:rPr>
          <w:rFonts w:hint="eastAsia"/>
        </w:rPr>
        <w:t>sign</w:t>
      </w:r>
      <w:r>
        <w:rPr>
          <w:rFonts w:hint="eastAsia"/>
        </w:rPr>
        <w:t>值</w:t>
      </w:r>
      <w:r>
        <w:rPr>
          <w:rFonts w:hint="eastAsia"/>
        </w:rPr>
        <w:t>signValue</w:t>
      </w:r>
      <w:r>
        <w:rPr>
          <w:rFonts w:hint="eastAsia"/>
        </w:rPr>
        <w:t>。</w:t>
      </w:r>
    </w:p>
    <w:p w:rsidR="009E59D4" w:rsidRDefault="00C10748" w:rsidP="009E59D4">
      <w:r>
        <w:rPr>
          <w:rFonts w:hint="eastAsia"/>
        </w:rPr>
        <w:t xml:space="preserve">    </w:t>
      </w:r>
      <w:r w:rsidR="009E59D4">
        <w:rPr>
          <w:rFonts w:hint="eastAsia"/>
        </w:rPr>
        <w:t>◆</w:t>
      </w:r>
      <w:r w:rsidR="009E59D4">
        <w:rPr>
          <w:rFonts w:hint="eastAsia"/>
        </w:rPr>
        <w:t xml:space="preserve"> </w:t>
      </w:r>
      <w:r w:rsidR="009E59D4" w:rsidRPr="00C10748">
        <w:t>key</w:t>
      </w:r>
      <w:r w:rsidR="009E59D4" w:rsidRPr="00C10748">
        <w:t>设置：</w:t>
      </w:r>
      <w:r w:rsidR="009E59D4" w:rsidRPr="00C10748">
        <w:rPr>
          <w:rFonts w:hint="eastAsia"/>
        </w:rPr>
        <w:t>由前置系</w:t>
      </w:r>
      <w:r w:rsidR="009E59D4" w:rsidRPr="00C10748">
        <w:t>统统</w:t>
      </w:r>
      <w:r w:rsidR="009E59D4" w:rsidRPr="00C10748">
        <w:rPr>
          <w:rFonts w:hint="eastAsia"/>
        </w:rPr>
        <w:t>一</w:t>
      </w:r>
      <w:r w:rsidR="009E59D4" w:rsidRPr="00C10748">
        <w:t>颁发</w:t>
      </w:r>
      <w:r w:rsidR="009E59D4" w:rsidRPr="00C10748">
        <w:rPr>
          <w:rFonts w:hint="eastAsia"/>
        </w:rPr>
        <w:t>个各个法人秘</w:t>
      </w:r>
      <w:r w:rsidR="009E59D4" w:rsidRPr="00C10748">
        <w:t>钥</w:t>
      </w:r>
    </w:p>
    <w:p w:rsidR="001075A2" w:rsidRDefault="001075A2" w:rsidP="001B5D54">
      <w:pPr>
        <w:rPr>
          <w:shd w:val="clear" w:color="auto" w:fill="D9D9D9" w:themeFill="background1" w:themeFillShade="D9"/>
        </w:rPr>
      </w:pPr>
    </w:p>
    <w:p w:rsidR="001075A2" w:rsidRPr="001075A2" w:rsidRDefault="001075A2" w:rsidP="001075A2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 w:rsidRPr="001075A2">
        <w:rPr>
          <w:rFonts w:ascii="Helvetica Neue" w:hAnsi="Helvetica Neue"/>
          <w:color w:val="222222"/>
          <w:sz w:val="21"/>
          <w:szCs w:val="21"/>
        </w:rPr>
        <w:t>假设传送的参数如下：</w:t>
      </w:r>
    </w:p>
    <w:p w:rsidR="001075A2" w:rsidRPr="001075A2" w:rsidRDefault="001075A2" w:rsidP="001075A2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appid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wxd930ea5d5a258f4f</w:t>
      </w:r>
    </w:p>
    <w:p w:rsidR="001075A2" w:rsidRPr="001075A2" w:rsidRDefault="001075A2" w:rsidP="001075A2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mch_id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10000100</w:t>
      </w:r>
    </w:p>
    <w:p w:rsidR="001075A2" w:rsidRPr="001075A2" w:rsidRDefault="001075A2" w:rsidP="001075A2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device_info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1000</w:t>
      </w:r>
    </w:p>
    <w:p w:rsidR="001075A2" w:rsidRPr="001075A2" w:rsidRDefault="001075A2" w:rsidP="001075A2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body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test</w:t>
      </w:r>
    </w:p>
    <w:p w:rsidR="001075A2" w:rsidRPr="001075A2" w:rsidRDefault="001075A2" w:rsidP="001075A2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nonce_str</w:t>
      </w:r>
      <w:r w:rsidRPr="001075A2">
        <w:rPr>
          <w:rFonts w:ascii="Helvetica Neue" w:hAnsi="Helvetica Neue"/>
          <w:color w:val="8D8D8D"/>
          <w:sz w:val="21"/>
          <w:szCs w:val="21"/>
        </w:rPr>
        <w:t>：</w:t>
      </w:r>
      <w:r w:rsidRPr="001075A2">
        <w:rPr>
          <w:rFonts w:ascii="Helvetica Neue" w:hAnsi="Helvetica Neue"/>
          <w:color w:val="8D8D8D"/>
          <w:sz w:val="21"/>
          <w:szCs w:val="21"/>
        </w:rPr>
        <w:t xml:space="preserve"> ibuaiVcKdpRxkhJA</w:t>
      </w:r>
    </w:p>
    <w:p w:rsidR="001075A2" w:rsidRPr="001075A2" w:rsidRDefault="001075A2" w:rsidP="001075A2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 w:rsidRPr="001075A2">
        <w:rPr>
          <w:rFonts w:ascii="Helvetica Neue" w:hAnsi="Helvetica Neue"/>
          <w:color w:val="222222"/>
          <w:sz w:val="21"/>
          <w:szCs w:val="21"/>
        </w:rPr>
        <w:t>第一步：对参数按照</w:t>
      </w:r>
      <w:r w:rsidRPr="001075A2">
        <w:rPr>
          <w:rFonts w:ascii="Helvetica Neue" w:hAnsi="Helvetica Neue"/>
          <w:color w:val="222222"/>
          <w:sz w:val="21"/>
          <w:szCs w:val="21"/>
        </w:rPr>
        <w:t>key=value</w:t>
      </w:r>
      <w:r w:rsidRPr="001075A2">
        <w:rPr>
          <w:rFonts w:ascii="Helvetica Neue" w:hAnsi="Helvetica Neue"/>
          <w:color w:val="222222"/>
          <w:sz w:val="21"/>
          <w:szCs w:val="21"/>
        </w:rPr>
        <w:t>的格式，并按照参数名</w:t>
      </w:r>
      <w:r w:rsidRPr="001075A2">
        <w:rPr>
          <w:rFonts w:ascii="Helvetica Neue" w:hAnsi="Helvetica Neue"/>
          <w:color w:val="222222"/>
          <w:sz w:val="21"/>
          <w:szCs w:val="21"/>
        </w:rPr>
        <w:t>ASCII</w:t>
      </w:r>
      <w:r w:rsidRPr="001075A2">
        <w:rPr>
          <w:rFonts w:ascii="Helvetica Neue" w:hAnsi="Helvetica Neue"/>
          <w:color w:val="222222"/>
          <w:sz w:val="21"/>
          <w:szCs w:val="21"/>
        </w:rPr>
        <w:t>字典序排序如下：</w:t>
      </w:r>
    </w:p>
    <w:p w:rsidR="001075A2" w:rsidRPr="001075A2" w:rsidRDefault="001075A2" w:rsidP="001075A2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lastRenderedPageBreak/>
        <w:t>stringA="appid=wxd930ea5d5a258f4f&amp;body=test&amp;device_info=1000&amp;mch_id=10000100&amp;nonce_str=ibuaiVcKdpRxkhJA";</w:t>
      </w:r>
    </w:p>
    <w:p w:rsidR="001075A2" w:rsidRPr="001075A2" w:rsidRDefault="001075A2" w:rsidP="001075A2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 w:rsidRPr="001075A2">
        <w:rPr>
          <w:rFonts w:ascii="Helvetica Neue" w:hAnsi="Helvetica Neue"/>
          <w:color w:val="222222"/>
          <w:sz w:val="21"/>
          <w:szCs w:val="21"/>
        </w:rPr>
        <w:t>第二步：拼接</w:t>
      </w:r>
      <w:r w:rsidRPr="001075A2">
        <w:rPr>
          <w:rFonts w:ascii="Helvetica Neue" w:hAnsi="Helvetica Neue"/>
          <w:color w:val="222222"/>
          <w:sz w:val="21"/>
          <w:szCs w:val="21"/>
        </w:rPr>
        <w:t>API</w:t>
      </w:r>
      <w:r w:rsidRPr="001075A2">
        <w:rPr>
          <w:rFonts w:ascii="Helvetica Neue" w:hAnsi="Helvetica Neue"/>
          <w:color w:val="222222"/>
          <w:sz w:val="21"/>
          <w:szCs w:val="21"/>
        </w:rPr>
        <w:t>密钥：</w:t>
      </w:r>
    </w:p>
    <w:p w:rsidR="001075A2" w:rsidRPr="001075A2" w:rsidRDefault="001075A2" w:rsidP="001075A2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stringSignTemp=stringA+"&amp;key=192006250b4c09247ec02edce69f6a2d" </w:t>
      </w:r>
      <w:r w:rsidRPr="001075A2">
        <w:rPr>
          <w:rFonts w:ascii="宋体" w:eastAsia="宋体" w:hAnsi="宋体"/>
          <w:color w:val="008000"/>
          <w:sz w:val="21"/>
          <w:szCs w:val="21"/>
        </w:rPr>
        <w:t>//注：key为商户平台设置的密钥key</w:t>
      </w:r>
    </w:p>
    <w:p w:rsidR="001075A2" w:rsidRPr="001075A2" w:rsidRDefault="001075A2" w:rsidP="001075A2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1075A2">
        <w:rPr>
          <w:rFonts w:ascii="Helvetica Neue" w:hAnsi="Helvetica Neue"/>
          <w:color w:val="8D8D8D"/>
          <w:sz w:val="21"/>
          <w:szCs w:val="21"/>
        </w:rPr>
        <w:t>sign=MD5(stringSignTemp).toUpperCase()="9A0A8659F005D6984697E2CA0A9CF3B7" </w:t>
      </w:r>
      <w:r w:rsidRPr="001075A2">
        <w:rPr>
          <w:rFonts w:ascii="宋体" w:eastAsia="宋体" w:hAnsi="宋体"/>
          <w:color w:val="008000"/>
          <w:sz w:val="21"/>
          <w:szCs w:val="21"/>
        </w:rPr>
        <w:t>//注：MD5签名方式</w:t>
      </w:r>
    </w:p>
    <w:p w:rsidR="001075A2" w:rsidRPr="001075A2" w:rsidRDefault="001075A2" w:rsidP="001075A2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 w:rsidRPr="001075A2">
        <w:rPr>
          <w:rFonts w:ascii="Helvetica Neue" w:hAnsi="Helvetica Neue"/>
          <w:color w:val="222222"/>
          <w:sz w:val="21"/>
          <w:szCs w:val="21"/>
        </w:rPr>
        <w:t>最终得到最终发送的数据：</w:t>
      </w:r>
    </w:p>
    <w:p w:rsidR="00E31DBA" w:rsidRPr="00E31DBA" w:rsidRDefault="00E31DBA" w:rsidP="00E31DBA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E31DBA">
        <w:rPr>
          <w:rFonts w:ascii="Helvetica Neue" w:hAnsi="Helvetica Neue"/>
          <w:color w:val="8D8D8D"/>
          <w:sz w:val="21"/>
          <w:szCs w:val="21"/>
        </w:rPr>
        <w:t>{</w:t>
      </w:r>
    </w:p>
    <w:p w:rsidR="00E31DBA" w:rsidRPr="00E31DBA" w:rsidRDefault="00E31DBA" w:rsidP="00E31DBA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E31DBA">
        <w:rPr>
          <w:rFonts w:ascii="Helvetica Neue" w:hAnsi="Helvetica Neue"/>
          <w:color w:val="8D8D8D"/>
          <w:sz w:val="21"/>
          <w:szCs w:val="21"/>
        </w:rPr>
        <w:t xml:space="preserve">   "appid": "wxd930ea5d5a258f4f",</w:t>
      </w:r>
    </w:p>
    <w:p w:rsidR="00E31DBA" w:rsidRPr="00E31DBA" w:rsidRDefault="00E31DBA" w:rsidP="00E31DBA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E31DBA">
        <w:rPr>
          <w:rFonts w:ascii="Helvetica Neue" w:hAnsi="Helvetica Neue"/>
          <w:color w:val="8D8D8D"/>
          <w:sz w:val="21"/>
          <w:szCs w:val="21"/>
        </w:rPr>
        <w:t xml:space="preserve">   "mch_id": "10000100",</w:t>
      </w:r>
    </w:p>
    <w:p w:rsidR="00E31DBA" w:rsidRPr="00E31DBA" w:rsidRDefault="00E31DBA" w:rsidP="00E31DBA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/>
          <w:color w:val="8D8D8D"/>
          <w:sz w:val="21"/>
          <w:szCs w:val="21"/>
        </w:rPr>
        <w:t xml:space="preserve">   </w:t>
      </w:r>
      <w:r w:rsidRPr="00E31DBA">
        <w:rPr>
          <w:rFonts w:ascii="Helvetica Neue" w:hAnsi="Helvetica Neue"/>
          <w:color w:val="8D8D8D"/>
          <w:sz w:val="21"/>
          <w:szCs w:val="21"/>
        </w:rPr>
        <w:t>"device_info": "1000",</w:t>
      </w:r>
    </w:p>
    <w:p w:rsidR="00E31DBA" w:rsidRPr="00E31DBA" w:rsidRDefault="00E31DBA" w:rsidP="00E31DBA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/>
          <w:color w:val="8D8D8D"/>
          <w:sz w:val="21"/>
          <w:szCs w:val="21"/>
        </w:rPr>
        <w:t xml:space="preserve">   </w:t>
      </w:r>
      <w:r w:rsidRPr="00E31DBA">
        <w:rPr>
          <w:rFonts w:ascii="Helvetica Neue" w:hAnsi="Helvetica Neue"/>
          <w:color w:val="8D8D8D"/>
          <w:sz w:val="21"/>
          <w:szCs w:val="21"/>
        </w:rPr>
        <w:t>"body": "test",</w:t>
      </w:r>
    </w:p>
    <w:p w:rsidR="00E31DBA" w:rsidRPr="00E31DBA" w:rsidRDefault="00E31DBA" w:rsidP="00E31DBA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/>
          <w:color w:val="8D8D8D"/>
          <w:sz w:val="21"/>
          <w:szCs w:val="21"/>
        </w:rPr>
        <w:t xml:space="preserve">   </w:t>
      </w:r>
      <w:r w:rsidRPr="00E31DBA">
        <w:rPr>
          <w:rFonts w:ascii="Helvetica Neue" w:hAnsi="Helvetica Neue"/>
          <w:color w:val="8D8D8D"/>
          <w:sz w:val="21"/>
          <w:szCs w:val="21"/>
        </w:rPr>
        <w:t>"nonce_str": "ibuaiVcKdpRxkhJA",</w:t>
      </w:r>
    </w:p>
    <w:p w:rsidR="00E31DBA" w:rsidRPr="00E31DBA" w:rsidRDefault="00E31DBA" w:rsidP="00E31DBA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/>
          <w:color w:val="8D8D8D"/>
          <w:sz w:val="21"/>
          <w:szCs w:val="21"/>
        </w:rPr>
        <w:t xml:space="preserve">   </w:t>
      </w:r>
      <w:r w:rsidRPr="00E31DBA">
        <w:rPr>
          <w:rFonts w:ascii="Helvetica Neue" w:hAnsi="Helvetica Neue"/>
          <w:color w:val="8D8D8D"/>
          <w:sz w:val="21"/>
          <w:szCs w:val="21"/>
        </w:rPr>
        <w:t xml:space="preserve">"sign": "9A0A8659F005D6984697E2CA0A9CF3B7" </w:t>
      </w:r>
    </w:p>
    <w:p w:rsidR="00E31DBA" w:rsidRDefault="00E31DBA" w:rsidP="00E31DBA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E31DBA">
        <w:rPr>
          <w:rFonts w:ascii="Helvetica Neue" w:hAnsi="Helvetica Neue"/>
          <w:color w:val="8D8D8D"/>
          <w:sz w:val="21"/>
          <w:szCs w:val="21"/>
        </w:rPr>
        <w:t>}</w:t>
      </w:r>
    </w:p>
    <w:p w:rsidR="00E31DBA" w:rsidRPr="00E31DBA" w:rsidRDefault="00E31DBA" w:rsidP="001075A2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 w:hint="eastAsia"/>
          <w:color w:val="222222"/>
          <w:sz w:val="21"/>
          <w:szCs w:val="21"/>
        </w:rPr>
        <w:t>2</w:t>
      </w:r>
      <w:r>
        <w:rPr>
          <w:rFonts w:ascii="Helvetica Neue" w:hAnsi="Helvetica Neue" w:hint="eastAsia"/>
          <w:color w:val="222222"/>
          <w:sz w:val="21"/>
          <w:szCs w:val="21"/>
        </w:rPr>
        <w:t>、生成随机数算法</w:t>
      </w:r>
    </w:p>
    <w:p w:rsidR="001075A2" w:rsidRPr="001075A2" w:rsidRDefault="005E1F93" w:rsidP="001075A2">
      <w:pPr>
        <w:shd w:val="clear" w:color="auto" w:fill="FFFFFF"/>
        <w:wordWrap w:val="0"/>
        <w:spacing w:after="75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 w:hint="eastAsia"/>
          <w:color w:val="222222"/>
          <w:sz w:val="21"/>
          <w:szCs w:val="21"/>
        </w:rPr>
        <w:t>前置系统</w:t>
      </w:r>
      <w:r w:rsidR="001075A2" w:rsidRPr="001075A2">
        <w:rPr>
          <w:rFonts w:ascii="Helvetica Neue" w:hAnsi="Helvetica Neue"/>
          <w:color w:val="222222"/>
          <w:sz w:val="21"/>
          <w:szCs w:val="21"/>
        </w:rPr>
        <w:t>API</w:t>
      </w:r>
      <w:r w:rsidR="001075A2" w:rsidRPr="001075A2">
        <w:rPr>
          <w:rFonts w:ascii="Helvetica Neue" w:hAnsi="Helvetica Neue"/>
          <w:color w:val="222222"/>
          <w:sz w:val="21"/>
          <w:szCs w:val="21"/>
        </w:rPr>
        <w:t>接口协议中包含字段</w:t>
      </w:r>
      <w:r w:rsidR="001075A2" w:rsidRPr="001075A2">
        <w:rPr>
          <w:rFonts w:ascii="Helvetica Neue" w:hAnsi="Helvetica Neue"/>
          <w:color w:val="222222"/>
          <w:sz w:val="21"/>
          <w:szCs w:val="21"/>
        </w:rPr>
        <w:t>nonce_str</w:t>
      </w:r>
      <w:r w:rsidR="001075A2" w:rsidRPr="001075A2">
        <w:rPr>
          <w:rFonts w:ascii="Helvetica Neue" w:hAnsi="Helvetica Neue"/>
          <w:color w:val="222222"/>
          <w:sz w:val="21"/>
          <w:szCs w:val="21"/>
        </w:rPr>
        <w:t>，主要保证签名不可预测。我们推荐生成随机数算法如下：调用随机数函数生成，将得到的值转换为字符串。</w:t>
      </w:r>
    </w:p>
    <w:p w:rsidR="001075A2" w:rsidRDefault="008E1728" w:rsidP="00F72657">
      <w:r>
        <w:rPr>
          <w:rFonts w:hint="eastAsia"/>
        </w:rPr>
        <w:tab/>
      </w:r>
    </w:p>
    <w:p w:rsidR="00F72657" w:rsidRPr="00F72657" w:rsidRDefault="00F72657" w:rsidP="00F72657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>
        <w:rPr>
          <w:rFonts w:ascii="Helvetica Neue" w:hAnsi="Helvetica Neue" w:hint="eastAsia"/>
          <w:color w:val="8D8D8D"/>
          <w:sz w:val="21"/>
          <w:szCs w:val="21"/>
        </w:rPr>
        <w:tab/>
      </w:r>
      <w:r w:rsidRPr="00F72657">
        <w:rPr>
          <w:rFonts w:ascii="Helvetica Neue" w:hAnsi="Helvetica Neue"/>
          <w:color w:val="8D8D8D"/>
          <w:sz w:val="21"/>
          <w:szCs w:val="21"/>
        </w:rPr>
        <w:t>/**</w:t>
      </w:r>
    </w:p>
    <w:p w:rsidR="00F72657" w:rsidRPr="00F72657" w:rsidRDefault="00F72657" w:rsidP="00F72657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 w:hint="eastAsia"/>
          <w:color w:val="8D8D8D"/>
          <w:sz w:val="21"/>
          <w:szCs w:val="21"/>
        </w:rPr>
        <w:t xml:space="preserve">     * </w:t>
      </w:r>
      <w:r w:rsidRPr="00F72657">
        <w:rPr>
          <w:rFonts w:ascii="Helvetica Neue" w:hAnsi="Helvetica Neue" w:hint="eastAsia"/>
          <w:color w:val="8D8D8D"/>
          <w:sz w:val="21"/>
          <w:szCs w:val="21"/>
        </w:rPr>
        <w:t>获取随机字符串</w:t>
      </w:r>
      <w:r w:rsidRPr="00F72657">
        <w:rPr>
          <w:rFonts w:ascii="Helvetica Neue" w:hAnsi="Helvetica Neue" w:hint="eastAsia"/>
          <w:color w:val="8D8D8D"/>
          <w:sz w:val="21"/>
          <w:szCs w:val="21"/>
        </w:rPr>
        <w:t xml:space="preserve"> Nonce Str</w:t>
      </w:r>
    </w:p>
    <w:p w:rsidR="00F72657" w:rsidRPr="00F72657" w:rsidRDefault="00F72657" w:rsidP="00F72657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 w:hint="eastAsia"/>
          <w:color w:val="8D8D8D"/>
          <w:sz w:val="21"/>
          <w:szCs w:val="21"/>
        </w:rPr>
        <w:lastRenderedPageBreak/>
        <w:t xml:space="preserve">     * @return String </w:t>
      </w:r>
      <w:r w:rsidRPr="00F72657">
        <w:rPr>
          <w:rFonts w:ascii="Helvetica Neue" w:hAnsi="Helvetica Neue" w:hint="eastAsia"/>
          <w:color w:val="8D8D8D"/>
          <w:sz w:val="21"/>
          <w:szCs w:val="21"/>
        </w:rPr>
        <w:t>随机字符串</w:t>
      </w:r>
    </w:p>
    <w:p w:rsidR="00F72657" w:rsidRPr="00F72657" w:rsidRDefault="00F72657" w:rsidP="00F72657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/>
          <w:color w:val="8D8D8D"/>
          <w:sz w:val="21"/>
          <w:szCs w:val="21"/>
        </w:rPr>
        <w:t xml:space="preserve">     */</w:t>
      </w:r>
    </w:p>
    <w:p w:rsidR="00F72657" w:rsidRPr="00F72657" w:rsidRDefault="00F72657" w:rsidP="00F72657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/>
          <w:color w:val="8D8D8D"/>
          <w:sz w:val="21"/>
          <w:szCs w:val="21"/>
        </w:rPr>
        <w:t xml:space="preserve">    public static String generateNonceStr() {</w:t>
      </w:r>
    </w:p>
    <w:p w:rsidR="00F72657" w:rsidRPr="00F72657" w:rsidRDefault="00F72657" w:rsidP="00F72657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/>
          <w:color w:val="8D8D8D"/>
          <w:sz w:val="21"/>
          <w:szCs w:val="21"/>
        </w:rPr>
        <w:t xml:space="preserve">        return UUID.randomUUID().toString().replaceAll("-", "").substring(0, 32);</w:t>
      </w:r>
    </w:p>
    <w:p w:rsidR="00F72657" w:rsidRDefault="00F72657" w:rsidP="00F72657">
      <w:pPr>
        <w:shd w:val="clear" w:color="auto" w:fill="F4F5F9"/>
        <w:wordWrap w:val="0"/>
        <w:spacing w:after="75"/>
        <w:rPr>
          <w:rFonts w:ascii="Helvetica Neue" w:hAnsi="Helvetica Neue"/>
          <w:color w:val="8D8D8D"/>
          <w:sz w:val="21"/>
          <w:szCs w:val="21"/>
        </w:rPr>
      </w:pPr>
      <w:r w:rsidRPr="00F72657">
        <w:rPr>
          <w:rFonts w:ascii="Helvetica Neue" w:hAnsi="Helvetica Neue"/>
          <w:color w:val="8D8D8D"/>
          <w:sz w:val="21"/>
          <w:szCs w:val="21"/>
        </w:rPr>
        <w:t xml:space="preserve">    }</w:t>
      </w:r>
      <w:r w:rsidRPr="00E31DBA">
        <w:rPr>
          <w:rFonts w:ascii="Helvetica Neue" w:hAnsi="Helvetica Neue"/>
          <w:color w:val="8D8D8D"/>
          <w:sz w:val="21"/>
          <w:szCs w:val="21"/>
        </w:rPr>
        <w:t xml:space="preserve"> </w:t>
      </w:r>
    </w:p>
    <w:p w:rsidR="00F72657" w:rsidRPr="001075A2" w:rsidRDefault="00F72657" w:rsidP="008E1728"/>
    <w:p w:rsidR="004B2AB8" w:rsidRDefault="00310AB6" w:rsidP="004B2AB8">
      <w:pPr>
        <w:pStyle w:val="1"/>
      </w:pPr>
      <w:bookmarkStart w:id="530" w:name="_Toc499446894"/>
      <w:r>
        <w:rPr>
          <w:rFonts w:hint="eastAsia"/>
        </w:rPr>
        <w:t>接口定义</w:t>
      </w:r>
      <w:bookmarkEnd w:id="530"/>
    </w:p>
    <w:p w:rsidR="003040C5" w:rsidRDefault="003040C5" w:rsidP="003040C5">
      <w:pPr>
        <w:pStyle w:val="2"/>
      </w:pPr>
      <w:bookmarkStart w:id="531" w:name="_Toc499446895"/>
      <w:r>
        <w:rPr>
          <w:rFonts w:hint="eastAsia"/>
        </w:rPr>
        <w:t>系统</w:t>
      </w:r>
      <w:bookmarkEnd w:id="531"/>
    </w:p>
    <w:p w:rsidR="007D0D63" w:rsidRDefault="00685B53" w:rsidP="007D0D63">
      <w:pPr>
        <w:pStyle w:val="3"/>
      </w:pPr>
      <w:r>
        <w:rPr>
          <w:rFonts w:hint="eastAsia"/>
        </w:rPr>
        <w:t>获取商店名称</w:t>
      </w:r>
    </w:p>
    <w:p w:rsidR="00C4725A" w:rsidRDefault="00685B53" w:rsidP="00C4725A">
      <w:r>
        <w:rPr>
          <w:rFonts w:hint="eastAsia"/>
        </w:rPr>
        <w:t>报文描述：获取商店名称</w:t>
      </w:r>
      <w:r w:rsidR="00C4725A">
        <w:rPr>
          <w:rFonts w:hint="eastAsia"/>
        </w:rPr>
        <w:t>。</w:t>
      </w:r>
    </w:p>
    <w:p w:rsidR="00C4725A" w:rsidRDefault="00D87E23" w:rsidP="00C4725A">
      <w:r>
        <w:rPr>
          <w:rFonts w:hint="eastAsia"/>
        </w:rPr>
        <w:t>接收前置系统报文，调用商店名称查询服务</w:t>
      </w:r>
      <w:r w:rsidR="00C4725A">
        <w:rPr>
          <w:rFonts w:hint="eastAsia"/>
        </w:rPr>
        <w:t>，返回处理结果。</w:t>
      </w:r>
    </w:p>
    <w:p w:rsidR="00D87E23" w:rsidRDefault="00B61D68" w:rsidP="00D87E23">
      <w:pPr>
        <w:pStyle w:val="4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D87E23" w:rsidRPr="00D87E23" w:rsidRDefault="00D87E23" w:rsidP="00D87E23">
      <w:r w:rsidRPr="00D87E23">
        <w:t>/config/get-value</w:t>
      </w:r>
    </w:p>
    <w:p w:rsidR="00F15E64" w:rsidRPr="009C6488" w:rsidRDefault="00F15E64" w:rsidP="00F15E64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28"/>
        <w:gridCol w:w="1104"/>
        <w:gridCol w:w="809"/>
        <w:gridCol w:w="1263"/>
        <w:gridCol w:w="1241"/>
        <w:gridCol w:w="2177"/>
      </w:tblGrid>
      <w:tr w:rsidR="00302E9D" w:rsidTr="00560441">
        <w:tc>
          <w:tcPr>
            <w:tcW w:w="1928" w:type="dxa"/>
            <w:shd w:val="clear" w:color="auto" w:fill="D9D9D9" w:themeFill="background1" w:themeFillShade="D9"/>
          </w:tcPr>
          <w:p w:rsidR="00302E9D" w:rsidRPr="006B429A" w:rsidRDefault="00302E9D" w:rsidP="001B1C4B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302E9D" w:rsidRPr="006B429A" w:rsidRDefault="00302E9D" w:rsidP="001B1C4B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302E9D" w:rsidRPr="006B429A" w:rsidRDefault="00302E9D" w:rsidP="001B1C4B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302E9D" w:rsidRPr="006B429A" w:rsidRDefault="00302E9D" w:rsidP="001B1C4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302E9D" w:rsidRPr="006B429A" w:rsidRDefault="00302E9D" w:rsidP="001B1C4B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302E9D" w:rsidRPr="006B429A" w:rsidRDefault="00302E9D" w:rsidP="001B1C4B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302E9D" w:rsidTr="00560441">
        <w:trPr>
          <w:trHeight w:val="339"/>
        </w:trPr>
        <w:tc>
          <w:tcPr>
            <w:tcW w:w="1928" w:type="dxa"/>
          </w:tcPr>
          <w:p w:rsidR="00302E9D" w:rsidRPr="009D6787" w:rsidRDefault="00C37B87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key</w:t>
            </w:r>
          </w:p>
        </w:tc>
        <w:tc>
          <w:tcPr>
            <w:tcW w:w="1104" w:type="dxa"/>
          </w:tcPr>
          <w:p w:rsidR="00302E9D" w:rsidRPr="009D6787" w:rsidRDefault="00302E9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302E9D" w:rsidRPr="009D6787" w:rsidRDefault="00302E9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3" w:type="dxa"/>
          </w:tcPr>
          <w:p w:rsidR="00302E9D" w:rsidRPr="009D6787" w:rsidRDefault="00302E9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41" w:type="dxa"/>
          </w:tcPr>
          <w:p w:rsidR="00302E9D" w:rsidRPr="009D6787" w:rsidRDefault="00C37B87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关键字</w:t>
            </w:r>
          </w:p>
        </w:tc>
        <w:tc>
          <w:tcPr>
            <w:tcW w:w="2177" w:type="dxa"/>
          </w:tcPr>
          <w:p w:rsidR="00302E9D" w:rsidRPr="009D6787" w:rsidRDefault="00C37B87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mallName:商店名称</w:t>
            </w:r>
          </w:p>
        </w:tc>
      </w:tr>
      <w:tr w:rsidR="00302E9D" w:rsidRPr="006B61D2" w:rsidTr="00560441">
        <w:trPr>
          <w:trHeight w:val="353"/>
        </w:trPr>
        <w:tc>
          <w:tcPr>
            <w:tcW w:w="1928" w:type="dxa"/>
          </w:tcPr>
          <w:p w:rsidR="00302E9D" w:rsidRPr="009D6787" w:rsidRDefault="00302E9D" w:rsidP="00491C8C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04" w:type="dxa"/>
          </w:tcPr>
          <w:p w:rsidR="00302E9D" w:rsidRPr="009D6787" w:rsidRDefault="00302E9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302E9D" w:rsidRPr="009D6787" w:rsidRDefault="00302E9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3" w:type="dxa"/>
          </w:tcPr>
          <w:p w:rsidR="00302E9D" w:rsidRPr="009D6787" w:rsidRDefault="00302E9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41" w:type="dxa"/>
          </w:tcPr>
          <w:p w:rsidR="00302E9D" w:rsidRPr="009D6787" w:rsidRDefault="00302E9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2177" w:type="dxa"/>
          </w:tcPr>
          <w:p w:rsidR="00302E9D" w:rsidRPr="009D6787" w:rsidRDefault="009A2C8F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0001=天使童装</w:t>
            </w:r>
          </w:p>
          <w:p w:rsidR="00302E9D" w:rsidRPr="009D6787" w:rsidRDefault="00302E9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835C38" w:rsidRPr="006B61D2" w:rsidTr="00560441">
        <w:trPr>
          <w:trHeight w:val="353"/>
        </w:trPr>
        <w:tc>
          <w:tcPr>
            <w:tcW w:w="1928" w:type="dxa"/>
          </w:tcPr>
          <w:p w:rsidR="00835C38" w:rsidRPr="009D6787" w:rsidRDefault="00835C38" w:rsidP="0083546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04" w:type="dxa"/>
          </w:tcPr>
          <w:p w:rsidR="00835C38" w:rsidRPr="009D6787" w:rsidRDefault="00835C38" w:rsidP="0083546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835C38" w:rsidRPr="009D6787" w:rsidRDefault="00835C38" w:rsidP="0083546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63" w:type="dxa"/>
          </w:tcPr>
          <w:p w:rsidR="00835C38" w:rsidRDefault="00835C38" w:rsidP="0083546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41" w:type="dxa"/>
          </w:tcPr>
          <w:p w:rsidR="00835C38" w:rsidRPr="009D6787" w:rsidRDefault="00835C38" w:rsidP="0083546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2177" w:type="dxa"/>
          </w:tcPr>
          <w:p w:rsidR="00835C38" w:rsidRPr="009D6787" w:rsidRDefault="00835C38" w:rsidP="0083546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35C38" w:rsidRPr="006B61D2" w:rsidTr="00560441">
        <w:trPr>
          <w:trHeight w:val="353"/>
        </w:trPr>
        <w:tc>
          <w:tcPr>
            <w:tcW w:w="1928" w:type="dxa"/>
          </w:tcPr>
          <w:p w:rsidR="00835C38" w:rsidRPr="00FF49A8" w:rsidRDefault="00835C38" w:rsidP="0083546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04" w:type="dxa"/>
          </w:tcPr>
          <w:p w:rsidR="00835C38" w:rsidRDefault="00835C38" w:rsidP="0083546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835C38" w:rsidRDefault="00835C38" w:rsidP="0083546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63" w:type="dxa"/>
          </w:tcPr>
          <w:p w:rsidR="00835C38" w:rsidRDefault="00835C38" w:rsidP="0083546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41" w:type="dxa"/>
          </w:tcPr>
          <w:p w:rsidR="00835C38" w:rsidRDefault="00835C38" w:rsidP="0083546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2177" w:type="dxa"/>
          </w:tcPr>
          <w:p w:rsidR="00835C38" w:rsidRPr="009D6787" w:rsidRDefault="00835C38" w:rsidP="0083546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0020C3" w:rsidRDefault="000020C3" w:rsidP="000020C3">
      <w:pPr>
        <w:pStyle w:val="4"/>
      </w:pPr>
      <w:r>
        <w:rPr>
          <w:rFonts w:hint="eastAsia"/>
        </w:rPr>
        <w:lastRenderedPageBreak/>
        <w:t>响应报文</w:t>
      </w:r>
    </w:p>
    <w:tbl>
      <w:tblPr>
        <w:tblStyle w:val="a3"/>
        <w:tblW w:w="0" w:type="auto"/>
        <w:tblLook w:val="04A0"/>
      </w:tblPr>
      <w:tblGrid>
        <w:gridCol w:w="2016"/>
        <w:gridCol w:w="1061"/>
        <w:gridCol w:w="1136"/>
        <w:gridCol w:w="1045"/>
        <w:gridCol w:w="1689"/>
        <w:gridCol w:w="1575"/>
      </w:tblGrid>
      <w:tr w:rsidR="00F23213" w:rsidTr="00F23213">
        <w:tc>
          <w:tcPr>
            <w:tcW w:w="2016" w:type="dxa"/>
            <w:shd w:val="clear" w:color="auto" w:fill="D9D9D9" w:themeFill="background1" w:themeFillShade="D9"/>
          </w:tcPr>
          <w:p w:rsidR="00F23213" w:rsidRDefault="00F23213" w:rsidP="001B1C4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F23213" w:rsidRDefault="00F23213" w:rsidP="001B1C4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F23213" w:rsidRDefault="00F23213" w:rsidP="001B1C4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F23213" w:rsidRDefault="00F23213" w:rsidP="001B1C4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:rsidR="00F23213" w:rsidRDefault="00F23213" w:rsidP="001B1C4B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:rsidR="00F23213" w:rsidRDefault="00F23213" w:rsidP="001B1C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23213" w:rsidTr="00F23213">
        <w:trPr>
          <w:trHeight w:val="339"/>
        </w:trPr>
        <w:tc>
          <w:tcPr>
            <w:tcW w:w="2016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1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136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045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89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5" w:type="dxa"/>
          </w:tcPr>
          <w:p w:rsidR="00F23213" w:rsidRDefault="00F232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</w:t>
            </w:r>
          </w:p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F23213" w:rsidTr="00F23213">
        <w:trPr>
          <w:trHeight w:val="353"/>
        </w:trPr>
        <w:tc>
          <w:tcPr>
            <w:tcW w:w="2016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1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136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045" w:type="dxa"/>
          </w:tcPr>
          <w:p w:rsidR="00F23213" w:rsidRPr="00E71FC7" w:rsidRDefault="00B10FCF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89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5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3213" w:rsidTr="00F23213">
        <w:trPr>
          <w:trHeight w:val="353"/>
        </w:trPr>
        <w:tc>
          <w:tcPr>
            <w:tcW w:w="2016" w:type="dxa"/>
          </w:tcPr>
          <w:p w:rsidR="00F23213" w:rsidRDefault="00C37B87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value</w:t>
            </w:r>
          </w:p>
        </w:tc>
        <w:tc>
          <w:tcPr>
            <w:tcW w:w="1061" w:type="dxa"/>
          </w:tcPr>
          <w:p w:rsidR="00F23213" w:rsidRDefault="00F232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136" w:type="dxa"/>
          </w:tcPr>
          <w:p w:rsidR="00F23213" w:rsidRDefault="00F232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045" w:type="dxa"/>
          </w:tcPr>
          <w:p w:rsidR="00F23213" w:rsidRDefault="00F232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89" w:type="dxa"/>
          </w:tcPr>
          <w:p w:rsidR="00F23213" w:rsidRDefault="00C37B87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575" w:type="dxa"/>
          </w:tcPr>
          <w:p w:rsidR="00F23213" w:rsidRPr="00E71FC7" w:rsidRDefault="00F23213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F03C8" w:rsidTr="00F23213">
        <w:trPr>
          <w:trHeight w:val="353"/>
        </w:trPr>
        <w:tc>
          <w:tcPr>
            <w:tcW w:w="2016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1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136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045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89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5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F03C8" w:rsidTr="00F23213">
        <w:trPr>
          <w:trHeight w:val="353"/>
        </w:trPr>
        <w:tc>
          <w:tcPr>
            <w:tcW w:w="2016" w:type="dxa"/>
          </w:tcPr>
          <w:p w:rsidR="00DF03C8" w:rsidRPr="00FF49A8" w:rsidRDefault="00DF03C8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1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136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045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89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5" w:type="dxa"/>
          </w:tcPr>
          <w:p w:rsidR="00DF03C8" w:rsidRDefault="00DF03C8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DC48BB" w:rsidRDefault="00DC48BB" w:rsidP="00DC48BB">
      <w:pPr>
        <w:pStyle w:val="3"/>
      </w:pPr>
      <w:bookmarkStart w:id="532" w:name="_Toc499446897"/>
      <w:r>
        <w:rPr>
          <w:rFonts w:hint="eastAsia"/>
        </w:rPr>
        <w:t>登录密码重置</w:t>
      </w:r>
      <w:bookmarkEnd w:id="532"/>
    </w:p>
    <w:p w:rsidR="00DC48BB" w:rsidRDefault="00DC48BB" w:rsidP="00DC48BB">
      <w:r>
        <w:rPr>
          <w:rFonts w:hint="eastAsia"/>
        </w:rPr>
        <w:t>报文描述：重置会员登录密码。</w:t>
      </w:r>
    </w:p>
    <w:p w:rsidR="00DC48BB" w:rsidRDefault="00DC48BB" w:rsidP="00DC48BB">
      <w:r>
        <w:rPr>
          <w:rFonts w:hint="eastAsia"/>
        </w:rPr>
        <w:t>接收前置系统报文，调用会员</w:t>
      </w:r>
      <w:r w:rsidR="00576360">
        <w:rPr>
          <w:rFonts w:hint="eastAsia"/>
        </w:rPr>
        <w:t>登录密码重置服务</w:t>
      </w:r>
      <w:r>
        <w:rPr>
          <w:rFonts w:hint="eastAsia"/>
        </w:rPr>
        <w:t>，校验会员相关信息，</w:t>
      </w:r>
      <w:r w:rsidR="008D74EA">
        <w:rPr>
          <w:rFonts w:hint="eastAsia"/>
        </w:rPr>
        <w:t>重新设置登录密码，</w:t>
      </w:r>
      <w:r>
        <w:rPr>
          <w:rFonts w:hint="eastAsia"/>
        </w:rPr>
        <w:t>返回处理结果。</w:t>
      </w:r>
    </w:p>
    <w:p w:rsidR="007F1CC0" w:rsidRPr="009C6488" w:rsidRDefault="007F1CC0" w:rsidP="007F1CC0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7F1CC0" w:rsidRPr="009C6488" w:rsidRDefault="007F1CC0" w:rsidP="00DC48BB">
      <w:r>
        <w:rPr>
          <w:rFonts w:hint="eastAsia"/>
        </w:rPr>
        <w:t>/qz/</w:t>
      </w:r>
      <w:r w:rsidR="007B6012">
        <w:rPr>
          <w:rFonts w:hint="eastAsia"/>
        </w:rPr>
        <w:t>sys/</w:t>
      </w:r>
      <w:r>
        <w:rPr>
          <w:rFonts w:hint="eastAsia"/>
        </w:rPr>
        <w:t>login_pwd_reset</w:t>
      </w:r>
    </w:p>
    <w:p w:rsidR="00DC48BB" w:rsidRPr="009C6488" w:rsidRDefault="00DC48BB" w:rsidP="00DC48BB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28"/>
        <w:gridCol w:w="1104"/>
        <w:gridCol w:w="809"/>
        <w:gridCol w:w="1484"/>
        <w:gridCol w:w="1638"/>
        <w:gridCol w:w="1559"/>
      </w:tblGrid>
      <w:tr w:rsidR="00682D13" w:rsidTr="00682D13">
        <w:tc>
          <w:tcPr>
            <w:tcW w:w="1928" w:type="dxa"/>
            <w:shd w:val="clear" w:color="auto" w:fill="D9D9D9" w:themeFill="background1" w:themeFillShade="D9"/>
          </w:tcPr>
          <w:p w:rsidR="00682D13" w:rsidRPr="006B429A" w:rsidRDefault="00682D13" w:rsidP="001B1C4B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82D13" w:rsidRPr="006B429A" w:rsidRDefault="00682D13" w:rsidP="001B1C4B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682D13" w:rsidRPr="006B429A" w:rsidRDefault="00682D13" w:rsidP="001B1C4B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682D13" w:rsidRPr="006B429A" w:rsidRDefault="00682D13" w:rsidP="001B1C4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682D13" w:rsidRPr="006B429A" w:rsidRDefault="00682D13" w:rsidP="001B1C4B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82D13" w:rsidRPr="006B429A" w:rsidRDefault="00682D13" w:rsidP="001B1C4B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682D13" w:rsidTr="00682D13">
        <w:trPr>
          <w:trHeight w:val="339"/>
        </w:trPr>
        <w:tc>
          <w:tcPr>
            <w:tcW w:w="1928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04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84" w:type="dxa"/>
          </w:tcPr>
          <w:p w:rsidR="00682D13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59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82D13" w:rsidTr="00682D13">
        <w:trPr>
          <w:trHeight w:val="353"/>
        </w:trPr>
        <w:tc>
          <w:tcPr>
            <w:tcW w:w="1928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logon_pwd</w:t>
            </w:r>
          </w:p>
        </w:tc>
        <w:tc>
          <w:tcPr>
            <w:tcW w:w="1104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84" w:type="dxa"/>
          </w:tcPr>
          <w:p w:rsidR="00682D13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</w:t>
            </w:r>
            <w:r w:rsidRPr="009D6787"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559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82D13" w:rsidRPr="006B61D2" w:rsidTr="00682D13">
        <w:trPr>
          <w:trHeight w:val="353"/>
        </w:trPr>
        <w:tc>
          <w:tcPr>
            <w:tcW w:w="1928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04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84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59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682D13" w:rsidRPr="006B61D2" w:rsidTr="00682D13">
        <w:trPr>
          <w:trHeight w:val="353"/>
        </w:trPr>
        <w:tc>
          <w:tcPr>
            <w:tcW w:w="1928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04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84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59" w:type="dxa"/>
          </w:tcPr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682D13" w:rsidRPr="009D678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682D13">
        <w:trPr>
          <w:trHeight w:val="353"/>
        </w:trPr>
        <w:tc>
          <w:tcPr>
            <w:tcW w:w="1928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bookmarkStart w:id="533" w:name="_Hlk519863604"/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04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84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59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682D13">
        <w:trPr>
          <w:trHeight w:val="353"/>
        </w:trPr>
        <w:tc>
          <w:tcPr>
            <w:tcW w:w="1928" w:type="dxa"/>
          </w:tcPr>
          <w:p w:rsidR="004111F1" w:rsidRPr="00FF49A8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04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9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84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38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59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bookmarkEnd w:id="533"/>
    <w:p w:rsidR="00DC48BB" w:rsidRDefault="00DC48BB" w:rsidP="00DC48BB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682D13" w:rsidTr="00682D13">
        <w:tc>
          <w:tcPr>
            <w:tcW w:w="1753" w:type="dxa"/>
            <w:shd w:val="clear" w:color="auto" w:fill="D9D9D9" w:themeFill="background1" w:themeFillShade="D9"/>
          </w:tcPr>
          <w:p w:rsidR="00682D13" w:rsidRDefault="00682D13" w:rsidP="001B1C4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682D13" w:rsidRDefault="00682D13" w:rsidP="001B1C4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682D13" w:rsidRDefault="00682D13" w:rsidP="001B1C4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682D13" w:rsidRDefault="00682D13" w:rsidP="001B1C4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682D13" w:rsidRDefault="00682D13" w:rsidP="001B1C4B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682D13" w:rsidRDefault="00682D13" w:rsidP="001B1C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2D13" w:rsidTr="00682D13">
        <w:trPr>
          <w:trHeight w:val="339"/>
        </w:trPr>
        <w:tc>
          <w:tcPr>
            <w:tcW w:w="1753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lastRenderedPageBreak/>
              <w:t>ec</w:t>
            </w:r>
          </w:p>
        </w:tc>
        <w:tc>
          <w:tcPr>
            <w:tcW w:w="1158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682D13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682D13" w:rsidTr="00682D13">
        <w:trPr>
          <w:trHeight w:val="353"/>
        </w:trPr>
        <w:tc>
          <w:tcPr>
            <w:tcW w:w="1753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682D13" w:rsidRPr="00E71FC7" w:rsidRDefault="00B10FCF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682D13" w:rsidRPr="00E71FC7" w:rsidRDefault="00682D13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682D13">
        <w:trPr>
          <w:trHeight w:val="353"/>
        </w:trPr>
        <w:tc>
          <w:tcPr>
            <w:tcW w:w="1753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682D13">
        <w:trPr>
          <w:trHeight w:val="353"/>
        </w:trPr>
        <w:tc>
          <w:tcPr>
            <w:tcW w:w="1753" w:type="dxa"/>
          </w:tcPr>
          <w:p w:rsidR="004111F1" w:rsidRPr="00FF49A8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512981" w:rsidRDefault="00512981" w:rsidP="00512981">
      <w:pPr>
        <w:pStyle w:val="3"/>
      </w:pPr>
      <w:bookmarkStart w:id="534" w:name="_Toc499446898"/>
      <w:r>
        <w:rPr>
          <w:rFonts w:hint="eastAsia"/>
        </w:rPr>
        <w:t>登录密码修改</w:t>
      </w:r>
      <w:bookmarkEnd w:id="534"/>
    </w:p>
    <w:p w:rsidR="00512981" w:rsidRDefault="00512981" w:rsidP="00512981">
      <w:r>
        <w:rPr>
          <w:rFonts w:hint="eastAsia"/>
        </w:rPr>
        <w:t>报文描述：会员登录密码</w:t>
      </w:r>
      <w:r w:rsidR="00914CC9">
        <w:rPr>
          <w:rFonts w:hint="eastAsia"/>
        </w:rPr>
        <w:t>修改</w:t>
      </w:r>
      <w:r>
        <w:rPr>
          <w:rFonts w:hint="eastAsia"/>
        </w:rPr>
        <w:t>。</w:t>
      </w:r>
    </w:p>
    <w:p w:rsidR="003040C5" w:rsidRDefault="00512981" w:rsidP="003040C5">
      <w:r>
        <w:rPr>
          <w:rFonts w:hint="eastAsia"/>
        </w:rPr>
        <w:t>接收前置系统报文，调用会员登录密码</w:t>
      </w:r>
      <w:r w:rsidR="00C34BFA">
        <w:rPr>
          <w:rFonts w:hint="eastAsia"/>
        </w:rPr>
        <w:t>修改</w:t>
      </w:r>
      <w:r>
        <w:rPr>
          <w:rFonts w:hint="eastAsia"/>
        </w:rPr>
        <w:t>服务，校验会员</w:t>
      </w:r>
      <w:r w:rsidR="00C34BFA">
        <w:rPr>
          <w:rFonts w:hint="eastAsia"/>
        </w:rPr>
        <w:t>原密码</w:t>
      </w:r>
      <w:r>
        <w:rPr>
          <w:rFonts w:hint="eastAsia"/>
        </w:rPr>
        <w:t>相关信息，</w:t>
      </w:r>
      <w:r w:rsidR="00B34041">
        <w:rPr>
          <w:rFonts w:hint="eastAsia"/>
        </w:rPr>
        <w:t>重新设置登录密码，</w:t>
      </w:r>
      <w:r>
        <w:rPr>
          <w:rFonts w:hint="eastAsia"/>
        </w:rPr>
        <w:t>返回处理结果。</w:t>
      </w:r>
    </w:p>
    <w:p w:rsidR="00813D6B" w:rsidRPr="009C6488" w:rsidRDefault="00813D6B" w:rsidP="00813D6B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813D6B" w:rsidRPr="00512981" w:rsidRDefault="00813D6B" w:rsidP="003040C5">
      <w:r>
        <w:rPr>
          <w:rFonts w:hint="eastAsia"/>
        </w:rPr>
        <w:t>/qz/</w:t>
      </w:r>
      <w:r w:rsidR="007B6012">
        <w:rPr>
          <w:rFonts w:hint="eastAsia"/>
        </w:rPr>
        <w:t>sys/</w:t>
      </w:r>
      <w:r>
        <w:rPr>
          <w:rFonts w:hint="eastAsia"/>
        </w:rPr>
        <w:t>login_pwd_modify</w:t>
      </w:r>
    </w:p>
    <w:p w:rsidR="00512981" w:rsidRPr="009C6488" w:rsidRDefault="00512981" w:rsidP="00512981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2072"/>
        <w:gridCol w:w="1079"/>
        <w:gridCol w:w="800"/>
        <w:gridCol w:w="1435"/>
        <w:gridCol w:w="1601"/>
        <w:gridCol w:w="1535"/>
      </w:tblGrid>
      <w:tr w:rsidR="00064A2E" w:rsidTr="00064A2E">
        <w:tc>
          <w:tcPr>
            <w:tcW w:w="2072" w:type="dxa"/>
            <w:shd w:val="clear" w:color="auto" w:fill="D9D9D9" w:themeFill="background1" w:themeFillShade="D9"/>
          </w:tcPr>
          <w:p w:rsidR="00064A2E" w:rsidRPr="006B429A" w:rsidRDefault="00064A2E" w:rsidP="001B1C4B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064A2E" w:rsidRPr="006B429A" w:rsidRDefault="00064A2E" w:rsidP="001B1C4B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:rsidR="00064A2E" w:rsidRPr="006B429A" w:rsidRDefault="00064A2E" w:rsidP="001B1C4B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064A2E" w:rsidRPr="006B429A" w:rsidRDefault="00064A2E" w:rsidP="001B1C4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:rsidR="00064A2E" w:rsidRPr="006B429A" w:rsidRDefault="00064A2E" w:rsidP="001B1C4B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064A2E" w:rsidRPr="006B429A" w:rsidRDefault="00064A2E" w:rsidP="001B1C4B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064A2E" w:rsidTr="00064A2E">
        <w:trPr>
          <w:trHeight w:val="339"/>
        </w:trPr>
        <w:tc>
          <w:tcPr>
            <w:tcW w:w="2072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79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064A2E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35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64A2E" w:rsidTr="00064A2E">
        <w:trPr>
          <w:trHeight w:val="353"/>
        </w:trPr>
        <w:tc>
          <w:tcPr>
            <w:tcW w:w="2072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logon_pwd</w:t>
            </w:r>
            <w:r>
              <w:rPr>
                <w:rFonts w:asciiTheme="minorEastAsia" w:hAnsiTheme="minorEastAsia" w:hint="eastAsia"/>
              </w:rPr>
              <w:t>_old</w:t>
            </w:r>
          </w:p>
        </w:tc>
        <w:tc>
          <w:tcPr>
            <w:tcW w:w="1079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064A2E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原</w:t>
            </w:r>
            <w:r w:rsidRPr="009D6787"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535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64A2E" w:rsidTr="00064A2E">
        <w:trPr>
          <w:trHeight w:val="353"/>
        </w:trPr>
        <w:tc>
          <w:tcPr>
            <w:tcW w:w="2072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logon_pwd_new</w:t>
            </w:r>
          </w:p>
        </w:tc>
        <w:tc>
          <w:tcPr>
            <w:tcW w:w="1079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064A2E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064A2E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新登录密码</w:t>
            </w:r>
          </w:p>
        </w:tc>
        <w:tc>
          <w:tcPr>
            <w:tcW w:w="1535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64A2E" w:rsidRPr="006B61D2" w:rsidTr="00064A2E">
        <w:trPr>
          <w:trHeight w:val="353"/>
        </w:trPr>
        <w:tc>
          <w:tcPr>
            <w:tcW w:w="2072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79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35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064A2E" w:rsidRPr="006B61D2" w:rsidTr="00064A2E">
        <w:trPr>
          <w:trHeight w:val="353"/>
        </w:trPr>
        <w:tc>
          <w:tcPr>
            <w:tcW w:w="2072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79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35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35" w:type="dxa"/>
          </w:tcPr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064A2E" w:rsidRPr="009D678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064A2E">
        <w:trPr>
          <w:trHeight w:val="353"/>
        </w:trPr>
        <w:tc>
          <w:tcPr>
            <w:tcW w:w="2072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79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35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064A2E">
        <w:trPr>
          <w:trHeight w:val="353"/>
        </w:trPr>
        <w:tc>
          <w:tcPr>
            <w:tcW w:w="2072" w:type="dxa"/>
          </w:tcPr>
          <w:p w:rsidR="004111F1" w:rsidRPr="00FF49A8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79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35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E86119" w:rsidRDefault="00E86119" w:rsidP="00E8611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064A2E" w:rsidTr="00064A2E">
        <w:tc>
          <w:tcPr>
            <w:tcW w:w="1753" w:type="dxa"/>
            <w:shd w:val="clear" w:color="auto" w:fill="D9D9D9" w:themeFill="background1" w:themeFillShade="D9"/>
          </w:tcPr>
          <w:p w:rsidR="00064A2E" w:rsidRDefault="00064A2E" w:rsidP="001B1C4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064A2E" w:rsidRDefault="00064A2E" w:rsidP="001B1C4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064A2E" w:rsidRDefault="00064A2E" w:rsidP="001B1C4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064A2E" w:rsidRDefault="00064A2E" w:rsidP="001B1C4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064A2E" w:rsidRDefault="00064A2E" w:rsidP="001B1C4B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064A2E" w:rsidRDefault="00064A2E" w:rsidP="001B1C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64A2E" w:rsidTr="00064A2E">
        <w:trPr>
          <w:trHeight w:val="339"/>
        </w:trPr>
        <w:tc>
          <w:tcPr>
            <w:tcW w:w="1753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064A2E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064A2E" w:rsidTr="00064A2E">
        <w:trPr>
          <w:trHeight w:val="353"/>
        </w:trPr>
        <w:tc>
          <w:tcPr>
            <w:tcW w:w="1753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064A2E" w:rsidRPr="00E71FC7" w:rsidRDefault="00B10FCF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064A2E" w:rsidRPr="00E71FC7" w:rsidRDefault="00064A2E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064A2E">
        <w:trPr>
          <w:trHeight w:val="353"/>
        </w:trPr>
        <w:tc>
          <w:tcPr>
            <w:tcW w:w="1753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064A2E">
        <w:trPr>
          <w:trHeight w:val="353"/>
        </w:trPr>
        <w:tc>
          <w:tcPr>
            <w:tcW w:w="1753" w:type="dxa"/>
          </w:tcPr>
          <w:p w:rsidR="004111F1" w:rsidRPr="00FF49A8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2656B7" w:rsidRDefault="002656B7" w:rsidP="002656B7">
      <w:pPr>
        <w:pStyle w:val="3"/>
      </w:pPr>
      <w:bookmarkStart w:id="535" w:name="_Toc499446899"/>
      <w:r>
        <w:rPr>
          <w:rFonts w:hint="eastAsia"/>
        </w:rPr>
        <w:lastRenderedPageBreak/>
        <w:t>交易密码修改</w:t>
      </w:r>
      <w:bookmarkEnd w:id="535"/>
    </w:p>
    <w:p w:rsidR="002656B7" w:rsidRDefault="002656B7" w:rsidP="002656B7">
      <w:r>
        <w:rPr>
          <w:rFonts w:hint="eastAsia"/>
        </w:rPr>
        <w:t>报文描述：会员交易密码修改。</w:t>
      </w:r>
    </w:p>
    <w:p w:rsidR="002656B7" w:rsidRDefault="002656B7" w:rsidP="002656B7">
      <w:r>
        <w:rPr>
          <w:rFonts w:hint="eastAsia"/>
        </w:rPr>
        <w:t>接收前置系统报文，调用会员交易密码修改服务，校验会员原交易密码相关信息，重新设置交易密码，返回处理结果。</w:t>
      </w:r>
    </w:p>
    <w:p w:rsidR="005D7853" w:rsidRPr="009C6488" w:rsidRDefault="005D7853" w:rsidP="005D7853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5D7853" w:rsidRPr="00512981" w:rsidRDefault="005D7853" w:rsidP="002656B7">
      <w:r>
        <w:rPr>
          <w:rFonts w:hint="eastAsia"/>
        </w:rPr>
        <w:t>/qz/</w:t>
      </w:r>
      <w:r w:rsidR="007B6012">
        <w:rPr>
          <w:rFonts w:hint="eastAsia"/>
        </w:rPr>
        <w:t>sys/</w:t>
      </w:r>
      <w:r>
        <w:rPr>
          <w:rFonts w:hint="eastAsia"/>
        </w:rPr>
        <w:t>tran_pwd_modify</w:t>
      </w:r>
    </w:p>
    <w:p w:rsidR="002656B7" w:rsidRPr="009C6488" w:rsidRDefault="002656B7" w:rsidP="002656B7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2033"/>
        <w:gridCol w:w="1086"/>
        <w:gridCol w:w="803"/>
        <w:gridCol w:w="1448"/>
        <w:gridCol w:w="1611"/>
        <w:gridCol w:w="1541"/>
      </w:tblGrid>
      <w:tr w:rsidR="00DD030D" w:rsidTr="00DD030D">
        <w:tc>
          <w:tcPr>
            <w:tcW w:w="2033" w:type="dxa"/>
            <w:shd w:val="clear" w:color="auto" w:fill="D9D9D9" w:themeFill="background1" w:themeFillShade="D9"/>
          </w:tcPr>
          <w:p w:rsidR="00DD030D" w:rsidRPr="006B429A" w:rsidRDefault="00DD030D" w:rsidP="001B1C4B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DD030D" w:rsidRPr="006B429A" w:rsidRDefault="00DD030D" w:rsidP="001B1C4B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DD030D" w:rsidRPr="006B429A" w:rsidRDefault="00DD030D" w:rsidP="001B1C4B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DD030D" w:rsidRPr="006B429A" w:rsidRDefault="00DD030D" w:rsidP="001B1C4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:rsidR="00DD030D" w:rsidRPr="006B429A" w:rsidRDefault="00DD030D" w:rsidP="001B1C4B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DD030D" w:rsidRPr="006B429A" w:rsidRDefault="00DD030D" w:rsidP="001B1C4B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DD030D" w:rsidTr="00DD030D">
        <w:trPr>
          <w:trHeight w:val="339"/>
        </w:trPr>
        <w:tc>
          <w:tcPr>
            <w:tcW w:w="203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86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48" w:type="dxa"/>
          </w:tcPr>
          <w:p w:rsidR="00DD030D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1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030D" w:rsidTr="00DD030D">
        <w:trPr>
          <w:trHeight w:val="353"/>
        </w:trPr>
        <w:tc>
          <w:tcPr>
            <w:tcW w:w="203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</w:t>
            </w:r>
            <w:r w:rsidRPr="009D6787">
              <w:rPr>
                <w:rFonts w:asciiTheme="minorEastAsia" w:hAnsiTheme="minorEastAsia" w:hint="eastAsia"/>
              </w:rPr>
              <w:t>_pwd</w:t>
            </w:r>
            <w:r>
              <w:rPr>
                <w:rFonts w:asciiTheme="minorEastAsia" w:hAnsiTheme="minorEastAsia" w:hint="eastAsia"/>
              </w:rPr>
              <w:t>_old</w:t>
            </w:r>
          </w:p>
        </w:tc>
        <w:tc>
          <w:tcPr>
            <w:tcW w:w="1086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48" w:type="dxa"/>
          </w:tcPr>
          <w:p w:rsidR="00DD030D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原交易</w:t>
            </w:r>
            <w:r w:rsidRPr="009D6787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541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030D" w:rsidTr="00DD030D">
        <w:trPr>
          <w:trHeight w:val="353"/>
        </w:trPr>
        <w:tc>
          <w:tcPr>
            <w:tcW w:w="203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tran_pwd_new</w:t>
            </w:r>
          </w:p>
        </w:tc>
        <w:tc>
          <w:tcPr>
            <w:tcW w:w="1086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48" w:type="dxa"/>
          </w:tcPr>
          <w:p w:rsidR="00DD030D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DD030D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新交易密码</w:t>
            </w:r>
          </w:p>
        </w:tc>
        <w:tc>
          <w:tcPr>
            <w:tcW w:w="1541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030D" w:rsidRPr="006B61D2" w:rsidTr="00DD030D">
        <w:trPr>
          <w:trHeight w:val="353"/>
        </w:trPr>
        <w:tc>
          <w:tcPr>
            <w:tcW w:w="203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86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48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1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DD030D" w:rsidRPr="006B61D2" w:rsidTr="00DD030D">
        <w:trPr>
          <w:trHeight w:val="353"/>
        </w:trPr>
        <w:tc>
          <w:tcPr>
            <w:tcW w:w="203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86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48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1" w:type="dxa"/>
          </w:tcPr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DD030D" w:rsidRPr="009D678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DD030D">
        <w:trPr>
          <w:trHeight w:val="353"/>
        </w:trPr>
        <w:tc>
          <w:tcPr>
            <w:tcW w:w="2033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86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48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1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DD030D">
        <w:trPr>
          <w:trHeight w:val="353"/>
        </w:trPr>
        <w:tc>
          <w:tcPr>
            <w:tcW w:w="2033" w:type="dxa"/>
          </w:tcPr>
          <w:p w:rsidR="004111F1" w:rsidRPr="00FF49A8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86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3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48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11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1" w:type="dxa"/>
          </w:tcPr>
          <w:p w:rsidR="004111F1" w:rsidRPr="009D678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2656B7" w:rsidRDefault="002656B7" w:rsidP="002656B7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DD030D" w:rsidTr="00DD030D">
        <w:tc>
          <w:tcPr>
            <w:tcW w:w="1753" w:type="dxa"/>
            <w:shd w:val="clear" w:color="auto" w:fill="D9D9D9" w:themeFill="background1" w:themeFillShade="D9"/>
          </w:tcPr>
          <w:p w:rsidR="00DD030D" w:rsidRDefault="00DD030D" w:rsidP="001B1C4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DD030D" w:rsidRDefault="00DD030D" w:rsidP="001B1C4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D030D" w:rsidRDefault="00DD030D" w:rsidP="001B1C4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DD030D" w:rsidRDefault="00FA754F" w:rsidP="001B1C4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DD030D" w:rsidRDefault="00DD030D" w:rsidP="001B1C4B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DD030D" w:rsidRDefault="00DD030D" w:rsidP="001B1C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D030D" w:rsidTr="00DD030D">
        <w:trPr>
          <w:trHeight w:val="339"/>
        </w:trPr>
        <w:tc>
          <w:tcPr>
            <w:tcW w:w="1753" w:type="dxa"/>
          </w:tcPr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DD030D" w:rsidRPr="00E71FC7" w:rsidRDefault="00EC523B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DD030D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DD030D" w:rsidTr="00DD030D">
        <w:trPr>
          <w:trHeight w:val="353"/>
        </w:trPr>
        <w:tc>
          <w:tcPr>
            <w:tcW w:w="1753" w:type="dxa"/>
          </w:tcPr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DD030D" w:rsidRPr="00E71FC7" w:rsidRDefault="00B10FCF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DD030D" w:rsidRPr="00E71FC7" w:rsidRDefault="00DD030D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DD030D">
        <w:trPr>
          <w:trHeight w:val="353"/>
        </w:trPr>
        <w:tc>
          <w:tcPr>
            <w:tcW w:w="1753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DD030D">
        <w:trPr>
          <w:trHeight w:val="353"/>
        </w:trPr>
        <w:tc>
          <w:tcPr>
            <w:tcW w:w="1753" w:type="dxa"/>
          </w:tcPr>
          <w:p w:rsidR="004111F1" w:rsidRPr="00FF49A8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B1C4B" w:rsidRDefault="00854896" w:rsidP="001B1C4B">
      <w:pPr>
        <w:pStyle w:val="3"/>
      </w:pPr>
      <w:bookmarkStart w:id="536" w:name="_Toc499446900"/>
      <w:r>
        <w:rPr>
          <w:rFonts w:hint="eastAsia"/>
        </w:rPr>
        <w:t>交易密码重置</w:t>
      </w:r>
      <w:bookmarkEnd w:id="536"/>
    </w:p>
    <w:p w:rsidR="00854896" w:rsidRDefault="007B53C3" w:rsidP="00854896">
      <w:r>
        <w:rPr>
          <w:rFonts w:hint="eastAsia"/>
        </w:rPr>
        <w:t>报文描述：会员交易密码重置</w:t>
      </w:r>
      <w:r w:rsidR="00854896">
        <w:rPr>
          <w:rFonts w:hint="eastAsia"/>
        </w:rPr>
        <w:t>。</w:t>
      </w:r>
    </w:p>
    <w:p w:rsidR="00854896" w:rsidRDefault="007B53C3" w:rsidP="00854896">
      <w:r>
        <w:rPr>
          <w:rFonts w:hint="eastAsia"/>
        </w:rPr>
        <w:t>接收前置系统报文，调用会员交易密码重置</w:t>
      </w:r>
      <w:r w:rsidR="00854896">
        <w:rPr>
          <w:rFonts w:hint="eastAsia"/>
        </w:rPr>
        <w:t>服务，</w:t>
      </w:r>
      <w:r w:rsidR="00FB4D22">
        <w:rPr>
          <w:rFonts w:hint="eastAsia"/>
        </w:rPr>
        <w:t>校验会员相关信息</w:t>
      </w:r>
      <w:r w:rsidR="00854896">
        <w:rPr>
          <w:rFonts w:hint="eastAsia"/>
        </w:rPr>
        <w:t>，重新设置交易密码，返回处理结果。</w:t>
      </w:r>
    </w:p>
    <w:p w:rsidR="00A4572B" w:rsidRPr="009C6488" w:rsidRDefault="00A4572B" w:rsidP="00A4572B">
      <w:pPr>
        <w:pStyle w:val="4"/>
      </w:pPr>
      <w:r>
        <w:rPr>
          <w:rFonts w:hint="eastAsia"/>
        </w:rPr>
        <w:lastRenderedPageBreak/>
        <w:t>URL</w:t>
      </w:r>
      <w:r>
        <w:rPr>
          <w:rFonts w:hint="eastAsia"/>
        </w:rPr>
        <w:t>路径</w:t>
      </w:r>
    </w:p>
    <w:p w:rsidR="00A4572B" w:rsidRPr="00512981" w:rsidRDefault="00A4572B" w:rsidP="00854896">
      <w:r>
        <w:rPr>
          <w:rFonts w:hint="eastAsia"/>
        </w:rPr>
        <w:t>/qz/</w:t>
      </w:r>
      <w:r w:rsidR="00CA0DC3">
        <w:rPr>
          <w:rFonts w:hint="eastAsia"/>
        </w:rPr>
        <w:t>sys/</w:t>
      </w:r>
      <w:r>
        <w:rPr>
          <w:rFonts w:hint="eastAsia"/>
        </w:rPr>
        <w:t>tran_pwd_reset</w:t>
      </w:r>
    </w:p>
    <w:p w:rsidR="0054400A" w:rsidRPr="009C6488" w:rsidRDefault="0054400A" w:rsidP="0054400A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895"/>
        <w:gridCol w:w="1110"/>
        <w:gridCol w:w="812"/>
        <w:gridCol w:w="1495"/>
        <w:gridCol w:w="1646"/>
        <w:gridCol w:w="1564"/>
      </w:tblGrid>
      <w:tr w:rsidR="00BE01C5" w:rsidTr="00BE01C5">
        <w:tc>
          <w:tcPr>
            <w:tcW w:w="1895" w:type="dxa"/>
            <w:shd w:val="clear" w:color="auto" w:fill="D9D9D9" w:themeFill="background1" w:themeFillShade="D9"/>
          </w:tcPr>
          <w:p w:rsidR="00BE01C5" w:rsidRPr="006B429A" w:rsidRDefault="00BE01C5" w:rsidP="00BC6F22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BE01C5" w:rsidRPr="006B429A" w:rsidRDefault="00BE01C5" w:rsidP="00BC6F22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12" w:type="dxa"/>
            <w:shd w:val="clear" w:color="auto" w:fill="D9D9D9" w:themeFill="background1" w:themeFillShade="D9"/>
          </w:tcPr>
          <w:p w:rsidR="00BE01C5" w:rsidRPr="006B429A" w:rsidRDefault="00BE01C5" w:rsidP="00BC6F22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BE01C5" w:rsidRPr="006B429A" w:rsidRDefault="00BE01C5" w:rsidP="00BC6F22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BE01C5" w:rsidRPr="006B429A" w:rsidRDefault="00BE01C5" w:rsidP="00BC6F22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BE01C5" w:rsidRPr="006B429A" w:rsidRDefault="00BE01C5" w:rsidP="00BC6F22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E01C5" w:rsidTr="00BE01C5">
        <w:trPr>
          <w:trHeight w:val="339"/>
        </w:trPr>
        <w:tc>
          <w:tcPr>
            <w:tcW w:w="1895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0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E01C5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64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01C5" w:rsidTr="00BE01C5">
        <w:trPr>
          <w:trHeight w:val="353"/>
        </w:trPr>
        <w:tc>
          <w:tcPr>
            <w:tcW w:w="1895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</w:t>
            </w:r>
            <w:r w:rsidRPr="009D6787">
              <w:rPr>
                <w:rFonts w:asciiTheme="minorEastAsia" w:hAnsiTheme="minorEastAsia" w:hint="eastAsia"/>
              </w:rPr>
              <w:t>_pwd</w:t>
            </w:r>
          </w:p>
        </w:tc>
        <w:tc>
          <w:tcPr>
            <w:tcW w:w="1110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95" w:type="dxa"/>
          </w:tcPr>
          <w:p w:rsidR="00BE01C5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新交易</w:t>
            </w:r>
            <w:r w:rsidRPr="009D6787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564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01C5" w:rsidRPr="006B61D2" w:rsidTr="00BE01C5">
        <w:trPr>
          <w:trHeight w:val="353"/>
        </w:trPr>
        <w:tc>
          <w:tcPr>
            <w:tcW w:w="1895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0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64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E01C5" w:rsidRPr="006B61D2" w:rsidTr="00BE01C5">
        <w:trPr>
          <w:trHeight w:val="353"/>
        </w:trPr>
        <w:tc>
          <w:tcPr>
            <w:tcW w:w="1895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0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95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64" w:type="dxa"/>
          </w:tcPr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BE01C5" w:rsidRPr="009D678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BE01C5">
        <w:trPr>
          <w:trHeight w:val="353"/>
        </w:trPr>
        <w:tc>
          <w:tcPr>
            <w:tcW w:w="1895" w:type="dxa"/>
          </w:tcPr>
          <w:p w:rsidR="004111F1" w:rsidRPr="009D6787" w:rsidRDefault="004111F1" w:rsidP="00BC6F22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0" w:type="dxa"/>
          </w:tcPr>
          <w:p w:rsidR="004111F1" w:rsidRPr="009D6787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4111F1" w:rsidRPr="009D6787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4111F1" w:rsidRPr="009D6787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64" w:type="dxa"/>
          </w:tcPr>
          <w:p w:rsidR="004111F1" w:rsidRPr="009D6787" w:rsidRDefault="004111F1" w:rsidP="00BC6F2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BE01C5">
        <w:trPr>
          <w:trHeight w:val="353"/>
        </w:trPr>
        <w:tc>
          <w:tcPr>
            <w:tcW w:w="1895" w:type="dxa"/>
          </w:tcPr>
          <w:p w:rsidR="004111F1" w:rsidRPr="00FF49A8" w:rsidRDefault="004111F1" w:rsidP="00BC6F22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0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2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64" w:type="dxa"/>
          </w:tcPr>
          <w:p w:rsidR="004111F1" w:rsidRPr="009D6787" w:rsidRDefault="004111F1" w:rsidP="00BC6F22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E14806" w:rsidRDefault="00E14806" w:rsidP="00E14806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BE01C5" w:rsidTr="00BE01C5">
        <w:tc>
          <w:tcPr>
            <w:tcW w:w="1753" w:type="dxa"/>
            <w:shd w:val="clear" w:color="auto" w:fill="D9D9D9" w:themeFill="background1" w:themeFillShade="D9"/>
          </w:tcPr>
          <w:p w:rsidR="00BE01C5" w:rsidRDefault="00BE01C5" w:rsidP="00BC6F22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BE01C5" w:rsidRDefault="00BE01C5" w:rsidP="00BC6F2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E01C5" w:rsidRDefault="00BE01C5" w:rsidP="00BC6F2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E01C5" w:rsidRDefault="00BE01C5" w:rsidP="00BC6F22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BE01C5" w:rsidRDefault="00BE01C5" w:rsidP="00BC6F2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E01C5" w:rsidRDefault="00BE01C5" w:rsidP="00BC6F2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E01C5" w:rsidTr="00BE01C5">
        <w:trPr>
          <w:trHeight w:val="339"/>
        </w:trPr>
        <w:tc>
          <w:tcPr>
            <w:tcW w:w="1753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BE01C5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E01C5" w:rsidTr="00BE01C5">
        <w:trPr>
          <w:trHeight w:val="353"/>
        </w:trPr>
        <w:tc>
          <w:tcPr>
            <w:tcW w:w="1753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BE01C5" w:rsidRPr="00E71FC7" w:rsidRDefault="00B10FCF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BE01C5" w:rsidRPr="00E71FC7" w:rsidRDefault="00BE01C5" w:rsidP="00BC6F2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E01C5">
        <w:trPr>
          <w:trHeight w:val="353"/>
        </w:trPr>
        <w:tc>
          <w:tcPr>
            <w:tcW w:w="1753" w:type="dxa"/>
          </w:tcPr>
          <w:p w:rsidR="004111F1" w:rsidRPr="00E71FC7" w:rsidRDefault="004111F1" w:rsidP="00BC6F22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BC6F2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E01C5">
        <w:trPr>
          <w:trHeight w:val="353"/>
        </w:trPr>
        <w:tc>
          <w:tcPr>
            <w:tcW w:w="1753" w:type="dxa"/>
          </w:tcPr>
          <w:p w:rsidR="004111F1" w:rsidRPr="00FF49A8" w:rsidRDefault="004111F1" w:rsidP="00BC6F22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BC6F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BC6F22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AF3CD9" w:rsidRDefault="00F13F8D" w:rsidP="00AF3CD9">
      <w:pPr>
        <w:pStyle w:val="3"/>
      </w:pPr>
      <w:bookmarkStart w:id="537" w:name="_Toc499446901"/>
      <w:r>
        <w:rPr>
          <w:rFonts w:hint="eastAsia"/>
        </w:rPr>
        <w:t>更换注册手机</w:t>
      </w:r>
      <w:r w:rsidR="00190C55">
        <w:rPr>
          <w:rFonts w:hint="eastAsia"/>
        </w:rPr>
        <w:t>号</w:t>
      </w:r>
      <w:bookmarkEnd w:id="537"/>
    </w:p>
    <w:p w:rsidR="00190C55" w:rsidRDefault="00190C55" w:rsidP="00190C55">
      <w:r>
        <w:rPr>
          <w:rFonts w:hint="eastAsia"/>
        </w:rPr>
        <w:t>报文描述：注册手机号码更换。</w:t>
      </w:r>
    </w:p>
    <w:p w:rsidR="00190C55" w:rsidRDefault="008A45C0" w:rsidP="00190C55">
      <w:r>
        <w:rPr>
          <w:rFonts w:hint="eastAsia"/>
        </w:rPr>
        <w:t>接收前置系统报文，调用注册手机号码更换</w:t>
      </w:r>
      <w:r w:rsidR="00190C55">
        <w:rPr>
          <w:rFonts w:hint="eastAsia"/>
        </w:rPr>
        <w:t>服务，</w:t>
      </w:r>
      <w:r>
        <w:rPr>
          <w:rFonts w:hint="eastAsia"/>
        </w:rPr>
        <w:t>校验会员登录密码等信息，重新设置注册手机号</w:t>
      </w:r>
      <w:r w:rsidR="00190C55">
        <w:rPr>
          <w:rFonts w:hint="eastAsia"/>
        </w:rPr>
        <w:t>，返回处理结果。</w:t>
      </w:r>
    </w:p>
    <w:p w:rsidR="00411A18" w:rsidRPr="009C6488" w:rsidRDefault="00411A18" w:rsidP="00411A18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411A18" w:rsidRPr="00512981" w:rsidRDefault="00411A18" w:rsidP="00190C55">
      <w:r>
        <w:rPr>
          <w:rFonts w:hint="eastAsia"/>
        </w:rPr>
        <w:t>/qz/</w:t>
      </w:r>
      <w:r w:rsidR="007C0D6A">
        <w:rPr>
          <w:rFonts w:hint="eastAsia"/>
        </w:rPr>
        <w:t>sys/</w:t>
      </w:r>
      <w:r>
        <w:rPr>
          <w:rFonts w:hint="eastAsia"/>
        </w:rPr>
        <w:t>reg_mobile_change</w:t>
      </w:r>
    </w:p>
    <w:p w:rsidR="000C3927" w:rsidRPr="009C6488" w:rsidRDefault="000C3927" w:rsidP="000C3927">
      <w:pPr>
        <w:pStyle w:val="4"/>
      </w:pPr>
      <w:r>
        <w:rPr>
          <w:rFonts w:hint="eastAsia"/>
        </w:rPr>
        <w:lastRenderedPageBreak/>
        <w:t>接收报文</w:t>
      </w:r>
    </w:p>
    <w:tbl>
      <w:tblPr>
        <w:tblStyle w:val="a3"/>
        <w:tblW w:w="0" w:type="auto"/>
        <w:tblLook w:val="04A0"/>
      </w:tblPr>
      <w:tblGrid>
        <w:gridCol w:w="2072"/>
        <w:gridCol w:w="1079"/>
        <w:gridCol w:w="800"/>
        <w:gridCol w:w="1435"/>
        <w:gridCol w:w="1601"/>
        <w:gridCol w:w="1535"/>
      </w:tblGrid>
      <w:tr w:rsidR="004C7369" w:rsidTr="004C7369">
        <w:tc>
          <w:tcPr>
            <w:tcW w:w="2072" w:type="dxa"/>
            <w:shd w:val="clear" w:color="auto" w:fill="D9D9D9" w:themeFill="background1" w:themeFillShade="D9"/>
          </w:tcPr>
          <w:p w:rsidR="004C7369" w:rsidRPr="006B429A" w:rsidRDefault="004C7369" w:rsidP="00C677DE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4C7369" w:rsidRPr="006B429A" w:rsidRDefault="004C7369" w:rsidP="00C677DE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:rsidR="004C7369" w:rsidRPr="006B429A" w:rsidRDefault="004C7369" w:rsidP="00C677DE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4C7369" w:rsidRPr="006B429A" w:rsidRDefault="004C7369" w:rsidP="00C677DE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:rsidR="004C7369" w:rsidRPr="006B429A" w:rsidRDefault="004C7369" w:rsidP="00C677DE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4C7369" w:rsidRPr="006B429A" w:rsidRDefault="004C7369" w:rsidP="00C677DE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4C7369" w:rsidTr="004C7369">
        <w:trPr>
          <w:trHeight w:val="339"/>
        </w:trPr>
        <w:tc>
          <w:tcPr>
            <w:tcW w:w="2072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79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4C7369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35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7369" w:rsidTr="004C7369">
        <w:trPr>
          <w:trHeight w:val="353"/>
        </w:trPr>
        <w:tc>
          <w:tcPr>
            <w:tcW w:w="2072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mobile_no_new</w:t>
            </w:r>
          </w:p>
        </w:tc>
        <w:tc>
          <w:tcPr>
            <w:tcW w:w="1079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435" w:type="dxa"/>
          </w:tcPr>
          <w:p w:rsidR="004C7369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新手机号码</w:t>
            </w:r>
          </w:p>
        </w:tc>
        <w:tc>
          <w:tcPr>
            <w:tcW w:w="1535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7369" w:rsidTr="004C7369">
        <w:trPr>
          <w:trHeight w:val="353"/>
        </w:trPr>
        <w:tc>
          <w:tcPr>
            <w:tcW w:w="2072" w:type="dxa"/>
          </w:tcPr>
          <w:p w:rsidR="004C7369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logon_pwd</w:t>
            </w:r>
          </w:p>
        </w:tc>
        <w:tc>
          <w:tcPr>
            <w:tcW w:w="1079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C7369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4C7369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C7369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535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7369" w:rsidRPr="006B61D2" w:rsidTr="004C7369">
        <w:trPr>
          <w:trHeight w:val="353"/>
        </w:trPr>
        <w:tc>
          <w:tcPr>
            <w:tcW w:w="2072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79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35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4C7369" w:rsidRPr="006B61D2" w:rsidTr="004C7369">
        <w:trPr>
          <w:trHeight w:val="353"/>
        </w:trPr>
        <w:tc>
          <w:tcPr>
            <w:tcW w:w="2072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79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35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35" w:type="dxa"/>
          </w:tcPr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4C7369" w:rsidRPr="009D678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4C7369">
        <w:trPr>
          <w:trHeight w:val="353"/>
        </w:trPr>
        <w:tc>
          <w:tcPr>
            <w:tcW w:w="2072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79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35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4C7369">
        <w:trPr>
          <w:trHeight w:val="353"/>
        </w:trPr>
        <w:tc>
          <w:tcPr>
            <w:tcW w:w="2072" w:type="dxa"/>
          </w:tcPr>
          <w:p w:rsidR="004111F1" w:rsidRPr="00FF49A8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79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35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0C3927" w:rsidRDefault="000C3927" w:rsidP="000C3927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4C7369" w:rsidTr="004C7369">
        <w:tc>
          <w:tcPr>
            <w:tcW w:w="1753" w:type="dxa"/>
            <w:shd w:val="clear" w:color="auto" w:fill="D9D9D9" w:themeFill="background1" w:themeFillShade="D9"/>
          </w:tcPr>
          <w:p w:rsidR="004C7369" w:rsidRDefault="004C7369" w:rsidP="00C677D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4C7369" w:rsidRDefault="004C7369" w:rsidP="00C677D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4C7369" w:rsidRDefault="004C7369" w:rsidP="00C677D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4C7369" w:rsidRDefault="004C7369" w:rsidP="00C677DE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4C7369" w:rsidRDefault="004C7369" w:rsidP="00C677DE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4C7369" w:rsidRDefault="004C7369" w:rsidP="00C677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7369" w:rsidTr="004C7369">
        <w:trPr>
          <w:trHeight w:val="339"/>
        </w:trPr>
        <w:tc>
          <w:tcPr>
            <w:tcW w:w="1753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4C7369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4C7369" w:rsidTr="004C7369">
        <w:trPr>
          <w:trHeight w:val="353"/>
        </w:trPr>
        <w:tc>
          <w:tcPr>
            <w:tcW w:w="1753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4C7369" w:rsidRPr="00E71FC7" w:rsidRDefault="004C7369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4C7369">
        <w:trPr>
          <w:trHeight w:val="353"/>
        </w:trPr>
        <w:tc>
          <w:tcPr>
            <w:tcW w:w="1753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4C7369">
        <w:trPr>
          <w:trHeight w:val="353"/>
        </w:trPr>
        <w:tc>
          <w:tcPr>
            <w:tcW w:w="1753" w:type="dxa"/>
          </w:tcPr>
          <w:p w:rsidR="004111F1" w:rsidRPr="00FF49A8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512981" w:rsidRPr="00190C55" w:rsidRDefault="00512981" w:rsidP="003040C5"/>
    <w:p w:rsidR="004B2AB8" w:rsidRDefault="007060C6" w:rsidP="004B2AB8">
      <w:pPr>
        <w:pStyle w:val="2"/>
      </w:pPr>
      <w:bookmarkStart w:id="538" w:name="_Toc499446902"/>
      <w:r>
        <w:rPr>
          <w:rFonts w:hint="eastAsia"/>
        </w:rPr>
        <w:t>会员</w:t>
      </w:r>
      <w:bookmarkEnd w:id="538"/>
    </w:p>
    <w:p w:rsidR="00D435E8" w:rsidRDefault="009C6488" w:rsidP="00D435E8">
      <w:pPr>
        <w:pStyle w:val="3"/>
      </w:pPr>
      <w:bookmarkStart w:id="539" w:name="_Toc499446903"/>
      <w:r>
        <w:rPr>
          <w:rFonts w:hint="eastAsia"/>
        </w:rPr>
        <w:t>注册</w:t>
      </w:r>
      <w:bookmarkEnd w:id="539"/>
    </w:p>
    <w:p w:rsidR="008F3006" w:rsidRDefault="009C6488" w:rsidP="009C6488">
      <w:r>
        <w:rPr>
          <w:rFonts w:hint="eastAsia"/>
        </w:rPr>
        <w:t>报文描述：</w:t>
      </w:r>
      <w:r w:rsidR="008F3006">
        <w:rPr>
          <w:rFonts w:hint="eastAsia"/>
        </w:rPr>
        <w:t>会员注册。</w:t>
      </w:r>
    </w:p>
    <w:p w:rsidR="009C6488" w:rsidRDefault="008F3006" w:rsidP="009C6488">
      <w:r>
        <w:rPr>
          <w:rFonts w:hint="eastAsia"/>
        </w:rPr>
        <w:t>接收前置系统报文，调用会员注册服务，核心系统新增会员信息。</w:t>
      </w:r>
    </w:p>
    <w:p w:rsidR="007B6012" w:rsidRPr="009C6488" w:rsidRDefault="007B6012" w:rsidP="007B6012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7B6012" w:rsidRPr="009C6488" w:rsidRDefault="00D4334F" w:rsidP="009C6488">
      <w:r>
        <w:rPr>
          <w:rFonts w:hint="eastAsia"/>
        </w:rPr>
        <w:t>/qz/mem</w:t>
      </w:r>
      <w:r w:rsidR="00A04865">
        <w:rPr>
          <w:rFonts w:hint="eastAsia"/>
        </w:rPr>
        <w:t>/register</w:t>
      </w:r>
    </w:p>
    <w:p w:rsidR="009C6488" w:rsidRPr="009C6488" w:rsidRDefault="009C6488" w:rsidP="009C6488">
      <w:pPr>
        <w:pStyle w:val="4"/>
      </w:pPr>
      <w:r>
        <w:rPr>
          <w:rFonts w:hint="eastAsia"/>
        </w:rPr>
        <w:lastRenderedPageBreak/>
        <w:t>接收报文</w:t>
      </w:r>
    </w:p>
    <w:tbl>
      <w:tblPr>
        <w:tblStyle w:val="a3"/>
        <w:tblW w:w="0" w:type="auto"/>
        <w:tblLook w:val="04A0"/>
      </w:tblPr>
      <w:tblGrid>
        <w:gridCol w:w="2153"/>
        <w:gridCol w:w="1065"/>
        <w:gridCol w:w="795"/>
        <w:gridCol w:w="1407"/>
        <w:gridCol w:w="1581"/>
        <w:gridCol w:w="1521"/>
      </w:tblGrid>
      <w:tr w:rsidR="004C7369" w:rsidTr="004C7369">
        <w:tc>
          <w:tcPr>
            <w:tcW w:w="2153" w:type="dxa"/>
            <w:shd w:val="clear" w:color="auto" w:fill="D9D9D9" w:themeFill="background1" w:themeFillShade="D9"/>
          </w:tcPr>
          <w:p w:rsidR="004C7369" w:rsidRPr="006B429A" w:rsidRDefault="004C7369" w:rsidP="00473A83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4C7369" w:rsidRPr="006B429A" w:rsidRDefault="004C7369" w:rsidP="00473A83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95" w:type="dxa"/>
            <w:shd w:val="clear" w:color="auto" w:fill="D9D9D9" w:themeFill="background1" w:themeFillShade="D9"/>
          </w:tcPr>
          <w:p w:rsidR="004C7369" w:rsidRPr="006B429A" w:rsidRDefault="004C7369" w:rsidP="00473A83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C7369" w:rsidRPr="006B429A" w:rsidRDefault="004C7369" w:rsidP="00473A83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:rsidR="004C7369" w:rsidRPr="006B429A" w:rsidRDefault="004C7369" w:rsidP="00473A83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4C7369" w:rsidRPr="006B429A" w:rsidRDefault="004C7369" w:rsidP="00473A83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4C7369" w:rsidTr="004C7369">
        <w:trPr>
          <w:trHeight w:val="339"/>
        </w:trPr>
        <w:tc>
          <w:tcPr>
            <w:tcW w:w="2153" w:type="dxa"/>
          </w:tcPr>
          <w:p w:rsidR="004C7369" w:rsidRPr="009D6787" w:rsidRDefault="004C7369" w:rsidP="007A710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mobile_no</w:t>
            </w:r>
          </w:p>
        </w:tc>
        <w:tc>
          <w:tcPr>
            <w:tcW w:w="1065" w:type="dxa"/>
          </w:tcPr>
          <w:p w:rsidR="004C7369" w:rsidRPr="009D6787" w:rsidRDefault="004C7369" w:rsidP="007A710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4C7369" w:rsidRPr="009D6787" w:rsidRDefault="004C7369" w:rsidP="007A710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407" w:type="dxa"/>
          </w:tcPr>
          <w:p w:rsidR="004C7369" w:rsidRPr="009D6787" w:rsidRDefault="004C7369" w:rsidP="007A71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4C7369" w:rsidRPr="009D6787" w:rsidRDefault="004C7369" w:rsidP="007A710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521" w:type="dxa"/>
          </w:tcPr>
          <w:p w:rsidR="004C7369" w:rsidRPr="009D6787" w:rsidRDefault="004C7369" w:rsidP="007A710B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登录账号</w:t>
            </w:r>
          </w:p>
        </w:tc>
      </w:tr>
      <w:tr w:rsidR="004C7369" w:rsidTr="004C7369">
        <w:trPr>
          <w:trHeight w:val="353"/>
        </w:trPr>
        <w:tc>
          <w:tcPr>
            <w:tcW w:w="2153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recmd_mobile_no</w:t>
            </w:r>
          </w:p>
        </w:tc>
        <w:tc>
          <w:tcPr>
            <w:tcW w:w="106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407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推荐人手机号</w:t>
            </w:r>
          </w:p>
        </w:tc>
        <w:tc>
          <w:tcPr>
            <w:tcW w:w="152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7369" w:rsidTr="004C7369">
        <w:trPr>
          <w:trHeight w:val="353"/>
        </w:trPr>
        <w:tc>
          <w:tcPr>
            <w:tcW w:w="2153" w:type="dxa"/>
          </w:tcPr>
          <w:p w:rsidR="004C7369" w:rsidRPr="009D6787" w:rsidRDefault="004C7369" w:rsidP="001D415C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logon_pwd</w:t>
            </w:r>
          </w:p>
        </w:tc>
        <w:tc>
          <w:tcPr>
            <w:tcW w:w="106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07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52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7369" w:rsidTr="004C7369">
        <w:trPr>
          <w:trHeight w:val="353"/>
        </w:trPr>
        <w:tc>
          <w:tcPr>
            <w:tcW w:w="2153" w:type="dxa"/>
          </w:tcPr>
          <w:p w:rsidR="004C7369" w:rsidRPr="009D6787" w:rsidRDefault="004C7369" w:rsidP="001D415C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tran_pwd</w:t>
            </w:r>
          </w:p>
        </w:tc>
        <w:tc>
          <w:tcPr>
            <w:tcW w:w="106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07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交易密码</w:t>
            </w:r>
          </w:p>
        </w:tc>
        <w:tc>
          <w:tcPr>
            <w:tcW w:w="152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7369" w:rsidRPr="006B61D2" w:rsidTr="004C7369">
        <w:trPr>
          <w:trHeight w:val="353"/>
        </w:trPr>
        <w:tc>
          <w:tcPr>
            <w:tcW w:w="2153" w:type="dxa"/>
          </w:tcPr>
          <w:p w:rsidR="004C7369" w:rsidRPr="009D6787" w:rsidRDefault="004C7369" w:rsidP="001D415C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6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07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2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4C7369" w:rsidRPr="006B61D2" w:rsidTr="004C7369">
        <w:trPr>
          <w:trHeight w:val="353"/>
        </w:trPr>
        <w:tc>
          <w:tcPr>
            <w:tcW w:w="2153" w:type="dxa"/>
          </w:tcPr>
          <w:p w:rsidR="004C7369" w:rsidRPr="009D6787" w:rsidRDefault="004C7369" w:rsidP="001D415C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6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07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21" w:type="dxa"/>
          </w:tcPr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4C7369" w:rsidRPr="009D6787" w:rsidRDefault="004C7369" w:rsidP="00F200BD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01=PC</w:t>
            </w:r>
          </w:p>
        </w:tc>
      </w:tr>
      <w:tr w:rsidR="004111F1" w:rsidRPr="006B61D2" w:rsidTr="004C7369">
        <w:trPr>
          <w:trHeight w:val="353"/>
        </w:trPr>
        <w:tc>
          <w:tcPr>
            <w:tcW w:w="2153" w:type="dxa"/>
          </w:tcPr>
          <w:p w:rsidR="004111F1" w:rsidRPr="009D6787" w:rsidRDefault="004111F1" w:rsidP="001D415C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4111F1" w:rsidRPr="009D6787" w:rsidRDefault="004111F1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4111F1" w:rsidRPr="009D6787" w:rsidRDefault="004111F1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07" w:type="dxa"/>
          </w:tcPr>
          <w:p w:rsidR="004111F1" w:rsidRDefault="004111F1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4111F1" w:rsidRPr="009D6787" w:rsidRDefault="004111F1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21" w:type="dxa"/>
          </w:tcPr>
          <w:p w:rsidR="004111F1" w:rsidRPr="009D6787" w:rsidRDefault="004111F1" w:rsidP="00F200B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4C7369">
        <w:trPr>
          <w:trHeight w:val="353"/>
        </w:trPr>
        <w:tc>
          <w:tcPr>
            <w:tcW w:w="2153" w:type="dxa"/>
          </w:tcPr>
          <w:p w:rsidR="004111F1" w:rsidRPr="00FF49A8" w:rsidRDefault="004111F1" w:rsidP="001D415C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4111F1" w:rsidRDefault="004111F1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5" w:type="dxa"/>
          </w:tcPr>
          <w:p w:rsidR="004111F1" w:rsidRDefault="004111F1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07" w:type="dxa"/>
          </w:tcPr>
          <w:p w:rsidR="004111F1" w:rsidRDefault="004111F1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1" w:type="dxa"/>
          </w:tcPr>
          <w:p w:rsidR="004111F1" w:rsidRDefault="004111F1" w:rsidP="00F200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21" w:type="dxa"/>
          </w:tcPr>
          <w:p w:rsidR="004111F1" w:rsidRPr="009D6787" w:rsidRDefault="004111F1" w:rsidP="00F200BD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D435E8" w:rsidRDefault="00B71A33" w:rsidP="00B71A33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888"/>
        <w:gridCol w:w="1136"/>
        <w:gridCol w:w="821"/>
        <w:gridCol w:w="1160"/>
        <w:gridCol w:w="1758"/>
        <w:gridCol w:w="1759"/>
      </w:tblGrid>
      <w:tr w:rsidR="004C7369" w:rsidTr="0038301E">
        <w:tc>
          <w:tcPr>
            <w:tcW w:w="1888" w:type="dxa"/>
            <w:shd w:val="clear" w:color="auto" w:fill="D9D9D9" w:themeFill="background1" w:themeFillShade="D9"/>
          </w:tcPr>
          <w:p w:rsidR="004C7369" w:rsidRDefault="004C7369" w:rsidP="001B1C4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4C7369" w:rsidRDefault="004C7369" w:rsidP="001B1C4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:rsidR="004C7369" w:rsidRDefault="004C7369" w:rsidP="001B1C4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:rsidR="004C7369" w:rsidRDefault="004C7369" w:rsidP="001B1C4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8" w:type="dxa"/>
            <w:shd w:val="clear" w:color="auto" w:fill="D9D9D9" w:themeFill="background1" w:themeFillShade="D9"/>
          </w:tcPr>
          <w:p w:rsidR="004C7369" w:rsidRDefault="004C7369" w:rsidP="001B1C4B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:rsidR="004C7369" w:rsidRDefault="004C7369" w:rsidP="001B1C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7369" w:rsidTr="0038301E">
        <w:trPr>
          <w:trHeight w:val="339"/>
        </w:trPr>
        <w:tc>
          <w:tcPr>
            <w:tcW w:w="1888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36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60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8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59" w:type="dxa"/>
          </w:tcPr>
          <w:p w:rsidR="004C7369" w:rsidRDefault="004C7369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4C7369" w:rsidTr="0038301E">
        <w:trPr>
          <w:trHeight w:val="353"/>
        </w:trPr>
        <w:tc>
          <w:tcPr>
            <w:tcW w:w="1888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36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60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8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59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7369" w:rsidTr="0038301E">
        <w:trPr>
          <w:trHeight w:val="353"/>
        </w:trPr>
        <w:tc>
          <w:tcPr>
            <w:tcW w:w="1888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cust_no</w:t>
            </w:r>
          </w:p>
        </w:tc>
        <w:tc>
          <w:tcPr>
            <w:tcW w:w="1136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60" w:type="dxa"/>
          </w:tcPr>
          <w:p w:rsidR="004C7369" w:rsidRDefault="004C7369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8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759" w:type="dxa"/>
          </w:tcPr>
          <w:p w:rsidR="004C7369" w:rsidRPr="00E71FC7" w:rsidRDefault="004C7369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38301E">
        <w:trPr>
          <w:trHeight w:val="353"/>
        </w:trPr>
        <w:tc>
          <w:tcPr>
            <w:tcW w:w="1888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36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60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8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759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38301E">
        <w:trPr>
          <w:trHeight w:val="353"/>
        </w:trPr>
        <w:tc>
          <w:tcPr>
            <w:tcW w:w="1888" w:type="dxa"/>
          </w:tcPr>
          <w:p w:rsidR="004111F1" w:rsidRPr="00FF49A8" w:rsidRDefault="004111F1" w:rsidP="001B1C4B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36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1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60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8" w:type="dxa"/>
          </w:tcPr>
          <w:p w:rsidR="004111F1" w:rsidRDefault="004111F1" w:rsidP="001B1C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759" w:type="dxa"/>
          </w:tcPr>
          <w:p w:rsidR="004111F1" w:rsidRPr="00E71FC7" w:rsidRDefault="004111F1" w:rsidP="001B1C4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26317D" w:rsidRDefault="001502E8" w:rsidP="0026317D">
      <w:pPr>
        <w:pStyle w:val="3"/>
      </w:pPr>
      <w:bookmarkStart w:id="540" w:name="_Toc499446904"/>
      <w:r>
        <w:rPr>
          <w:rFonts w:hint="eastAsia"/>
        </w:rPr>
        <w:t>信息更新</w:t>
      </w:r>
      <w:bookmarkEnd w:id="540"/>
    </w:p>
    <w:p w:rsidR="001F0E82" w:rsidRDefault="001F0E82" w:rsidP="001F0E82">
      <w:r>
        <w:rPr>
          <w:rFonts w:hint="eastAsia"/>
        </w:rPr>
        <w:t>报文描述：</w:t>
      </w:r>
      <w:r w:rsidR="00F71265">
        <w:rPr>
          <w:rFonts w:hint="eastAsia"/>
        </w:rPr>
        <w:t>会员</w:t>
      </w:r>
      <w:r w:rsidR="00151667">
        <w:rPr>
          <w:rFonts w:hint="eastAsia"/>
        </w:rPr>
        <w:t>信息</w:t>
      </w:r>
      <w:r w:rsidR="001B013F">
        <w:rPr>
          <w:rFonts w:hint="eastAsia"/>
        </w:rPr>
        <w:t>更新</w:t>
      </w:r>
      <w:r>
        <w:rPr>
          <w:rFonts w:hint="eastAsia"/>
        </w:rPr>
        <w:t>。</w:t>
      </w:r>
    </w:p>
    <w:p w:rsidR="001F0E82" w:rsidRDefault="00D4560A" w:rsidP="001F0E82">
      <w:r>
        <w:rPr>
          <w:rFonts w:hint="eastAsia"/>
        </w:rPr>
        <w:t>接收前置系统报文，调用会员信息修改</w:t>
      </w:r>
      <w:r w:rsidR="001F0E82">
        <w:rPr>
          <w:rFonts w:hint="eastAsia"/>
        </w:rPr>
        <w:t>服务，</w:t>
      </w:r>
      <w:r w:rsidR="00E579AB">
        <w:rPr>
          <w:rFonts w:hint="eastAsia"/>
        </w:rPr>
        <w:t>修改核心系统</w:t>
      </w:r>
      <w:r w:rsidR="001F0E82">
        <w:rPr>
          <w:rFonts w:hint="eastAsia"/>
        </w:rPr>
        <w:t>会员信息。</w:t>
      </w:r>
    </w:p>
    <w:p w:rsidR="00F92426" w:rsidRPr="009C6488" w:rsidRDefault="00F92426" w:rsidP="00F92426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F92426" w:rsidRPr="009C6488" w:rsidRDefault="00D4334F" w:rsidP="001F0E82">
      <w:r>
        <w:rPr>
          <w:rFonts w:hint="eastAsia"/>
        </w:rPr>
        <w:t>/qz/mem</w:t>
      </w:r>
      <w:r w:rsidR="00F92426">
        <w:rPr>
          <w:rFonts w:hint="eastAsia"/>
        </w:rPr>
        <w:t>/reg_info_update</w:t>
      </w:r>
    </w:p>
    <w:p w:rsidR="00801CA7" w:rsidRPr="009C6488" w:rsidRDefault="00801CA7" w:rsidP="00801CA7">
      <w:pPr>
        <w:pStyle w:val="4"/>
      </w:pPr>
      <w:r>
        <w:rPr>
          <w:rFonts w:hint="eastAsia"/>
        </w:rPr>
        <w:lastRenderedPageBreak/>
        <w:t>接收报文</w:t>
      </w:r>
    </w:p>
    <w:tbl>
      <w:tblPr>
        <w:tblStyle w:val="a3"/>
        <w:tblW w:w="0" w:type="auto"/>
        <w:tblLook w:val="04A0"/>
      </w:tblPr>
      <w:tblGrid>
        <w:gridCol w:w="2136"/>
        <w:gridCol w:w="1062"/>
        <w:gridCol w:w="816"/>
        <w:gridCol w:w="1410"/>
        <w:gridCol w:w="1578"/>
        <w:gridCol w:w="1520"/>
      </w:tblGrid>
      <w:tr w:rsidR="00F004D1" w:rsidTr="00F004D1">
        <w:tc>
          <w:tcPr>
            <w:tcW w:w="2072" w:type="dxa"/>
            <w:shd w:val="clear" w:color="auto" w:fill="D9D9D9" w:themeFill="background1" w:themeFillShade="D9"/>
          </w:tcPr>
          <w:p w:rsidR="00F004D1" w:rsidRPr="006B429A" w:rsidRDefault="00F004D1" w:rsidP="00C677DE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F004D1" w:rsidRPr="006B429A" w:rsidRDefault="00F004D1" w:rsidP="00C677DE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:rsidR="00F004D1" w:rsidRPr="006B429A" w:rsidRDefault="00F004D1" w:rsidP="00C677DE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F004D1" w:rsidRPr="006B429A" w:rsidRDefault="00F004D1" w:rsidP="00C677DE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:rsidR="00F004D1" w:rsidRPr="006B429A" w:rsidRDefault="00F004D1" w:rsidP="00C677DE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F004D1" w:rsidRPr="006B429A" w:rsidRDefault="00F004D1" w:rsidP="00C677DE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F004D1" w:rsidTr="00F004D1">
        <w:trPr>
          <w:trHeight w:val="339"/>
        </w:trPr>
        <w:tc>
          <w:tcPr>
            <w:tcW w:w="2072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79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35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004D1" w:rsidTr="00F004D1">
        <w:trPr>
          <w:trHeight w:val="339"/>
        </w:trPr>
        <w:tc>
          <w:tcPr>
            <w:tcW w:w="2072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cert_no</w:t>
            </w:r>
          </w:p>
        </w:tc>
        <w:tc>
          <w:tcPr>
            <w:tcW w:w="1079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435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身份证号</w:t>
            </w:r>
          </w:p>
        </w:tc>
        <w:tc>
          <w:tcPr>
            <w:tcW w:w="1535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004D1" w:rsidTr="00F004D1">
        <w:trPr>
          <w:trHeight w:val="353"/>
        </w:trPr>
        <w:tc>
          <w:tcPr>
            <w:tcW w:w="2072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079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435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535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004D1" w:rsidTr="00F004D1">
        <w:trPr>
          <w:trHeight w:val="353"/>
        </w:trPr>
        <w:tc>
          <w:tcPr>
            <w:tcW w:w="2072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area_belong</w:t>
            </w:r>
          </w:p>
        </w:tc>
        <w:tc>
          <w:tcPr>
            <w:tcW w:w="1079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F004D1" w:rsidRDefault="00DA261B" w:rsidP="00C677DE">
            <w:pPr>
              <w:jc w:val="center"/>
              <w:rPr>
                <w:rFonts w:asciiTheme="minorEastAsia" w:hAnsiTheme="minorEastAsia"/>
              </w:rPr>
            </w:pPr>
            <w:ins w:id="541" w:author="SK" w:date="2017-11-07T14:04:00Z">
              <w:r>
                <w:rPr>
                  <w:rFonts w:asciiTheme="minorEastAsia" w:hAnsiTheme="minorEastAsia" w:hint="eastAsia"/>
                </w:rPr>
                <w:t>256</w:t>
              </w:r>
            </w:ins>
            <w:del w:id="542" w:author="SK" w:date="2017-11-07T14:04:00Z">
              <w:r w:rsidR="00F004D1" w:rsidDel="00DA261B">
                <w:rPr>
                  <w:rFonts w:asciiTheme="minorEastAsia" w:hAnsiTheme="minorEastAsia" w:hint="eastAsia"/>
                </w:rPr>
                <w:delText>10</w:delText>
              </w:r>
            </w:del>
          </w:p>
        </w:tc>
        <w:tc>
          <w:tcPr>
            <w:tcW w:w="1435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归属区域</w:t>
            </w:r>
            <w:ins w:id="543" w:author="SK" w:date="2017-11-07T14:04:00Z">
              <w:r w:rsidR="001C17C5">
                <w:rPr>
                  <w:rFonts w:asciiTheme="minorEastAsia" w:hAnsiTheme="minorEastAsia" w:hint="eastAsia"/>
                </w:rPr>
                <w:t>描述</w:t>
              </w:r>
            </w:ins>
          </w:p>
        </w:tc>
        <w:tc>
          <w:tcPr>
            <w:tcW w:w="1535" w:type="dxa"/>
          </w:tcPr>
          <w:p w:rsidR="00F004D1" w:rsidRPr="009D6787" w:rsidRDefault="00C25163" w:rsidP="00C677DE">
            <w:pPr>
              <w:jc w:val="center"/>
              <w:rPr>
                <w:rFonts w:asciiTheme="minorEastAsia" w:hAnsiTheme="minorEastAsia"/>
              </w:rPr>
            </w:pPr>
            <w:ins w:id="544" w:author="SK" w:date="2017-11-27T20:56:00Z">
              <w:r>
                <w:rPr>
                  <w:rFonts w:asciiTheme="minorEastAsia" w:hAnsiTheme="minorEastAsia" w:hint="eastAsia"/>
                </w:rPr>
                <w:t>暂不</w:t>
              </w:r>
            </w:ins>
            <w:ins w:id="545" w:author="SK" w:date="2017-11-27T20:58:00Z">
              <w:r w:rsidR="0038547B">
                <w:rPr>
                  <w:rFonts w:asciiTheme="minorEastAsia" w:hAnsiTheme="minorEastAsia" w:hint="eastAsia"/>
                </w:rPr>
                <w:t>使用</w:t>
              </w:r>
            </w:ins>
          </w:p>
        </w:tc>
      </w:tr>
      <w:tr w:rsidR="00DA261B" w:rsidTr="00F004D1">
        <w:trPr>
          <w:trHeight w:val="353"/>
          <w:ins w:id="546" w:author="SK" w:date="2017-11-07T14:02:00Z"/>
        </w:trPr>
        <w:tc>
          <w:tcPr>
            <w:tcW w:w="2072" w:type="dxa"/>
          </w:tcPr>
          <w:p w:rsidR="00DA261B" w:rsidRDefault="00717FE3" w:rsidP="00C677DE">
            <w:pPr>
              <w:jc w:val="center"/>
              <w:rPr>
                <w:ins w:id="547" w:author="SK" w:date="2017-11-07T14:02:00Z"/>
                <w:rFonts w:asciiTheme="minorEastAsia" w:hAnsiTheme="minorEastAsia"/>
              </w:rPr>
            </w:pPr>
            <w:ins w:id="548" w:author="SK" w:date="2017-11-07T14:03:00Z">
              <w:r w:rsidRPr="00717FE3">
                <w:rPr>
                  <w:rFonts w:asciiTheme="minorEastAsia" w:hAnsiTheme="minorEastAsia"/>
                  <w:rPrChange w:id="549" w:author="SK" w:date="2017-11-07T14:03:00Z">
                    <w:rPr>
                      <w:rFonts w:ascii="微软雅黑" w:eastAsia="微软雅黑" w:hAnsi="微软雅黑"/>
                      <w:color w:val="0000FF" w:themeColor="hyperlink"/>
                      <w:sz w:val="18"/>
                      <w:szCs w:val="18"/>
                      <w:u w:val="single"/>
                    </w:rPr>
                  </w:rPrChange>
                </w:rPr>
                <w:t>area_belong_code</w:t>
              </w:r>
            </w:ins>
          </w:p>
        </w:tc>
        <w:tc>
          <w:tcPr>
            <w:tcW w:w="1079" w:type="dxa"/>
          </w:tcPr>
          <w:p w:rsidR="00DA261B" w:rsidRDefault="00DA261B" w:rsidP="00C677DE">
            <w:pPr>
              <w:jc w:val="center"/>
              <w:rPr>
                <w:ins w:id="550" w:author="SK" w:date="2017-11-07T14:02:00Z"/>
                <w:rFonts w:asciiTheme="minorEastAsia" w:hAnsiTheme="minorEastAsia"/>
              </w:rPr>
            </w:pPr>
            <w:ins w:id="551" w:author="SK" w:date="2017-11-07T14:03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00" w:type="dxa"/>
          </w:tcPr>
          <w:p w:rsidR="00DA261B" w:rsidRDefault="00DA261B" w:rsidP="00C677DE">
            <w:pPr>
              <w:jc w:val="center"/>
              <w:rPr>
                <w:ins w:id="552" w:author="SK" w:date="2017-11-07T14:02:00Z"/>
                <w:rFonts w:asciiTheme="minorEastAsia" w:hAnsiTheme="minorEastAsia"/>
              </w:rPr>
            </w:pPr>
            <w:ins w:id="553" w:author="SK" w:date="2017-11-07T14:04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35" w:type="dxa"/>
          </w:tcPr>
          <w:p w:rsidR="00DA261B" w:rsidRDefault="007E2F5E" w:rsidP="00C677DE">
            <w:pPr>
              <w:jc w:val="center"/>
              <w:rPr>
                <w:ins w:id="554" w:author="SK" w:date="2017-11-07T14:02:00Z"/>
                <w:rFonts w:asciiTheme="minorEastAsia" w:hAnsiTheme="minorEastAsia"/>
              </w:rPr>
            </w:pPr>
            <w:ins w:id="555" w:author="SK" w:date="2017-11-07T14:04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01" w:type="dxa"/>
          </w:tcPr>
          <w:p w:rsidR="00DA261B" w:rsidRDefault="007E2F5E" w:rsidP="00C677DE">
            <w:pPr>
              <w:jc w:val="center"/>
              <w:rPr>
                <w:ins w:id="556" w:author="SK" w:date="2017-11-07T14:02:00Z"/>
                <w:rFonts w:asciiTheme="minorEastAsia" w:hAnsiTheme="minorEastAsia"/>
              </w:rPr>
            </w:pPr>
            <w:ins w:id="557" w:author="SK" w:date="2017-11-07T14:04:00Z">
              <w:r>
                <w:rPr>
                  <w:rFonts w:asciiTheme="minorEastAsia" w:hAnsiTheme="minorEastAsia" w:hint="eastAsia"/>
                </w:rPr>
                <w:t>归属区域代码</w:t>
              </w:r>
            </w:ins>
          </w:p>
        </w:tc>
        <w:tc>
          <w:tcPr>
            <w:tcW w:w="1535" w:type="dxa"/>
          </w:tcPr>
          <w:p w:rsidR="00DA261B" w:rsidRPr="009D6787" w:rsidRDefault="00C25163" w:rsidP="00C677DE">
            <w:pPr>
              <w:jc w:val="center"/>
              <w:rPr>
                <w:ins w:id="558" w:author="SK" w:date="2017-11-07T14:02:00Z"/>
                <w:rFonts w:asciiTheme="minorEastAsia" w:hAnsiTheme="minorEastAsia"/>
              </w:rPr>
            </w:pPr>
            <w:ins w:id="559" w:author="SK" w:date="2017-11-27T20:56:00Z">
              <w:r>
                <w:rPr>
                  <w:rFonts w:asciiTheme="minorEastAsia" w:hAnsiTheme="minorEastAsia" w:hint="eastAsia"/>
                </w:rPr>
                <w:t>暂不</w:t>
              </w:r>
            </w:ins>
            <w:ins w:id="560" w:author="SK" w:date="2017-11-27T20:58:00Z">
              <w:r w:rsidR="0038547B">
                <w:rPr>
                  <w:rFonts w:asciiTheme="minorEastAsia" w:hAnsiTheme="minorEastAsia" w:hint="eastAsia"/>
                </w:rPr>
                <w:t>使用</w:t>
              </w:r>
            </w:ins>
          </w:p>
        </w:tc>
      </w:tr>
      <w:tr w:rsidR="006A0EB5" w:rsidTr="00F004D1">
        <w:trPr>
          <w:trHeight w:val="353"/>
          <w:ins w:id="561" w:author="SK" w:date="2017-11-27T20:41:00Z"/>
        </w:trPr>
        <w:tc>
          <w:tcPr>
            <w:tcW w:w="2072" w:type="dxa"/>
          </w:tcPr>
          <w:p w:rsidR="006A0EB5" w:rsidRPr="00DA261B" w:rsidRDefault="00D17A6A" w:rsidP="00C677DE">
            <w:pPr>
              <w:jc w:val="center"/>
              <w:rPr>
                <w:ins w:id="562" w:author="SK" w:date="2017-11-27T20:41:00Z"/>
                <w:rFonts w:asciiTheme="minorEastAsia" w:hAnsiTheme="minorEastAsia"/>
              </w:rPr>
            </w:pPr>
            <w:ins w:id="563" w:author="SK" w:date="2017-11-27T20:41:00Z">
              <w:r>
                <w:rPr>
                  <w:rFonts w:asciiTheme="minorEastAsia" w:hAnsiTheme="minorEastAsia" w:hint="eastAsia"/>
                </w:rPr>
                <w:t>provi</w:t>
              </w:r>
            </w:ins>
            <w:ins w:id="564" w:author="SK" w:date="2017-11-27T20:56:00Z">
              <w:r w:rsidR="00E85201">
                <w:rPr>
                  <w:rFonts w:asciiTheme="minorEastAsia" w:hAnsiTheme="minorEastAsia" w:hint="eastAsia"/>
                </w:rPr>
                <w:t>ce</w:t>
              </w:r>
            </w:ins>
            <w:ins w:id="565" w:author="SK" w:date="2017-11-27T20:41:00Z">
              <w:r>
                <w:rPr>
                  <w:rFonts w:asciiTheme="minorEastAsia" w:hAnsiTheme="minorEastAsia" w:hint="eastAsia"/>
                </w:rPr>
                <w:t>_code</w:t>
              </w:r>
            </w:ins>
          </w:p>
        </w:tc>
        <w:tc>
          <w:tcPr>
            <w:tcW w:w="1079" w:type="dxa"/>
          </w:tcPr>
          <w:p w:rsidR="006A0EB5" w:rsidRDefault="00DA5C33" w:rsidP="00C677DE">
            <w:pPr>
              <w:jc w:val="center"/>
              <w:rPr>
                <w:ins w:id="566" w:author="SK" w:date="2017-11-27T20:41:00Z"/>
                <w:rFonts w:asciiTheme="minorEastAsia" w:hAnsiTheme="minorEastAsia"/>
              </w:rPr>
            </w:pPr>
            <w:ins w:id="567" w:author="SK" w:date="2017-11-27T20:53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00" w:type="dxa"/>
          </w:tcPr>
          <w:p w:rsidR="006A0EB5" w:rsidRDefault="00DA5C33" w:rsidP="00C677DE">
            <w:pPr>
              <w:jc w:val="center"/>
              <w:rPr>
                <w:ins w:id="568" w:author="SK" w:date="2017-11-27T20:41:00Z"/>
                <w:rFonts w:asciiTheme="minorEastAsia" w:hAnsiTheme="minorEastAsia"/>
              </w:rPr>
            </w:pPr>
            <w:ins w:id="569" w:author="SK" w:date="2017-11-27T20:53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35" w:type="dxa"/>
          </w:tcPr>
          <w:p w:rsidR="006A0EB5" w:rsidRDefault="00DA5C33" w:rsidP="00C677DE">
            <w:pPr>
              <w:jc w:val="center"/>
              <w:rPr>
                <w:ins w:id="570" w:author="SK" w:date="2017-11-27T20:41:00Z"/>
                <w:rFonts w:asciiTheme="minorEastAsia" w:hAnsiTheme="minorEastAsia"/>
              </w:rPr>
            </w:pPr>
            <w:ins w:id="571" w:author="SK" w:date="2017-11-27T20:53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01" w:type="dxa"/>
          </w:tcPr>
          <w:p w:rsidR="006A0EB5" w:rsidRDefault="00DA5C33" w:rsidP="00C677DE">
            <w:pPr>
              <w:jc w:val="center"/>
              <w:rPr>
                <w:ins w:id="572" w:author="SK" w:date="2017-11-27T20:41:00Z"/>
                <w:rFonts w:asciiTheme="minorEastAsia" w:hAnsiTheme="minorEastAsia"/>
              </w:rPr>
            </w:pPr>
            <w:ins w:id="573" w:author="SK" w:date="2017-11-27T20:54:00Z">
              <w:r>
                <w:rPr>
                  <w:rFonts w:asciiTheme="minorEastAsia" w:hAnsiTheme="minorEastAsia" w:hint="eastAsia"/>
                </w:rPr>
                <w:t>省</w:t>
              </w:r>
            </w:ins>
          </w:p>
        </w:tc>
        <w:tc>
          <w:tcPr>
            <w:tcW w:w="1535" w:type="dxa"/>
          </w:tcPr>
          <w:p w:rsidR="006A0EB5" w:rsidRPr="009D6787" w:rsidRDefault="006A0EB5" w:rsidP="00C677DE">
            <w:pPr>
              <w:jc w:val="center"/>
              <w:rPr>
                <w:ins w:id="574" w:author="SK" w:date="2017-11-27T20:41:00Z"/>
                <w:rFonts w:asciiTheme="minorEastAsia" w:hAnsiTheme="minorEastAsia"/>
              </w:rPr>
            </w:pPr>
          </w:p>
        </w:tc>
      </w:tr>
      <w:tr w:rsidR="006A0EB5" w:rsidTr="00F004D1">
        <w:trPr>
          <w:trHeight w:val="353"/>
          <w:ins w:id="575" w:author="SK" w:date="2017-11-27T20:41:00Z"/>
        </w:trPr>
        <w:tc>
          <w:tcPr>
            <w:tcW w:w="2072" w:type="dxa"/>
          </w:tcPr>
          <w:p w:rsidR="006A0EB5" w:rsidRPr="00DA261B" w:rsidRDefault="007A2BA8" w:rsidP="00C677DE">
            <w:pPr>
              <w:jc w:val="center"/>
              <w:rPr>
                <w:ins w:id="576" w:author="SK" w:date="2017-11-27T20:41:00Z"/>
                <w:rFonts w:asciiTheme="minorEastAsia" w:hAnsiTheme="minorEastAsia"/>
              </w:rPr>
            </w:pPr>
            <w:ins w:id="577" w:author="SK" w:date="2017-11-27T20:53:00Z">
              <w:r>
                <w:rPr>
                  <w:rFonts w:asciiTheme="minorEastAsia" w:hAnsiTheme="minorEastAsia" w:hint="eastAsia"/>
                </w:rPr>
                <w:t>city_code</w:t>
              </w:r>
            </w:ins>
          </w:p>
        </w:tc>
        <w:tc>
          <w:tcPr>
            <w:tcW w:w="1079" w:type="dxa"/>
          </w:tcPr>
          <w:p w:rsidR="006A0EB5" w:rsidRDefault="00DA5C33" w:rsidP="00C677DE">
            <w:pPr>
              <w:jc w:val="center"/>
              <w:rPr>
                <w:ins w:id="578" w:author="SK" w:date="2017-11-27T20:41:00Z"/>
                <w:rFonts w:asciiTheme="minorEastAsia" w:hAnsiTheme="minorEastAsia"/>
              </w:rPr>
            </w:pPr>
            <w:ins w:id="579" w:author="SK" w:date="2017-11-27T20:53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00" w:type="dxa"/>
          </w:tcPr>
          <w:p w:rsidR="006A0EB5" w:rsidRDefault="00DA5C33" w:rsidP="00C677DE">
            <w:pPr>
              <w:jc w:val="center"/>
              <w:rPr>
                <w:ins w:id="580" w:author="SK" w:date="2017-11-27T20:41:00Z"/>
                <w:rFonts w:asciiTheme="minorEastAsia" w:hAnsiTheme="minorEastAsia"/>
              </w:rPr>
            </w:pPr>
            <w:ins w:id="581" w:author="SK" w:date="2017-11-27T20:53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35" w:type="dxa"/>
          </w:tcPr>
          <w:p w:rsidR="006A0EB5" w:rsidRDefault="00DA5C33" w:rsidP="00C677DE">
            <w:pPr>
              <w:jc w:val="center"/>
              <w:rPr>
                <w:ins w:id="582" w:author="SK" w:date="2017-11-27T20:41:00Z"/>
                <w:rFonts w:asciiTheme="minorEastAsia" w:hAnsiTheme="minorEastAsia"/>
              </w:rPr>
            </w:pPr>
            <w:ins w:id="583" w:author="SK" w:date="2017-11-27T20:54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01" w:type="dxa"/>
          </w:tcPr>
          <w:p w:rsidR="006A0EB5" w:rsidRDefault="00DA5C33" w:rsidP="00C677DE">
            <w:pPr>
              <w:jc w:val="center"/>
              <w:rPr>
                <w:ins w:id="584" w:author="SK" w:date="2017-11-27T20:41:00Z"/>
                <w:rFonts w:asciiTheme="minorEastAsia" w:hAnsiTheme="minorEastAsia"/>
              </w:rPr>
            </w:pPr>
            <w:ins w:id="585" w:author="SK" w:date="2017-11-27T20:54:00Z">
              <w:r>
                <w:rPr>
                  <w:rFonts w:asciiTheme="minorEastAsia" w:hAnsiTheme="minorEastAsia" w:hint="eastAsia"/>
                </w:rPr>
                <w:t>市</w:t>
              </w:r>
            </w:ins>
          </w:p>
        </w:tc>
        <w:tc>
          <w:tcPr>
            <w:tcW w:w="1535" w:type="dxa"/>
          </w:tcPr>
          <w:p w:rsidR="006A0EB5" w:rsidRPr="009D6787" w:rsidRDefault="006A0EB5" w:rsidP="00C677DE">
            <w:pPr>
              <w:jc w:val="center"/>
              <w:rPr>
                <w:ins w:id="586" w:author="SK" w:date="2017-11-27T20:41:00Z"/>
                <w:rFonts w:asciiTheme="minorEastAsia" w:hAnsiTheme="minorEastAsia"/>
              </w:rPr>
            </w:pPr>
          </w:p>
        </w:tc>
      </w:tr>
      <w:tr w:rsidR="006A0EB5" w:rsidTr="00F004D1">
        <w:trPr>
          <w:trHeight w:val="353"/>
          <w:ins w:id="587" w:author="SK" w:date="2017-11-27T20:41:00Z"/>
        </w:trPr>
        <w:tc>
          <w:tcPr>
            <w:tcW w:w="2072" w:type="dxa"/>
          </w:tcPr>
          <w:p w:rsidR="006A0EB5" w:rsidRPr="00DA261B" w:rsidRDefault="007A2BA8" w:rsidP="00C677DE">
            <w:pPr>
              <w:jc w:val="center"/>
              <w:rPr>
                <w:ins w:id="588" w:author="SK" w:date="2017-11-27T20:41:00Z"/>
                <w:rFonts w:asciiTheme="minorEastAsia" w:hAnsiTheme="minorEastAsia"/>
              </w:rPr>
            </w:pPr>
            <w:ins w:id="589" w:author="SK" w:date="2017-11-27T20:53:00Z">
              <w:r>
                <w:rPr>
                  <w:rFonts w:asciiTheme="minorEastAsia" w:hAnsiTheme="minorEastAsia" w:hint="eastAsia"/>
                </w:rPr>
                <w:t>district_code</w:t>
              </w:r>
            </w:ins>
          </w:p>
        </w:tc>
        <w:tc>
          <w:tcPr>
            <w:tcW w:w="1079" w:type="dxa"/>
          </w:tcPr>
          <w:p w:rsidR="006A0EB5" w:rsidRDefault="00DA5C33" w:rsidP="00C677DE">
            <w:pPr>
              <w:jc w:val="center"/>
              <w:rPr>
                <w:ins w:id="590" w:author="SK" w:date="2017-11-27T20:41:00Z"/>
                <w:rFonts w:asciiTheme="minorEastAsia" w:hAnsiTheme="minorEastAsia"/>
              </w:rPr>
            </w:pPr>
            <w:ins w:id="591" w:author="SK" w:date="2017-11-27T20:53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00" w:type="dxa"/>
          </w:tcPr>
          <w:p w:rsidR="006A0EB5" w:rsidRDefault="00DA5C33" w:rsidP="00C677DE">
            <w:pPr>
              <w:jc w:val="center"/>
              <w:rPr>
                <w:ins w:id="592" w:author="SK" w:date="2017-11-27T20:41:00Z"/>
                <w:rFonts w:asciiTheme="minorEastAsia" w:hAnsiTheme="minorEastAsia"/>
              </w:rPr>
            </w:pPr>
            <w:ins w:id="593" w:author="SK" w:date="2017-11-27T20:53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35" w:type="dxa"/>
          </w:tcPr>
          <w:p w:rsidR="006A0EB5" w:rsidRDefault="00DA5C33" w:rsidP="00C677DE">
            <w:pPr>
              <w:jc w:val="center"/>
              <w:rPr>
                <w:ins w:id="594" w:author="SK" w:date="2017-11-27T20:41:00Z"/>
                <w:rFonts w:asciiTheme="minorEastAsia" w:hAnsiTheme="minorEastAsia"/>
              </w:rPr>
            </w:pPr>
            <w:ins w:id="595" w:author="SK" w:date="2017-11-27T20:54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01" w:type="dxa"/>
          </w:tcPr>
          <w:p w:rsidR="006A0EB5" w:rsidRDefault="00DA5C33" w:rsidP="00C677DE">
            <w:pPr>
              <w:jc w:val="center"/>
              <w:rPr>
                <w:ins w:id="596" w:author="SK" w:date="2017-11-27T20:41:00Z"/>
                <w:rFonts w:asciiTheme="minorEastAsia" w:hAnsiTheme="minorEastAsia"/>
              </w:rPr>
            </w:pPr>
            <w:ins w:id="597" w:author="SK" w:date="2017-11-27T20:54:00Z">
              <w:r>
                <w:rPr>
                  <w:rFonts w:asciiTheme="minorEastAsia" w:hAnsiTheme="minorEastAsia" w:hint="eastAsia"/>
                </w:rPr>
                <w:t>区</w:t>
              </w:r>
            </w:ins>
          </w:p>
        </w:tc>
        <w:tc>
          <w:tcPr>
            <w:tcW w:w="1535" w:type="dxa"/>
          </w:tcPr>
          <w:p w:rsidR="006A0EB5" w:rsidRPr="009D6787" w:rsidRDefault="006A0EB5" w:rsidP="00C677DE">
            <w:pPr>
              <w:jc w:val="center"/>
              <w:rPr>
                <w:ins w:id="598" w:author="SK" w:date="2017-11-27T20:41:00Z"/>
                <w:rFonts w:asciiTheme="minorEastAsia" w:hAnsiTheme="minorEastAsia"/>
              </w:rPr>
            </w:pPr>
          </w:p>
        </w:tc>
      </w:tr>
      <w:tr w:rsidR="00F004D1" w:rsidTr="00F004D1">
        <w:trPr>
          <w:trHeight w:val="353"/>
        </w:trPr>
        <w:tc>
          <w:tcPr>
            <w:tcW w:w="2072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img_front_url</w:t>
            </w:r>
          </w:p>
        </w:tc>
        <w:tc>
          <w:tcPr>
            <w:tcW w:w="1079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身份证照片正面</w:t>
            </w:r>
          </w:p>
        </w:tc>
        <w:tc>
          <w:tcPr>
            <w:tcW w:w="1535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图片URL</w:t>
            </w:r>
          </w:p>
        </w:tc>
      </w:tr>
      <w:tr w:rsidR="00F004D1" w:rsidTr="00F004D1">
        <w:trPr>
          <w:trHeight w:val="353"/>
        </w:trPr>
        <w:tc>
          <w:tcPr>
            <w:tcW w:w="2072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img_back_url</w:t>
            </w:r>
          </w:p>
        </w:tc>
        <w:tc>
          <w:tcPr>
            <w:tcW w:w="1079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35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01" w:type="dxa"/>
          </w:tcPr>
          <w:p w:rsidR="00F004D1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身份证照片背面</w:t>
            </w:r>
          </w:p>
        </w:tc>
        <w:tc>
          <w:tcPr>
            <w:tcW w:w="1535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图片URL</w:t>
            </w:r>
          </w:p>
        </w:tc>
      </w:tr>
      <w:tr w:rsidR="00F004D1" w:rsidRPr="006B61D2" w:rsidTr="00F004D1">
        <w:trPr>
          <w:trHeight w:val="353"/>
        </w:trPr>
        <w:tc>
          <w:tcPr>
            <w:tcW w:w="2072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79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35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F004D1" w:rsidRPr="006B61D2" w:rsidTr="00F004D1">
        <w:trPr>
          <w:trHeight w:val="353"/>
        </w:trPr>
        <w:tc>
          <w:tcPr>
            <w:tcW w:w="2072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79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35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35" w:type="dxa"/>
          </w:tcPr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F004D1" w:rsidRPr="009D6787" w:rsidRDefault="00F004D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F004D1">
        <w:trPr>
          <w:trHeight w:val="353"/>
        </w:trPr>
        <w:tc>
          <w:tcPr>
            <w:tcW w:w="2072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79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35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F004D1">
        <w:trPr>
          <w:trHeight w:val="353"/>
        </w:trPr>
        <w:tc>
          <w:tcPr>
            <w:tcW w:w="2072" w:type="dxa"/>
          </w:tcPr>
          <w:p w:rsidR="004111F1" w:rsidRPr="00FF49A8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79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35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01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35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801CA7" w:rsidRDefault="00801CA7" w:rsidP="00801CA7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3B27BA" w:rsidTr="003B27BA">
        <w:tc>
          <w:tcPr>
            <w:tcW w:w="1753" w:type="dxa"/>
            <w:shd w:val="clear" w:color="auto" w:fill="D9D9D9" w:themeFill="background1" w:themeFillShade="D9"/>
          </w:tcPr>
          <w:p w:rsidR="003B27BA" w:rsidRDefault="003B27BA" w:rsidP="00C677D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3B27BA" w:rsidRDefault="003B27BA" w:rsidP="00C677D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3B27BA" w:rsidRDefault="003B27BA" w:rsidP="00C677D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3B27BA" w:rsidRDefault="003B27BA" w:rsidP="00C677DE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3B27BA" w:rsidRDefault="003B27BA" w:rsidP="00C677DE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3B27BA" w:rsidRDefault="003B27BA" w:rsidP="00C677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B27BA" w:rsidTr="003B27BA">
        <w:trPr>
          <w:trHeight w:val="339"/>
        </w:trPr>
        <w:tc>
          <w:tcPr>
            <w:tcW w:w="1753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3B27BA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3B27BA" w:rsidTr="003B27BA">
        <w:trPr>
          <w:trHeight w:val="353"/>
        </w:trPr>
        <w:tc>
          <w:tcPr>
            <w:tcW w:w="1753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3B27BA" w:rsidRPr="00E71FC7" w:rsidRDefault="003B27BA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3B27BA">
        <w:trPr>
          <w:trHeight w:val="353"/>
        </w:trPr>
        <w:tc>
          <w:tcPr>
            <w:tcW w:w="1753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3B27BA">
        <w:trPr>
          <w:trHeight w:val="353"/>
        </w:trPr>
        <w:tc>
          <w:tcPr>
            <w:tcW w:w="1753" w:type="dxa"/>
          </w:tcPr>
          <w:p w:rsidR="004111F1" w:rsidRPr="00FF49A8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658A8" w:rsidRDefault="00B658A8" w:rsidP="00B658A8">
      <w:pPr>
        <w:pStyle w:val="3"/>
      </w:pPr>
      <w:bookmarkStart w:id="599" w:name="_Toc499446905"/>
      <w:r>
        <w:rPr>
          <w:rFonts w:hint="eastAsia"/>
        </w:rPr>
        <w:t>诺星会员开通</w:t>
      </w:r>
      <w:r w:rsidR="004A2E7A">
        <w:rPr>
          <w:rFonts w:hint="eastAsia"/>
        </w:rPr>
        <w:t>生成支付订单</w:t>
      </w:r>
      <w:bookmarkEnd w:id="599"/>
    </w:p>
    <w:p w:rsidR="00076AD3" w:rsidRDefault="00076AD3" w:rsidP="00076AD3">
      <w:r>
        <w:rPr>
          <w:rFonts w:hint="eastAsia"/>
        </w:rPr>
        <w:t>报文描述：普通会员开通为诺星会员。</w:t>
      </w:r>
    </w:p>
    <w:p w:rsidR="00076AD3" w:rsidRDefault="00076AD3" w:rsidP="00076AD3">
      <w:r>
        <w:rPr>
          <w:rFonts w:hint="eastAsia"/>
        </w:rPr>
        <w:t>接收前置系统报文，调用诺星会员开通服务，修改核心系统会员信息。</w:t>
      </w:r>
    </w:p>
    <w:p w:rsidR="001B24CB" w:rsidRDefault="001B24CB" w:rsidP="00076AD3">
      <w:r>
        <w:rPr>
          <w:rFonts w:hint="eastAsia"/>
        </w:rPr>
        <w:lastRenderedPageBreak/>
        <w:t>备注：先使用微信或者支付宝进行充值平台服务费，充值成功后，发起充值结果通知，由核心服务开通诺星会员。</w:t>
      </w:r>
    </w:p>
    <w:p w:rsidR="005D79CA" w:rsidRPr="009C6488" w:rsidRDefault="005D79CA" w:rsidP="005D79CA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5D79CA" w:rsidRPr="009C6488" w:rsidRDefault="00E97710" w:rsidP="00076AD3">
      <w:r>
        <w:rPr>
          <w:rFonts w:hint="eastAsia"/>
        </w:rPr>
        <w:t>/qz/mem</w:t>
      </w:r>
      <w:r w:rsidR="005D79CA">
        <w:rPr>
          <w:rFonts w:hint="eastAsia"/>
        </w:rPr>
        <w:t>/</w:t>
      </w:r>
      <w:r w:rsidR="00554FAF">
        <w:rPr>
          <w:rFonts w:hint="eastAsia"/>
        </w:rPr>
        <w:t>create_nx_order_prepay</w:t>
      </w:r>
    </w:p>
    <w:p w:rsidR="00063874" w:rsidRPr="009C6488" w:rsidRDefault="00063874" w:rsidP="00063874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57"/>
        <w:gridCol w:w="1092"/>
        <w:gridCol w:w="846"/>
        <w:gridCol w:w="1460"/>
        <w:gridCol w:w="1620"/>
        <w:gridCol w:w="1547"/>
      </w:tblGrid>
      <w:tr w:rsidR="003B1548" w:rsidTr="00BD0629">
        <w:tc>
          <w:tcPr>
            <w:tcW w:w="1957" w:type="dxa"/>
            <w:shd w:val="clear" w:color="auto" w:fill="D9D9D9" w:themeFill="background1" w:themeFillShade="D9"/>
          </w:tcPr>
          <w:p w:rsidR="003B1548" w:rsidRPr="006B429A" w:rsidRDefault="003B1548" w:rsidP="00BD0629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3B1548" w:rsidRPr="006B429A" w:rsidRDefault="003B1548" w:rsidP="00BD0629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3B1548" w:rsidRPr="006B429A" w:rsidRDefault="003B1548" w:rsidP="00BD0629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3B1548" w:rsidRPr="006B429A" w:rsidRDefault="003B1548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B1548" w:rsidRPr="006B429A" w:rsidRDefault="003B1548" w:rsidP="00BD0629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3B1548" w:rsidRPr="006B429A" w:rsidRDefault="003B1548" w:rsidP="00BD0629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3B1548" w:rsidTr="00BD0629">
        <w:trPr>
          <w:trHeight w:val="339"/>
        </w:trPr>
        <w:tc>
          <w:tcPr>
            <w:tcW w:w="1957" w:type="dxa"/>
          </w:tcPr>
          <w:p w:rsidR="003B1548" w:rsidRPr="009D6787" w:rsidRDefault="003B154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3B1548" w:rsidRPr="009D6787" w:rsidRDefault="003B1548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3B1548" w:rsidRPr="009D6787" w:rsidRDefault="003B154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3B1548" w:rsidRDefault="003B154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3B1548" w:rsidRPr="009D6787" w:rsidRDefault="003B154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3B1548" w:rsidRPr="009D6787" w:rsidRDefault="003B1548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B1548" w:rsidTr="00BD0629">
        <w:trPr>
          <w:trHeight w:val="339"/>
        </w:trPr>
        <w:tc>
          <w:tcPr>
            <w:tcW w:w="1957" w:type="dxa"/>
          </w:tcPr>
          <w:p w:rsidR="003B1548" w:rsidRDefault="003B154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3B1548" w:rsidRPr="009D6787" w:rsidRDefault="003B154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3B1548" w:rsidRDefault="003B154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3B1548" w:rsidRDefault="003B154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3B1548" w:rsidRDefault="003B154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平台服务费</w:t>
            </w:r>
          </w:p>
        </w:tc>
        <w:tc>
          <w:tcPr>
            <w:tcW w:w="1547" w:type="dxa"/>
          </w:tcPr>
          <w:p w:rsidR="003B1548" w:rsidRPr="009D6787" w:rsidRDefault="003B1548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C70C6" w:rsidTr="00BD0629">
        <w:trPr>
          <w:trHeight w:val="339"/>
          <w:ins w:id="600" w:author="SK" w:date="2017-10-11T11:44:00Z"/>
        </w:trPr>
        <w:tc>
          <w:tcPr>
            <w:tcW w:w="1957" w:type="dxa"/>
          </w:tcPr>
          <w:p w:rsidR="009C70C6" w:rsidRDefault="009C70C6" w:rsidP="00BD0629">
            <w:pPr>
              <w:jc w:val="center"/>
              <w:rPr>
                <w:ins w:id="601" w:author="SK" w:date="2017-10-11T11:44:00Z"/>
                <w:rFonts w:asciiTheme="minorEastAsia" w:hAnsiTheme="minorEastAsia"/>
              </w:rPr>
            </w:pPr>
            <w:ins w:id="602" w:author="SK" w:date="2017-10-11T11:44:00Z">
              <w:r w:rsidRPr="004E2072">
                <w:rPr>
                  <w:rFonts w:asciiTheme="minorEastAsia" w:hAnsiTheme="minorEastAsia"/>
                </w:rPr>
                <w:t>out_trade_no</w:t>
              </w:r>
            </w:ins>
          </w:p>
        </w:tc>
        <w:tc>
          <w:tcPr>
            <w:tcW w:w="1092" w:type="dxa"/>
          </w:tcPr>
          <w:p w:rsidR="009C70C6" w:rsidRDefault="009C70C6" w:rsidP="00BD0629">
            <w:pPr>
              <w:jc w:val="center"/>
              <w:rPr>
                <w:ins w:id="603" w:author="SK" w:date="2017-10-11T11:44:00Z"/>
                <w:rFonts w:asciiTheme="minorEastAsia" w:hAnsiTheme="minorEastAsia"/>
              </w:rPr>
            </w:pPr>
            <w:ins w:id="604" w:author="SK" w:date="2017-10-11T11:44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46" w:type="dxa"/>
          </w:tcPr>
          <w:p w:rsidR="009C70C6" w:rsidRDefault="009C70C6" w:rsidP="00BD0629">
            <w:pPr>
              <w:jc w:val="center"/>
              <w:rPr>
                <w:ins w:id="605" w:author="SK" w:date="2017-10-11T11:44:00Z"/>
                <w:rFonts w:asciiTheme="minorEastAsia" w:hAnsiTheme="minorEastAsia"/>
              </w:rPr>
            </w:pPr>
            <w:ins w:id="606" w:author="SK" w:date="2017-10-11T11:44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460" w:type="dxa"/>
          </w:tcPr>
          <w:p w:rsidR="009C70C6" w:rsidRDefault="009C70C6" w:rsidP="00BD0629">
            <w:pPr>
              <w:jc w:val="center"/>
              <w:rPr>
                <w:ins w:id="607" w:author="SK" w:date="2017-10-11T11:44:00Z"/>
                <w:rFonts w:asciiTheme="minorEastAsia" w:hAnsiTheme="minorEastAsia"/>
              </w:rPr>
            </w:pPr>
            <w:ins w:id="608" w:author="SK" w:date="2017-10-11T11:44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0" w:type="dxa"/>
          </w:tcPr>
          <w:p w:rsidR="009C70C6" w:rsidRDefault="009C70C6" w:rsidP="00BD0629">
            <w:pPr>
              <w:jc w:val="center"/>
              <w:rPr>
                <w:ins w:id="609" w:author="SK" w:date="2017-10-11T11:44:00Z"/>
                <w:rFonts w:asciiTheme="minorEastAsia" w:hAnsiTheme="minorEastAsia"/>
              </w:rPr>
            </w:pPr>
            <w:ins w:id="610" w:author="SK" w:date="2017-10-11T11:44:00Z">
              <w:r>
                <w:rPr>
                  <w:rFonts w:asciiTheme="minorEastAsia" w:hAnsiTheme="minorEastAsia" w:hint="eastAsia"/>
                </w:rPr>
                <w:t>订单号</w:t>
              </w:r>
            </w:ins>
          </w:p>
        </w:tc>
        <w:tc>
          <w:tcPr>
            <w:tcW w:w="1547" w:type="dxa"/>
          </w:tcPr>
          <w:p w:rsidR="009C70C6" w:rsidRPr="009D6787" w:rsidRDefault="009C70C6" w:rsidP="00BD0629">
            <w:pPr>
              <w:jc w:val="center"/>
              <w:rPr>
                <w:ins w:id="611" w:author="SK" w:date="2017-10-11T11:44:00Z"/>
                <w:rFonts w:asciiTheme="minorEastAsia" w:hAnsiTheme="minorEastAsia"/>
              </w:rPr>
            </w:pPr>
          </w:p>
        </w:tc>
      </w:tr>
      <w:tr w:rsidR="009C70C6" w:rsidTr="00BD0629">
        <w:trPr>
          <w:trHeight w:val="353"/>
        </w:trPr>
        <w:tc>
          <w:tcPr>
            <w:tcW w:w="1957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充值方式</w:t>
            </w:r>
          </w:p>
        </w:tc>
        <w:tc>
          <w:tcPr>
            <w:tcW w:w="1547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</w:tc>
      </w:tr>
      <w:tr w:rsidR="009C70C6" w:rsidTr="00BD0629">
        <w:trPr>
          <w:trHeight w:val="353"/>
        </w:trPr>
        <w:tc>
          <w:tcPr>
            <w:tcW w:w="1957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ins w:id="612" w:author="SK" w:date="2017-10-11T13:57:00Z">
              <w:r w:rsidR="00011B64">
                <w:rPr>
                  <w:rFonts w:asciiTheme="minorEastAsia" w:hAnsiTheme="minorEastAsia" w:hint="eastAsia"/>
                </w:rPr>
                <w:t>2</w:t>
              </w:r>
            </w:ins>
            <w:del w:id="613" w:author="SK" w:date="2017-10-11T13:57:00Z">
              <w:r w:rsidDel="00011B64">
                <w:rPr>
                  <w:rFonts w:asciiTheme="minorEastAsia" w:hAnsiTheme="minorEastAsia" w:hint="eastAsia"/>
                </w:rPr>
                <w:delText>0</w:delText>
              </w:r>
            </w:del>
            <w:r>
              <w:rPr>
                <w:rFonts w:asciiTheme="minorEastAsia" w:hAnsiTheme="minorEastAsia" w:hint="eastAsia"/>
              </w:rPr>
              <w:t>=诺星</w:t>
            </w:r>
            <w:ins w:id="614" w:author="SK" w:date="2017-10-11T13:57:00Z">
              <w:r w:rsidR="00BC5FA2">
                <w:rPr>
                  <w:rFonts w:asciiTheme="minorEastAsia" w:hAnsiTheme="minorEastAsia" w:hint="eastAsia"/>
                </w:rPr>
                <w:t>开通</w:t>
              </w:r>
            </w:ins>
          </w:p>
        </w:tc>
      </w:tr>
      <w:tr w:rsidR="009C70C6" w:rsidRPr="006B61D2" w:rsidTr="00BD0629">
        <w:trPr>
          <w:trHeight w:val="353"/>
        </w:trPr>
        <w:tc>
          <w:tcPr>
            <w:tcW w:w="1957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9C70C6" w:rsidRPr="006B61D2" w:rsidTr="00BD0629">
        <w:trPr>
          <w:trHeight w:val="353"/>
        </w:trPr>
        <w:tc>
          <w:tcPr>
            <w:tcW w:w="1957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9C70C6" w:rsidRPr="006B61D2" w:rsidTr="00BD0629">
        <w:trPr>
          <w:trHeight w:val="353"/>
        </w:trPr>
        <w:tc>
          <w:tcPr>
            <w:tcW w:w="1957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C70C6" w:rsidRPr="006B61D2" w:rsidTr="00BD0629">
        <w:trPr>
          <w:trHeight w:val="353"/>
        </w:trPr>
        <w:tc>
          <w:tcPr>
            <w:tcW w:w="1957" w:type="dxa"/>
          </w:tcPr>
          <w:p w:rsidR="009C70C6" w:rsidRPr="00FF49A8" w:rsidRDefault="009C70C6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C70C6" w:rsidRDefault="009C70C6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9C70C6" w:rsidRPr="009D6787" w:rsidRDefault="009C70C6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E7BCA" w:rsidRDefault="009E7BCA" w:rsidP="009E7BCA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949"/>
        <w:gridCol w:w="1126"/>
        <w:gridCol w:w="817"/>
        <w:gridCol w:w="972"/>
        <w:gridCol w:w="1757"/>
        <w:gridCol w:w="1901"/>
      </w:tblGrid>
      <w:tr w:rsidR="0039383E" w:rsidTr="00BD0629">
        <w:tc>
          <w:tcPr>
            <w:tcW w:w="1949" w:type="dxa"/>
            <w:shd w:val="clear" w:color="auto" w:fill="D9D9D9" w:themeFill="background1" w:themeFillShade="D9"/>
          </w:tcPr>
          <w:p w:rsidR="0039383E" w:rsidRDefault="0039383E" w:rsidP="00BD062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39383E" w:rsidRDefault="0039383E" w:rsidP="00BD0629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39383E" w:rsidRDefault="0039383E" w:rsidP="00BD062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39383E" w:rsidRDefault="0039383E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39383E" w:rsidRDefault="0039383E" w:rsidP="00BD0629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39383E" w:rsidRDefault="0039383E" w:rsidP="00BD062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9383E" w:rsidTr="00BD0629">
        <w:trPr>
          <w:trHeight w:val="339"/>
        </w:trPr>
        <w:tc>
          <w:tcPr>
            <w:tcW w:w="1949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72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39383E" w:rsidRDefault="0039383E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39383E" w:rsidTr="00BD0629">
        <w:trPr>
          <w:trHeight w:val="353"/>
        </w:trPr>
        <w:tc>
          <w:tcPr>
            <w:tcW w:w="1949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72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9383E" w:rsidTr="00BD0629">
        <w:trPr>
          <w:trHeight w:val="353"/>
        </w:trPr>
        <w:tc>
          <w:tcPr>
            <w:tcW w:w="1949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126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39383E" w:rsidRDefault="0039383E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901" w:type="dxa"/>
          </w:tcPr>
          <w:p w:rsidR="0039383E" w:rsidRPr="00E71FC7" w:rsidRDefault="0039383E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D0629">
        <w:trPr>
          <w:trHeight w:val="353"/>
        </w:trPr>
        <w:tc>
          <w:tcPr>
            <w:tcW w:w="1949" w:type="dxa"/>
          </w:tcPr>
          <w:p w:rsidR="004111F1" w:rsidRPr="004921B5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D0629">
        <w:trPr>
          <w:trHeight w:val="353"/>
        </w:trPr>
        <w:tc>
          <w:tcPr>
            <w:tcW w:w="1949" w:type="dxa"/>
          </w:tcPr>
          <w:p w:rsidR="004111F1" w:rsidRPr="00FF49A8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2D7E8F" w:rsidRDefault="002D7E8F" w:rsidP="002D7E8F">
      <w:pPr>
        <w:pStyle w:val="3"/>
      </w:pPr>
      <w:bookmarkStart w:id="615" w:name="_Toc499446906"/>
      <w:r>
        <w:rPr>
          <w:rFonts w:hint="eastAsia"/>
        </w:rPr>
        <w:t>诺星会员开通支付结果通知</w:t>
      </w:r>
      <w:bookmarkEnd w:id="615"/>
    </w:p>
    <w:p w:rsidR="006203C8" w:rsidRDefault="006203C8" w:rsidP="006203C8">
      <w:r>
        <w:rPr>
          <w:rFonts w:hint="eastAsia"/>
        </w:rPr>
        <w:t>报文描述：通过微信、支付宝在线上购买诺宝，支付成功后发起本交易。</w:t>
      </w:r>
    </w:p>
    <w:p w:rsidR="006203C8" w:rsidRDefault="006203C8" w:rsidP="006203C8">
      <w:r>
        <w:rPr>
          <w:rFonts w:hint="eastAsia"/>
        </w:rPr>
        <w:t>接收前置系统报文，调用诺星平台服务费</w:t>
      </w:r>
      <w:r w:rsidR="003D462E">
        <w:rPr>
          <w:rFonts w:hint="eastAsia"/>
        </w:rPr>
        <w:t>支付</w:t>
      </w:r>
      <w:r>
        <w:rPr>
          <w:rFonts w:hint="eastAsia"/>
        </w:rPr>
        <w:t>成功后相关账务服务。</w:t>
      </w:r>
    </w:p>
    <w:p w:rsidR="00137B8E" w:rsidRPr="009C6488" w:rsidRDefault="00137B8E" w:rsidP="00137B8E">
      <w:pPr>
        <w:pStyle w:val="4"/>
      </w:pPr>
      <w:r>
        <w:rPr>
          <w:rFonts w:hint="eastAsia"/>
        </w:rPr>
        <w:lastRenderedPageBreak/>
        <w:t>URL</w:t>
      </w:r>
      <w:r>
        <w:rPr>
          <w:rFonts w:hint="eastAsia"/>
        </w:rPr>
        <w:t>路径</w:t>
      </w:r>
    </w:p>
    <w:p w:rsidR="00137B8E" w:rsidRDefault="00137B8E" w:rsidP="006203C8">
      <w:r>
        <w:rPr>
          <w:rFonts w:hint="eastAsia"/>
        </w:rPr>
        <w:t>/qz/</w:t>
      </w:r>
      <w:r w:rsidR="00FB567C">
        <w:rPr>
          <w:rFonts w:hint="eastAsia"/>
        </w:rPr>
        <w:t>mem</w:t>
      </w:r>
      <w:r>
        <w:rPr>
          <w:rFonts w:hint="eastAsia"/>
        </w:rPr>
        <w:t>/notify_nx_order_pay</w:t>
      </w:r>
      <w:r w:rsidR="00735B3D">
        <w:rPr>
          <w:rFonts w:hint="eastAsia"/>
        </w:rPr>
        <w:t>ed</w:t>
      </w:r>
      <w:r w:rsidR="00BA0845">
        <w:rPr>
          <w:rFonts w:hint="eastAsia"/>
        </w:rPr>
        <w:t>_</w:t>
      </w:r>
      <w:r w:rsidR="00BA0845" w:rsidRPr="00BA0845">
        <w:rPr>
          <w:rFonts w:hint="eastAsia"/>
        </w:rPr>
        <w:t xml:space="preserve"> </w:t>
      </w:r>
      <w:r w:rsidR="00BA0845">
        <w:rPr>
          <w:rFonts w:hint="eastAsia"/>
        </w:rPr>
        <w:t>result</w:t>
      </w:r>
    </w:p>
    <w:p w:rsidR="009649EA" w:rsidRPr="009C6488" w:rsidRDefault="009649EA" w:rsidP="009649EA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57"/>
        <w:gridCol w:w="1092"/>
        <w:gridCol w:w="846"/>
        <w:gridCol w:w="1460"/>
        <w:gridCol w:w="1620"/>
        <w:gridCol w:w="1547"/>
      </w:tblGrid>
      <w:tr w:rsidR="009649EA" w:rsidTr="00BD0629">
        <w:tc>
          <w:tcPr>
            <w:tcW w:w="1957" w:type="dxa"/>
            <w:shd w:val="clear" w:color="auto" w:fill="D9D9D9" w:themeFill="background1" w:themeFillShade="D9"/>
          </w:tcPr>
          <w:p w:rsidR="009649EA" w:rsidRPr="006B429A" w:rsidRDefault="009649EA" w:rsidP="00BD0629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9649EA" w:rsidRPr="006B429A" w:rsidRDefault="009649EA" w:rsidP="00BD0629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9649EA" w:rsidRPr="006B429A" w:rsidRDefault="009649EA" w:rsidP="00BD0629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9649EA" w:rsidRPr="006B429A" w:rsidRDefault="009649EA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649EA" w:rsidRPr="006B429A" w:rsidRDefault="009649EA" w:rsidP="00BD0629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9649EA" w:rsidRPr="006B429A" w:rsidRDefault="009649EA" w:rsidP="00BD0629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9649EA" w:rsidTr="00BD0629">
        <w:trPr>
          <w:trHeight w:val="339"/>
        </w:trPr>
        <w:tc>
          <w:tcPr>
            <w:tcW w:w="195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649EA" w:rsidTr="00BD0629">
        <w:trPr>
          <w:trHeight w:val="339"/>
        </w:trPr>
        <w:tc>
          <w:tcPr>
            <w:tcW w:w="1957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4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649EA" w:rsidTr="00BD0629">
        <w:trPr>
          <w:trHeight w:val="353"/>
        </w:trPr>
        <w:tc>
          <w:tcPr>
            <w:tcW w:w="195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充值方式</w:t>
            </w:r>
          </w:p>
        </w:tc>
        <w:tc>
          <w:tcPr>
            <w:tcW w:w="1547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</w:tc>
      </w:tr>
      <w:tr w:rsidR="009649EA" w:rsidRPr="006B61D2" w:rsidTr="00BD0629">
        <w:trPr>
          <w:trHeight w:val="353"/>
        </w:trPr>
        <w:tc>
          <w:tcPr>
            <w:tcW w:w="195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092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54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649EA" w:rsidRPr="006B61D2" w:rsidTr="00BD0629">
        <w:trPr>
          <w:trHeight w:val="353"/>
        </w:trPr>
        <w:tc>
          <w:tcPr>
            <w:tcW w:w="195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pay_id</w:t>
            </w:r>
          </w:p>
        </w:tc>
        <w:tc>
          <w:tcPr>
            <w:tcW w:w="1092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微信、支付宝平台订单号</w:t>
            </w:r>
          </w:p>
        </w:tc>
        <w:tc>
          <w:tcPr>
            <w:tcW w:w="154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退款使用</w:t>
            </w:r>
          </w:p>
        </w:tc>
      </w:tr>
      <w:tr w:rsidR="009649EA" w:rsidRPr="006B61D2" w:rsidTr="00BD0629">
        <w:trPr>
          <w:trHeight w:val="353"/>
        </w:trPr>
        <w:tc>
          <w:tcPr>
            <w:tcW w:w="1957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pay_result</w:t>
            </w:r>
          </w:p>
        </w:tc>
        <w:tc>
          <w:tcPr>
            <w:tcW w:w="1092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支付结果</w:t>
            </w:r>
          </w:p>
        </w:tc>
        <w:tc>
          <w:tcPr>
            <w:tcW w:w="1547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0=成  功</w:t>
            </w:r>
          </w:p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1=失  败</w:t>
            </w:r>
          </w:p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2=待支付</w:t>
            </w:r>
          </w:p>
        </w:tc>
      </w:tr>
      <w:tr w:rsidR="009649EA" w:rsidRPr="006B61D2" w:rsidTr="00BD0629">
        <w:trPr>
          <w:trHeight w:val="353"/>
        </w:trPr>
        <w:tc>
          <w:tcPr>
            <w:tcW w:w="1957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</w:t>
            </w:r>
            <w:r w:rsidR="005A6683">
              <w:rPr>
                <w:rFonts w:asciiTheme="minorEastAsia" w:hAnsiTheme="minorEastAsia" w:hint="eastAsia"/>
              </w:rPr>
              <w:t>星</w:t>
            </w:r>
          </w:p>
        </w:tc>
      </w:tr>
      <w:tr w:rsidR="009649EA" w:rsidRPr="006B61D2" w:rsidTr="00BD0629">
        <w:trPr>
          <w:trHeight w:val="353"/>
        </w:trPr>
        <w:tc>
          <w:tcPr>
            <w:tcW w:w="195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9649EA" w:rsidRPr="006B61D2" w:rsidTr="00BD0629">
        <w:trPr>
          <w:trHeight w:val="353"/>
        </w:trPr>
        <w:tc>
          <w:tcPr>
            <w:tcW w:w="195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9649EA" w:rsidRPr="009D678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BD0629">
        <w:trPr>
          <w:trHeight w:val="353"/>
        </w:trPr>
        <w:tc>
          <w:tcPr>
            <w:tcW w:w="1957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BD0629">
        <w:trPr>
          <w:trHeight w:val="353"/>
        </w:trPr>
        <w:tc>
          <w:tcPr>
            <w:tcW w:w="1957" w:type="dxa"/>
          </w:tcPr>
          <w:p w:rsidR="004111F1" w:rsidRPr="00FF49A8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649EA" w:rsidRDefault="009649EA" w:rsidP="009649EA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9649EA" w:rsidTr="00BD0629">
        <w:tc>
          <w:tcPr>
            <w:tcW w:w="1753" w:type="dxa"/>
            <w:shd w:val="clear" w:color="auto" w:fill="D9D9D9" w:themeFill="background1" w:themeFillShade="D9"/>
          </w:tcPr>
          <w:p w:rsidR="009649EA" w:rsidRDefault="009649EA" w:rsidP="00BD062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9649EA" w:rsidRDefault="009649EA" w:rsidP="00BD0629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9649EA" w:rsidRDefault="009649EA" w:rsidP="00BD062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9649EA" w:rsidRDefault="009649EA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9649EA" w:rsidRDefault="009649EA" w:rsidP="00BD0629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9649EA" w:rsidRDefault="009649EA" w:rsidP="00BD062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49EA" w:rsidTr="00BD0629">
        <w:trPr>
          <w:trHeight w:val="339"/>
        </w:trPr>
        <w:tc>
          <w:tcPr>
            <w:tcW w:w="1753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9649EA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9649EA" w:rsidTr="00BD0629">
        <w:trPr>
          <w:trHeight w:val="353"/>
        </w:trPr>
        <w:tc>
          <w:tcPr>
            <w:tcW w:w="1753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9649EA" w:rsidRPr="00E71FC7" w:rsidRDefault="009649EA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D0629">
        <w:trPr>
          <w:trHeight w:val="353"/>
        </w:trPr>
        <w:tc>
          <w:tcPr>
            <w:tcW w:w="1753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D0629">
        <w:trPr>
          <w:trHeight w:val="353"/>
        </w:trPr>
        <w:tc>
          <w:tcPr>
            <w:tcW w:w="1753" w:type="dxa"/>
          </w:tcPr>
          <w:p w:rsidR="004111F1" w:rsidRPr="00FF49A8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C2476F" w:rsidRDefault="00C2476F" w:rsidP="00C2476F">
      <w:pPr>
        <w:pStyle w:val="3"/>
      </w:pPr>
      <w:bookmarkStart w:id="616" w:name="_Toc499446907"/>
      <w:r>
        <w:rPr>
          <w:rFonts w:hint="eastAsia"/>
        </w:rPr>
        <w:lastRenderedPageBreak/>
        <w:t>诺商认证</w:t>
      </w:r>
      <w:bookmarkEnd w:id="616"/>
    </w:p>
    <w:p w:rsidR="000A0982" w:rsidRDefault="000A0982" w:rsidP="000A0982">
      <w:r>
        <w:rPr>
          <w:rFonts w:hint="eastAsia"/>
        </w:rPr>
        <w:t>报文描述：诺星会员通过商户实名认证成为诺商。</w:t>
      </w:r>
    </w:p>
    <w:p w:rsidR="000A0982" w:rsidRDefault="000A0982" w:rsidP="000A0982">
      <w:r>
        <w:rPr>
          <w:rFonts w:hint="eastAsia"/>
        </w:rPr>
        <w:t>接收前置系统报文，调用诺</w:t>
      </w:r>
      <w:r w:rsidR="0097194C">
        <w:rPr>
          <w:rFonts w:hint="eastAsia"/>
        </w:rPr>
        <w:t>商认证服务</w:t>
      </w:r>
      <w:r>
        <w:rPr>
          <w:rFonts w:hint="eastAsia"/>
        </w:rPr>
        <w:t>。</w:t>
      </w:r>
    </w:p>
    <w:p w:rsidR="00956469" w:rsidRPr="009C6488" w:rsidRDefault="00956469" w:rsidP="00956469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956469" w:rsidRDefault="00956469" w:rsidP="000A0982">
      <w:r>
        <w:rPr>
          <w:rFonts w:hint="eastAsia"/>
        </w:rPr>
        <w:t>/qz/</w:t>
      </w:r>
      <w:r w:rsidR="00C46389">
        <w:rPr>
          <w:rFonts w:hint="eastAsia"/>
        </w:rPr>
        <w:t>mem</w:t>
      </w:r>
      <w:r>
        <w:rPr>
          <w:rFonts w:hint="eastAsia"/>
        </w:rPr>
        <w:t>/ns_</w:t>
      </w:r>
      <w:r w:rsidRPr="00956469">
        <w:t xml:space="preserve"> identify</w:t>
      </w:r>
    </w:p>
    <w:p w:rsidR="00560647" w:rsidRPr="009C6488" w:rsidRDefault="00560647" w:rsidP="00560647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2136"/>
        <w:gridCol w:w="1067"/>
        <w:gridCol w:w="796"/>
        <w:gridCol w:w="1416"/>
        <w:gridCol w:w="1584"/>
        <w:gridCol w:w="1523"/>
        <w:tblGridChange w:id="617">
          <w:tblGrid>
            <w:gridCol w:w="2136"/>
            <w:gridCol w:w="1067"/>
            <w:gridCol w:w="796"/>
            <w:gridCol w:w="1416"/>
            <w:gridCol w:w="1584"/>
            <w:gridCol w:w="1523"/>
          </w:tblGrid>
        </w:tblGridChange>
      </w:tblGrid>
      <w:tr w:rsidR="00685FCE" w:rsidTr="00751645">
        <w:tc>
          <w:tcPr>
            <w:tcW w:w="2136" w:type="dxa"/>
            <w:shd w:val="clear" w:color="auto" w:fill="D9D9D9" w:themeFill="background1" w:themeFillShade="D9"/>
          </w:tcPr>
          <w:p w:rsidR="00560647" w:rsidRPr="006B429A" w:rsidRDefault="00560647" w:rsidP="00BD0629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560647" w:rsidRPr="006B429A" w:rsidRDefault="00560647" w:rsidP="00BD0629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560647" w:rsidRPr="006B429A" w:rsidRDefault="00560647" w:rsidP="00BD0629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560647" w:rsidRPr="006B429A" w:rsidRDefault="00560647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560647" w:rsidRPr="006B429A" w:rsidRDefault="00560647" w:rsidP="00BD0629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560647" w:rsidRPr="006B429A" w:rsidRDefault="00560647" w:rsidP="00BD0629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685FCE" w:rsidTr="00751645">
        <w:trPr>
          <w:trHeight w:val="339"/>
        </w:trPr>
        <w:tc>
          <w:tcPr>
            <w:tcW w:w="2136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67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56064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23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85FCE" w:rsidTr="00751645">
        <w:trPr>
          <w:trHeight w:val="339"/>
        </w:trPr>
        <w:tc>
          <w:tcPr>
            <w:tcW w:w="2136" w:type="dxa"/>
          </w:tcPr>
          <w:p w:rsidR="00560647" w:rsidRDefault="00BD0629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corpor_name</w:t>
            </w:r>
          </w:p>
        </w:tc>
        <w:tc>
          <w:tcPr>
            <w:tcW w:w="1067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560647" w:rsidRDefault="004E64B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128</w:t>
            </w:r>
          </w:p>
        </w:tc>
        <w:tc>
          <w:tcPr>
            <w:tcW w:w="1416" w:type="dxa"/>
          </w:tcPr>
          <w:p w:rsidR="00560647" w:rsidRDefault="004E64B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560647" w:rsidRDefault="004E64B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企业名称</w:t>
            </w:r>
          </w:p>
        </w:tc>
        <w:tc>
          <w:tcPr>
            <w:tcW w:w="1523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85FCE" w:rsidTr="00751645">
        <w:trPr>
          <w:trHeight w:val="353"/>
        </w:trPr>
        <w:tc>
          <w:tcPr>
            <w:tcW w:w="2136" w:type="dxa"/>
          </w:tcPr>
          <w:p w:rsidR="00560647" w:rsidRPr="009D6787" w:rsidRDefault="004E64B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cert_no</w:t>
            </w:r>
          </w:p>
        </w:tc>
        <w:tc>
          <w:tcPr>
            <w:tcW w:w="1067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416" w:type="dxa"/>
          </w:tcPr>
          <w:p w:rsidR="00560647" w:rsidRDefault="004E64B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560647" w:rsidRPr="009D6787" w:rsidRDefault="004E64B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注册号</w:t>
            </w:r>
          </w:p>
        </w:tc>
        <w:tc>
          <w:tcPr>
            <w:tcW w:w="1523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85FCE" w:rsidTr="00751645">
        <w:trPr>
          <w:trHeight w:val="353"/>
        </w:trPr>
        <w:tc>
          <w:tcPr>
            <w:tcW w:w="2136" w:type="dxa"/>
          </w:tcPr>
          <w:p w:rsidR="00560647" w:rsidRDefault="00554E0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legal_person</w:t>
            </w:r>
          </w:p>
        </w:tc>
        <w:tc>
          <w:tcPr>
            <w:tcW w:w="1067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560647" w:rsidRDefault="00554E0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416" w:type="dxa"/>
          </w:tcPr>
          <w:p w:rsidR="00560647" w:rsidRDefault="008D7C0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560647" w:rsidRDefault="00554E0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法人</w:t>
            </w:r>
          </w:p>
        </w:tc>
        <w:tc>
          <w:tcPr>
            <w:tcW w:w="1523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85FCE" w:rsidTr="00751645">
        <w:trPr>
          <w:trHeight w:val="353"/>
        </w:trPr>
        <w:tc>
          <w:tcPr>
            <w:tcW w:w="2136" w:type="dxa"/>
          </w:tcPr>
          <w:p w:rsidR="008D7C08" w:rsidRDefault="008D7C0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regist_addr</w:t>
            </w:r>
          </w:p>
        </w:tc>
        <w:tc>
          <w:tcPr>
            <w:tcW w:w="1067" w:type="dxa"/>
          </w:tcPr>
          <w:p w:rsidR="008D7C08" w:rsidRDefault="008D7C0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8D7C08" w:rsidRDefault="008D7C0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416" w:type="dxa"/>
          </w:tcPr>
          <w:p w:rsidR="008D7C08" w:rsidRDefault="008D7C0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8D7C08" w:rsidRDefault="008D7C08" w:rsidP="008D7C08">
            <w:pPr>
              <w:tabs>
                <w:tab w:val="left" w:pos="1262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注册地址</w:t>
            </w:r>
          </w:p>
        </w:tc>
        <w:tc>
          <w:tcPr>
            <w:tcW w:w="1523" w:type="dxa"/>
          </w:tcPr>
          <w:p w:rsidR="008D7C08" w:rsidRPr="009D6787" w:rsidRDefault="008D7C08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D7C08" w:rsidTr="00751645">
        <w:trPr>
          <w:trHeight w:val="353"/>
        </w:trPr>
        <w:tc>
          <w:tcPr>
            <w:tcW w:w="2136" w:type="dxa"/>
          </w:tcPr>
          <w:p w:rsidR="008D7C08" w:rsidRDefault="008D7C0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auth_state</w:t>
            </w:r>
          </w:p>
        </w:tc>
        <w:tc>
          <w:tcPr>
            <w:tcW w:w="1067" w:type="dxa"/>
          </w:tcPr>
          <w:p w:rsidR="008D7C08" w:rsidRDefault="00C140B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8D7C08" w:rsidRDefault="00C140B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16" w:type="dxa"/>
          </w:tcPr>
          <w:p w:rsidR="008D7C08" w:rsidRDefault="00C140B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8D7C08" w:rsidRDefault="00C140BF" w:rsidP="008D7C08">
            <w:pPr>
              <w:tabs>
                <w:tab w:val="left" w:pos="1262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</w:t>
            </w:r>
          </w:p>
        </w:tc>
        <w:tc>
          <w:tcPr>
            <w:tcW w:w="1523" w:type="dxa"/>
          </w:tcPr>
          <w:p w:rsidR="008D7C08" w:rsidRPr="009D6787" w:rsidRDefault="008D7C08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85FCE" w:rsidTr="00751645">
        <w:trPr>
          <w:trHeight w:val="353"/>
        </w:trPr>
        <w:tc>
          <w:tcPr>
            <w:tcW w:w="2136" w:type="dxa"/>
          </w:tcPr>
          <w:p w:rsidR="00560647" w:rsidRDefault="0000298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img_busi_lic</w:t>
            </w:r>
            <w:r w:rsidR="00560647">
              <w:rPr>
                <w:rFonts w:asciiTheme="minorEastAsia" w:hAnsiTheme="minorEastAsia" w:hint="eastAsia"/>
              </w:rPr>
              <w:t>_url</w:t>
            </w:r>
          </w:p>
        </w:tc>
        <w:tc>
          <w:tcPr>
            <w:tcW w:w="1067" w:type="dxa"/>
          </w:tcPr>
          <w:p w:rsidR="0056064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56064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416" w:type="dxa"/>
          </w:tcPr>
          <w:p w:rsidR="00560647" w:rsidRDefault="000F6C5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560647" w:rsidRDefault="00685FCE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营业执照</w:t>
            </w:r>
          </w:p>
        </w:tc>
        <w:tc>
          <w:tcPr>
            <w:tcW w:w="1523" w:type="dxa"/>
          </w:tcPr>
          <w:p w:rsidR="00560647" w:rsidRPr="009D678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图片URL</w:t>
            </w:r>
          </w:p>
        </w:tc>
      </w:tr>
      <w:tr w:rsidR="000F6C5B" w:rsidTr="00C47F72">
        <w:tblPrEx>
          <w:tblW w:w="0" w:type="auto"/>
          <w:tblPrExChange w:id="618" w:author="SK" w:date="2017-11-27T21:49:00Z">
            <w:tblPrEx>
              <w:tblW w:w="0" w:type="auto"/>
            </w:tblPrEx>
          </w:tblPrExChange>
        </w:tblPrEx>
        <w:trPr>
          <w:trHeight w:val="968"/>
          <w:trPrChange w:id="619" w:author="SK" w:date="2017-11-27T21:49:00Z">
            <w:trPr>
              <w:trHeight w:val="353"/>
            </w:trPr>
          </w:trPrChange>
        </w:trPr>
        <w:tc>
          <w:tcPr>
            <w:tcW w:w="2136" w:type="dxa"/>
            <w:tcPrChange w:id="620" w:author="SK" w:date="2017-11-27T21:49:00Z">
              <w:tcPr>
                <w:tcW w:w="2136" w:type="dxa"/>
              </w:tcPr>
            </w:tcPrChange>
          </w:tcPr>
          <w:p w:rsidR="000F6C5B" w:rsidRDefault="000F6C5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busi_lic_due</w:t>
            </w:r>
          </w:p>
        </w:tc>
        <w:tc>
          <w:tcPr>
            <w:tcW w:w="1067" w:type="dxa"/>
            <w:tcPrChange w:id="621" w:author="SK" w:date="2017-11-27T21:49:00Z">
              <w:tcPr>
                <w:tcW w:w="1067" w:type="dxa"/>
              </w:tcPr>
            </w:tcPrChange>
          </w:tcPr>
          <w:p w:rsidR="000F6C5B" w:rsidRDefault="000F6C5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6" w:type="dxa"/>
            <w:tcPrChange w:id="622" w:author="SK" w:date="2017-11-27T21:49:00Z">
              <w:tcPr>
                <w:tcW w:w="796" w:type="dxa"/>
              </w:tcPr>
            </w:tcPrChange>
          </w:tcPr>
          <w:p w:rsidR="000F6C5B" w:rsidRDefault="000F6C5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416" w:type="dxa"/>
            <w:tcPrChange w:id="623" w:author="SK" w:date="2017-11-27T21:49:00Z">
              <w:tcPr>
                <w:tcW w:w="1416" w:type="dxa"/>
              </w:tcPr>
            </w:tcPrChange>
          </w:tcPr>
          <w:p w:rsidR="000F6C5B" w:rsidRDefault="000F6C5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  <w:tcPrChange w:id="624" w:author="SK" w:date="2017-11-27T21:49:00Z">
              <w:tcPr>
                <w:tcW w:w="1584" w:type="dxa"/>
              </w:tcPr>
            </w:tcPrChange>
          </w:tcPr>
          <w:p w:rsidR="000F6C5B" w:rsidRDefault="000F6C5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营业执照有效期</w:t>
            </w:r>
          </w:p>
        </w:tc>
        <w:tc>
          <w:tcPr>
            <w:tcW w:w="1523" w:type="dxa"/>
            <w:tcPrChange w:id="625" w:author="SK" w:date="2017-11-27T21:49:00Z">
              <w:tcPr>
                <w:tcW w:w="1523" w:type="dxa"/>
              </w:tcPr>
            </w:tcPrChange>
          </w:tcPr>
          <w:p w:rsidR="000F6C5B" w:rsidRDefault="008052D8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YYYYMMDD</w:t>
            </w:r>
          </w:p>
          <w:p w:rsidR="00813B10" w:rsidRDefault="00813B10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长期</w:t>
            </w:r>
            <w:r w:rsidR="00AD100C">
              <w:rPr>
                <w:rFonts w:asciiTheme="minorEastAsia" w:hAnsiTheme="minorEastAsia" w:hint="eastAsia"/>
              </w:rPr>
              <w:t>：</w:t>
            </w:r>
            <w:r w:rsidR="005D5F18">
              <w:rPr>
                <w:rFonts w:asciiTheme="minorEastAsia" w:hAnsiTheme="minorEastAsia" w:hint="eastAsia"/>
              </w:rPr>
              <w:t>99991231</w:t>
            </w:r>
          </w:p>
        </w:tc>
      </w:tr>
      <w:tr w:rsidR="00C47F72" w:rsidTr="00751645">
        <w:trPr>
          <w:trHeight w:val="353"/>
          <w:ins w:id="626" w:author="SK" w:date="2017-11-27T21:49:00Z"/>
        </w:trPr>
        <w:tc>
          <w:tcPr>
            <w:tcW w:w="2136" w:type="dxa"/>
          </w:tcPr>
          <w:p w:rsidR="00C47F72" w:rsidRDefault="00C47F72" w:rsidP="00BD0629">
            <w:pPr>
              <w:jc w:val="center"/>
              <w:rPr>
                <w:ins w:id="627" w:author="SK" w:date="2017-11-27T21:49:00Z"/>
                <w:rFonts w:asciiTheme="minorEastAsia" w:hAnsiTheme="minorEastAsia"/>
              </w:rPr>
            </w:pPr>
            <w:ins w:id="628" w:author="SK" w:date="2017-11-27T21:49:00Z">
              <w:r>
                <w:rPr>
                  <w:rFonts w:asciiTheme="minorEastAsia" w:hAnsiTheme="minorEastAsia" w:hint="eastAsia"/>
                </w:rPr>
                <w:t>provice_code</w:t>
              </w:r>
            </w:ins>
          </w:p>
        </w:tc>
        <w:tc>
          <w:tcPr>
            <w:tcW w:w="1067" w:type="dxa"/>
          </w:tcPr>
          <w:p w:rsidR="00C47F72" w:rsidRDefault="00C47F72" w:rsidP="00BD0629">
            <w:pPr>
              <w:jc w:val="center"/>
              <w:rPr>
                <w:ins w:id="629" w:author="SK" w:date="2017-11-27T21:49:00Z"/>
                <w:rFonts w:asciiTheme="minorEastAsia" w:hAnsiTheme="minorEastAsia"/>
              </w:rPr>
            </w:pPr>
            <w:ins w:id="630" w:author="SK" w:date="2017-11-27T21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C47F72" w:rsidRDefault="00C47F72" w:rsidP="00BD0629">
            <w:pPr>
              <w:jc w:val="center"/>
              <w:rPr>
                <w:ins w:id="631" w:author="SK" w:date="2017-11-27T21:49:00Z"/>
                <w:rFonts w:asciiTheme="minorEastAsia" w:hAnsiTheme="minorEastAsia"/>
              </w:rPr>
            </w:pPr>
            <w:ins w:id="632" w:author="SK" w:date="2017-11-27T21:49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16" w:type="dxa"/>
          </w:tcPr>
          <w:p w:rsidR="00C47F72" w:rsidRDefault="00C47F72" w:rsidP="00BD0629">
            <w:pPr>
              <w:jc w:val="center"/>
              <w:rPr>
                <w:ins w:id="633" w:author="SK" w:date="2017-11-27T21:49:00Z"/>
                <w:rFonts w:asciiTheme="minorEastAsia" w:hAnsiTheme="minorEastAsia"/>
              </w:rPr>
            </w:pPr>
            <w:ins w:id="634" w:author="SK" w:date="2017-11-27T21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584" w:type="dxa"/>
          </w:tcPr>
          <w:p w:rsidR="00C47F72" w:rsidRDefault="00C47F72" w:rsidP="00BD0629">
            <w:pPr>
              <w:jc w:val="center"/>
              <w:rPr>
                <w:ins w:id="635" w:author="SK" w:date="2017-11-27T21:49:00Z"/>
                <w:rFonts w:asciiTheme="minorEastAsia" w:hAnsiTheme="minorEastAsia"/>
              </w:rPr>
            </w:pPr>
            <w:ins w:id="636" w:author="SK" w:date="2017-11-27T21:49:00Z">
              <w:r>
                <w:rPr>
                  <w:rFonts w:asciiTheme="minorEastAsia" w:hAnsiTheme="minorEastAsia" w:hint="eastAsia"/>
                </w:rPr>
                <w:t>省</w:t>
              </w:r>
            </w:ins>
          </w:p>
        </w:tc>
        <w:tc>
          <w:tcPr>
            <w:tcW w:w="1523" w:type="dxa"/>
          </w:tcPr>
          <w:p w:rsidR="00C47F72" w:rsidRDefault="00C47F72" w:rsidP="00BD0629">
            <w:pPr>
              <w:jc w:val="center"/>
              <w:rPr>
                <w:ins w:id="637" w:author="SK" w:date="2017-11-27T21:49:00Z"/>
                <w:rFonts w:asciiTheme="minorEastAsia" w:hAnsiTheme="minorEastAsia"/>
              </w:rPr>
            </w:pPr>
          </w:p>
        </w:tc>
      </w:tr>
      <w:tr w:rsidR="00C47F72" w:rsidTr="00751645">
        <w:trPr>
          <w:trHeight w:val="353"/>
          <w:ins w:id="638" w:author="SK" w:date="2017-11-27T21:49:00Z"/>
        </w:trPr>
        <w:tc>
          <w:tcPr>
            <w:tcW w:w="2136" w:type="dxa"/>
          </w:tcPr>
          <w:p w:rsidR="00C47F72" w:rsidRDefault="00C47F72" w:rsidP="00BD0629">
            <w:pPr>
              <w:jc w:val="center"/>
              <w:rPr>
                <w:ins w:id="639" w:author="SK" w:date="2017-11-27T21:49:00Z"/>
                <w:rFonts w:asciiTheme="minorEastAsia" w:hAnsiTheme="minorEastAsia"/>
              </w:rPr>
            </w:pPr>
            <w:ins w:id="640" w:author="SK" w:date="2017-11-27T21:49:00Z">
              <w:r>
                <w:rPr>
                  <w:rFonts w:asciiTheme="minorEastAsia" w:hAnsiTheme="minorEastAsia" w:hint="eastAsia"/>
                </w:rPr>
                <w:t>city_code</w:t>
              </w:r>
            </w:ins>
          </w:p>
        </w:tc>
        <w:tc>
          <w:tcPr>
            <w:tcW w:w="1067" w:type="dxa"/>
          </w:tcPr>
          <w:p w:rsidR="00C47F72" w:rsidRDefault="00C47F72" w:rsidP="00BD0629">
            <w:pPr>
              <w:jc w:val="center"/>
              <w:rPr>
                <w:ins w:id="641" w:author="SK" w:date="2017-11-27T21:49:00Z"/>
                <w:rFonts w:asciiTheme="minorEastAsia" w:hAnsiTheme="minorEastAsia"/>
              </w:rPr>
            </w:pPr>
            <w:ins w:id="642" w:author="SK" w:date="2017-11-27T21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C47F72" w:rsidRDefault="00C47F72" w:rsidP="00BD0629">
            <w:pPr>
              <w:jc w:val="center"/>
              <w:rPr>
                <w:ins w:id="643" w:author="SK" w:date="2017-11-27T21:49:00Z"/>
                <w:rFonts w:asciiTheme="minorEastAsia" w:hAnsiTheme="minorEastAsia"/>
              </w:rPr>
            </w:pPr>
            <w:ins w:id="644" w:author="SK" w:date="2017-11-27T21:49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16" w:type="dxa"/>
          </w:tcPr>
          <w:p w:rsidR="00C47F72" w:rsidRDefault="00C47F72" w:rsidP="00BD0629">
            <w:pPr>
              <w:jc w:val="center"/>
              <w:rPr>
                <w:ins w:id="645" w:author="SK" w:date="2017-11-27T21:49:00Z"/>
                <w:rFonts w:asciiTheme="minorEastAsia" w:hAnsiTheme="minorEastAsia"/>
              </w:rPr>
            </w:pPr>
            <w:ins w:id="646" w:author="SK" w:date="2017-11-27T21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584" w:type="dxa"/>
          </w:tcPr>
          <w:p w:rsidR="00C47F72" w:rsidRDefault="00C47F72" w:rsidP="00BD0629">
            <w:pPr>
              <w:jc w:val="center"/>
              <w:rPr>
                <w:ins w:id="647" w:author="SK" w:date="2017-11-27T21:49:00Z"/>
                <w:rFonts w:asciiTheme="minorEastAsia" w:hAnsiTheme="minorEastAsia"/>
              </w:rPr>
            </w:pPr>
            <w:ins w:id="648" w:author="SK" w:date="2017-11-27T21:49:00Z">
              <w:r>
                <w:rPr>
                  <w:rFonts w:asciiTheme="minorEastAsia" w:hAnsiTheme="minorEastAsia" w:hint="eastAsia"/>
                </w:rPr>
                <w:t>市</w:t>
              </w:r>
            </w:ins>
          </w:p>
        </w:tc>
        <w:tc>
          <w:tcPr>
            <w:tcW w:w="1523" w:type="dxa"/>
          </w:tcPr>
          <w:p w:rsidR="00C47F72" w:rsidRDefault="00C47F72" w:rsidP="00BD0629">
            <w:pPr>
              <w:jc w:val="center"/>
              <w:rPr>
                <w:ins w:id="649" w:author="SK" w:date="2017-11-27T21:49:00Z"/>
                <w:rFonts w:asciiTheme="minorEastAsia" w:hAnsiTheme="minorEastAsia"/>
              </w:rPr>
            </w:pPr>
          </w:p>
        </w:tc>
      </w:tr>
      <w:tr w:rsidR="00C47F72" w:rsidTr="00751645">
        <w:trPr>
          <w:trHeight w:val="353"/>
          <w:ins w:id="650" w:author="SK" w:date="2017-11-27T21:49:00Z"/>
        </w:trPr>
        <w:tc>
          <w:tcPr>
            <w:tcW w:w="2136" w:type="dxa"/>
          </w:tcPr>
          <w:p w:rsidR="00C47F72" w:rsidRDefault="00C47F72" w:rsidP="00BD0629">
            <w:pPr>
              <w:jc w:val="center"/>
              <w:rPr>
                <w:ins w:id="651" w:author="SK" w:date="2017-11-27T21:49:00Z"/>
                <w:rFonts w:asciiTheme="minorEastAsia" w:hAnsiTheme="minorEastAsia"/>
              </w:rPr>
            </w:pPr>
            <w:ins w:id="652" w:author="SK" w:date="2017-11-27T21:49:00Z">
              <w:r>
                <w:rPr>
                  <w:rFonts w:asciiTheme="minorEastAsia" w:hAnsiTheme="minorEastAsia" w:hint="eastAsia"/>
                </w:rPr>
                <w:t>district_code</w:t>
              </w:r>
            </w:ins>
          </w:p>
        </w:tc>
        <w:tc>
          <w:tcPr>
            <w:tcW w:w="1067" w:type="dxa"/>
          </w:tcPr>
          <w:p w:rsidR="00C47F72" w:rsidRDefault="00C47F72" w:rsidP="00BD0629">
            <w:pPr>
              <w:jc w:val="center"/>
              <w:rPr>
                <w:ins w:id="653" w:author="SK" w:date="2017-11-27T21:49:00Z"/>
                <w:rFonts w:asciiTheme="minorEastAsia" w:hAnsiTheme="minorEastAsia"/>
              </w:rPr>
            </w:pPr>
            <w:ins w:id="654" w:author="SK" w:date="2017-11-27T21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C47F72" w:rsidRDefault="00C47F72" w:rsidP="00BD0629">
            <w:pPr>
              <w:jc w:val="center"/>
              <w:rPr>
                <w:ins w:id="655" w:author="SK" w:date="2017-11-27T21:49:00Z"/>
                <w:rFonts w:asciiTheme="minorEastAsia" w:hAnsiTheme="minorEastAsia"/>
              </w:rPr>
            </w:pPr>
            <w:ins w:id="656" w:author="SK" w:date="2017-11-27T21:49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16" w:type="dxa"/>
          </w:tcPr>
          <w:p w:rsidR="00C47F72" w:rsidRDefault="00C47F72" w:rsidP="00BD0629">
            <w:pPr>
              <w:jc w:val="center"/>
              <w:rPr>
                <w:ins w:id="657" w:author="SK" w:date="2017-11-27T21:49:00Z"/>
                <w:rFonts w:asciiTheme="minorEastAsia" w:hAnsiTheme="minorEastAsia"/>
              </w:rPr>
            </w:pPr>
            <w:ins w:id="658" w:author="SK" w:date="2017-11-27T21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584" w:type="dxa"/>
          </w:tcPr>
          <w:p w:rsidR="00C47F72" w:rsidRDefault="00C47F72" w:rsidP="00BD0629">
            <w:pPr>
              <w:jc w:val="center"/>
              <w:rPr>
                <w:ins w:id="659" w:author="SK" w:date="2017-11-27T21:49:00Z"/>
                <w:rFonts w:asciiTheme="minorEastAsia" w:hAnsiTheme="minorEastAsia"/>
              </w:rPr>
            </w:pPr>
            <w:ins w:id="660" w:author="SK" w:date="2017-11-27T21:49:00Z">
              <w:r>
                <w:rPr>
                  <w:rFonts w:asciiTheme="minorEastAsia" w:hAnsiTheme="minorEastAsia" w:hint="eastAsia"/>
                </w:rPr>
                <w:t>区</w:t>
              </w:r>
            </w:ins>
          </w:p>
        </w:tc>
        <w:tc>
          <w:tcPr>
            <w:tcW w:w="1523" w:type="dxa"/>
          </w:tcPr>
          <w:p w:rsidR="00C47F72" w:rsidRDefault="00C47F72" w:rsidP="00BD0629">
            <w:pPr>
              <w:jc w:val="center"/>
              <w:rPr>
                <w:ins w:id="661" w:author="SK" w:date="2017-11-27T21:49:00Z"/>
                <w:rFonts w:asciiTheme="minorEastAsia" w:hAnsiTheme="minorEastAsia"/>
              </w:rPr>
            </w:pPr>
          </w:p>
        </w:tc>
      </w:tr>
      <w:tr w:rsidR="00C47F72" w:rsidRPr="006B61D2" w:rsidTr="00751645">
        <w:trPr>
          <w:trHeight w:val="353"/>
        </w:trPr>
        <w:tc>
          <w:tcPr>
            <w:tcW w:w="2136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67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23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C47F72" w:rsidRPr="006B61D2" w:rsidTr="00751645">
        <w:trPr>
          <w:trHeight w:val="353"/>
        </w:trPr>
        <w:tc>
          <w:tcPr>
            <w:tcW w:w="2136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67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16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23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C47F72" w:rsidRPr="006B61D2" w:rsidTr="00751645">
        <w:trPr>
          <w:trHeight w:val="353"/>
        </w:trPr>
        <w:tc>
          <w:tcPr>
            <w:tcW w:w="2136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7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C47F72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23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47F72" w:rsidRPr="006B61D2" w:rsidTr="00751645">
        <w:trPr>
          <w:trHeight w:val="353"/>
        </w:trPr>
        <w:tc>
          <w:tcPr>
            <w:tcW w:w="2136" w:type="dxa"/>
          </w:tcPr>
          <w:p w:rsidR="00C47F72" w:rsidRPr="00FF49A8" w:rsidRDefault="00C47F72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7" w:type="dxa"/>
          </w:tcPr>
          <w:p w:rsidR="00C47F72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C47F72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C47F72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C47F72" w:rsidRDefault="00C47F72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23" w:type="dxa"/>
          </w:tcPr>
          <w:p w:rsidR="00C47F72" w:rsidRPr="009D6787" w:rsidRDefault="00C47F72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560647" w:rsidRDefault="00560647" w:rsidP="00560647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560647" w:rsidTr="00BD0629">
        <w:tc>
          <w:tcPr>
            <w:tcW w:w="1753" w:type="dxa"/>
            <w:shd w:val="clear" w:color="auto" w:fill="D9D9D9" w:themeFill="background1" w:themeFillShade="D9"/>
          </w:tcPr>
          <w:p w:rsidR="00560647" w:rsidRDefault="00560647" w:rsidP="00BD062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560647" w:rsidRDefault="00560647" w:rsidP="00BD0629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560647" w:rsidRDefault="00560647" w:rsidP="00BD062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560647" w:rsidRDefault="00560647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560647" w:rsidRDefault="00560647" w:rsidP="00BD0629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560647" w:rsidRDefault="00560647" w:rsidP="00BD062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647" w:rsidTr="00BD0629">
        <w:trPr>
          <w:trHeight w:val="339"/>
        </w:trPr>
        <w:tc>
          <w:tcPr>
            <w:tcW w:w="1753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56064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560647" w:rsidTr="00BD0629">
        <w:trPr>
          <w:trHeight w:val="353"/>
        </w:trPr>
        <w:tc>
          <w:tcPr>
            <w:tcW w:w="1753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lastRenderedPageBreak/>
              <w:t>em</w:t>
            </w:r>
          </w:p>
        </w:tc>
        <w:tc>
          <w:tcPr>
            <w:tcW w:w="1158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560647" w:rsidRPr="00E71FC7" w:rsidRDefault="00560647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D0629">
        <w:trPr>
          <w:trHeight w:val="353"/>
        </w:trPr>
        <w:tc>
          <w:tcPr>
            <w:tcW w:w="1753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D0629">
        <w:trPr>
          <w:trHeight w:val="353"/>
        </w:trPr>
        <w:tc>
          <w:tcPr>
            <w:tcW w:w="1753" w:type="dxa"/>
          </w:tcPr>
          <w:p w:rsidR="004111F1" w:rsidRPr="00FF49A8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810F42" w:rsidRDefault="00810F42" w:rsidP="00810F42">
      <w:pPr>
        <w:pStyle w:val="3"/>
      </w:pPr>
      <w:bookmarkStart w:id="662" w:name="_Toc499446908"/>
      <w:r>
        <w:rPr>
          <w:rFonts w:hint="eastAsia"/>
        </w:rPr>
        <w:t>诺商认证信息查询</w:t>
      </w:r>
      <w:bookmarkEnd w:id="662"/>
    </w:p>
    <w:p w:rsidR="00E477FA" w:rsidRDefault="00E477FA" w:rsidP="00E477FA">
      <w:r>
        <w:rPr>
          <w:rFonts w:hint="eastAsia"/>
        </w:rPr>
        <w:t>报文描述：诺商认证信息查询。</w:t>
      </w:r>
    </w:p>
    <w:p w:rsidR="00E477FA" w:rsidRDefault="00E477FA" w:rsidP="00E477FA">
      <w:r>
        <w:rPr>
          <w:rFonts w:hint="eastAsia"/>
        </w:rPr>
        <w:t>接收前置系统报文，调用诺商认证查询服务。</w:t>
      </w:r>
    </w:p>
    <w:p w:rsidR="00BE72B2" w:rsidRPr="009C6488" w:rsidRDefault="00BE72B2" w:rsidP="00BE72B2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E72B2" w:rsidRDefault="00EC41A7" w:rsidP="00E477FA">
      <w:r>
        <w:rPr>
          <w:rFonts w:hint="eastAsia"/>
        </w:rPr>
        <w:t>/qz/</w:t>
      </w:r>
      <w:r w:rsidR="008F74C4">
        <w:rPr>
          <w:rFonts w:hint="eastAsia"/>
        </w:rPr>
        <w:t>mem</w:t>
      </w:r>
      <w:r w:rsidR="00F5450C">
        <w:rPr>
          <w:rFonts w:hint="eastAsia"/>
        </w:rPr>
        <w:t>/</w:t>
      </w:r>
      <w:r>
        <w:rPr>
          <w:rFonts w:hint="eastAsia"/>
        </w:rPr>
        <w:t>ns_identified</w:t>
      </w:r>
      <w:r w:rsidR="00BE72B2">
        <w:rPr>
          <w:rFonts w:hint="eastAsia"/>
        </w:rPr>
        <w:t>_info_qry</w:t>
      </w:r>
    </w:p>
    <w:p w:rsidR="007C79C8" w:rsidRPr="009C6488" w:rsidRDefault="007C79C8" w:rsidP="007C79C8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2136"/>
        <w:gridCol w:w="1067"/>
        <w:gridCol w:w="796"/>
        <w:gridCol w:w="1416"/>
        <w:gridCol w:w="1584"/>
        <w:gridCol w:w="1523"/>
      </w:tblGrid>
      <w:tr w:rsidR="007C79C8" w:rsidTr="005D79CA">
        <w:tc>
          <w:tcPr>
            <w:tcW w:w="2136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7C79C8" w:rsidTr="005D79CA">
        <w:trPr>
          <w:trHeight w:val="339"/>
        </w:trPr>
        <w:tc>
          <w:tcPr>
            <w:tcW w:w="213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6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23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79C8" w:rsidRPr="006B61D2" w:rsidTr="005D79CA">
        <w:trPr>
          <w:trHeight w:val="353"/>
        </w:trPr>
        <w:tc>
          <w:tcPr>
            <w:tcW w:w="213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6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23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7C79C8" w:rsidRPr="006B61D2" w:rsidTr="005D79CA">
        <w:trPr>
          <w:trHeight w:val="353"/>
        </w:trPr>
        <w:tc>
          <w:tcPr>
            <w:tcW w:w="213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6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1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23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5D79CA">
        <w:trPr>
          <w:trHeight w:val="353"/>
        </w:trPr>
        <w:tc>
          <w:tcPr>
            <w:tcW w:w="2136" w:type="dxa"/>
          </w:tcPr>
          <w:p w:rsidR="004111F1" w:rsidRPr="009D6787" w:rsidRDefault="004111F1" w:rsidP="005D79C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7" w:type="dxa"/>
          </w:tcPr>
          <w:p w:rsidR="004111F1" w:rsidRPr="009D6787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Pr="009D6787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4111F1" w:rsidRPr="009D6787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23" w:type="dxa"/>
          </w:tcPr>
          <w:p w:rsidR="004111F1" w:rsidRPr="009D6787" w:rsidRDefault="004111F1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5D79CA">
        <w:trPr>
          <w:trHeight w:val="353"/>
        </w:trPr>
        <w:tc>
          <w:tcPr>
            <w:tcW w:w="2136" w:type="dxa"/>
          </w:tcPr>
          <w:p w:rsidR="004111F1" w:rsidRPr="00FF49A8" w:rsidRDefault="004111F1" w:rsidP="005D79C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7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16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84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23" w:type="dxa"/>
          </w:tcPr>
          <w:p w:rsidR="004111F1" w:rsidRPr="009D6787" w:rsidRDefault="004111F1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C79C8" w:rsidRDefault="007C79C8" w:rsidP="007C79C8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2136"/>
        <w:gridCol w:w="1067"/>
        <w:gridCol w:w="796"/>
        <w:gridCol w:w="959"/>
        <w:gridCol w:w="1817"/>
        <w:gridCol w:w="1747"/>
      </w:tblGrid>
      <w:tr w:rsidR="007C79C8" w:rsidTr="007C79C8">
        <w:tc>
          <w:tcPr>
            <w:tcW w:w="2136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:rsidR="007C79C8" w:rsidRPr="006B429A" w:rsidRDefault="007C79C8" w:rsidP="005D79CA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7C79C8" w:rsidTr="007C79C8">
        <w:trPr>
          <w:trHeight w:val="339"/>
        </w:trPr>
        <w:tc>
          <w:tcPr>
            <w:tcW w:w="213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59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4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7C79C8" w:rsidTr="007C79C8">
        <w:trPr>
          <w:trHeight w:val="339"/>
        </w:trPr>
        <w:tc>
          <w:tcPr>
            <w:tcW w:w="213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59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81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4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79C8" w:rsidTr="007C79C8">
        <w:trPr>
          <w:trHeight w:val="339"/>
        </w:trPr>
        <w:tc>
          <w:tcPr>
            <w:tcW w:w="213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corpor_name</w:t>
            </w:r>
          </w:p>
        </w:tc>
        <w:tc>
          <w:tcPr>
            <w:tcW w:w="106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128</w:t>
            </w:r>
          </w:p>
        </w:tc>
        <w:tc>
          <w:tcPr>
            <w:tcW w:w="959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企业名称</w:t>
            </w:r>
          </w:p>
        </w:tc>
        <w:tc>
          <w:tcPr>
            <w:tcW w:w="174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79C8" w:rsidTr="007C79C8">
        <w:trPr>
          <w:trHeight w:val="353"/>
        </w:trPr>
        <w:tc>
          <w:tcPr>
            <w:tcW w:w="213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cert_no</w:t>
            </w:r>
          </w:p>
        </w:tc>
        <w:tc>
          <w:tcPr>
            <w:tcW w:w="106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59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注册号</w:t>
            </w:r>
          </w:p>
        </w:tc>
        <w:tc>
          <w:tcPr>
            <w:tcW w:w="174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79C8" w:rsidTr="007C79C8">
        <w:trPr>
          <w:trHeight w:val="353"/>
        </w:trPr>
        <w:tc>
          <w:tcPr>
            <w:tcW w:w="213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legal_person</w:t>
            </w:r>
          </w:p>
        </w:tc>
        <w:tc>
          <w:tcPr>
            <w:tcW w:w="106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59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法人</w:t>
            </w:r>
          </w:p>
        </w:tc>
        <w:tc>
          <w:tcPr>
            <w:tcW w:w="174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79C8" w:rsidTr="007C79C8">
        <w:trPr>
          <w:trHeight w:val="353"/>
        </w:trPr>
        <w:tc>
          <w:tcPr>
            <w:tcW w:w="213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regist_addr</w:t>
            </w:r>
          </w:p>
        </w:tc>
        <w:tc>
          <w:tcPr>
            <w:tcW w:w="106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59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7C79C8" w:rsidRDefault="007C79C8" w:rsidP="005D79CA">
            <w:pPr>
              <w:tabs>
                <w:tab w:val="left" w:pos="1262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注册地址</w:t>
            </w:r>
          </w:p>
        </w:tc>
        <w:tc>
          <w:tcPr>
            <w:tcW w:w="174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79C8" w:rsidTr="007C79C8">
        <w:trPr>
          <w:trHeight w:val="353"/>
        </w:trPr>
        <w:tc>
          <w:tcPr>
            <w:tcW w:w="213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auth_state</w:t>
            </w:r>
          </w:p>
        </w:tc>
        <w:tc>
          <w:tcPr>
            <w:tcW w:w="106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59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7C79C8" w:rsidRDefault="007C79C8" w:rsidP="005D79CA">
            <w:pPr>
              <w:tabs>
                <w:tab w:val="left" w:pos="1262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</w:t>
            </w:r>
          </w:p>
        </w:tc>
        <w:tc>
          <w:tcPr>
            <w:tcW w:w="174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C79C8" w:rsidTr="007C79C8">
        <w:trPr>
          <w:trHeight w:val="353"/>
        </w:trPr>
        <w:tc>
          <w:tcPr>
            <w:tcW w:w="213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img_busi_lic_url</w:t>
            </w:r>
          </w:p>
        </w:tc>
        <w:tc>
          <w:tcPr>
            <w:tcW w:w="106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959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营业执照</w:t>
            </w:r>
          </w:p>
        </w:tc>
        <w:tc>
          <w:tcPr>
            <w:tcW w:w="1747" w:type="dxa"/>
          </w:tcPr>
          <w:p w:rsidR="007C79C8" w:rsidRPr="009D6787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图片URL</w:t>
            </w:r>
          </w:p>
        </w:tc>
      </w:tr>
      <w:tr w:rsidR="007C79C8" w:rsidTr="007C79C8">
        <w:trPr>
          <w:trHeight w:val="353"/>
        </w:trPr>
        <w:tc>
          <w:tcPr>
            <w:tcW w:w="213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busi_lic_due</w:t>
            </w:r>
          </w:p>
        </w:tc>
        <w:tc>
          <w:tcPr>
            <w:tcW w:w="106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796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59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营业执照有效</w:t>
            </w:r>
            <w:r>
              <w:rPr>
                <w:rFonts w:asciiTheme="minorEastAsia" w:hAnsiTheme="minorEastAsia" w:hint="eastAsia"/>
              </w:rPr>
              <w:lastRenderedPageBreak/>
              <w:t>期</w:t>
            </w:r>
          </w:p>
        </w:tc>
        <w:tc>
          <w:tcPr>
            <w:tcW w:w="1747" w:type="dxa"/>
          </w:tcPr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YYYYMMDD</w:t>
            </w:r>
          </w:p>
          <w:p w:rsidR="007C79C8" w:rsidRDefault="007C79C8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长期：99991231</w:t>
            </w:r>
          </w:p>
        </w:tc>
      </w:tr>
      <w:tr w:rsidR="004111F1" w:rsidTr="007C79C8">
        <w:trPr>
          <w:trHeight w:val="353"/>
        </w:trPr>
        <w:tc>
          <w:tcPr>
            <w:tcW w:w="2136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lastRenderedPageBreak/>
              <w:t>nonce_str</w:t>
            </w:r>
          </w:p>
        </w:tc>
        <w:tc>
          <w:tcPr>
            <w:tcW w:w="1067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59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747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7C79C8">
        <w:trPr>
          <w:trHeight w:val="353"/>
        </w:trPr>
        <w:tc>
          <w:tcPr>
            <w:tcW w:w="2136" w:type="dxa"/>
          </w:tcPr>
          <w:p w:rsidR="004111F1" w:rsidRPr="00FF49A8" w:rsidRDefault="004111F1" w:rsidP="005D79C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7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59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817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747" w:type="dxa"/>
          </w:tcPr>
          <w:p w:rsidR="004111F1" w:rsidRDefault="004111F1" w:rsidP="005D79CA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504030" w:rsidRPr="007C79C8" w:rsidRDefault="00504030" w:rsidP="00504030"/>
    <w:p w:rsidR="004B2AB8" w:rsidRDefault="008628DE" w:rsidP="00A26536">
      <w:pPr>
        <w:pStyle w:val="2"/>
      </w:pPr>
      <w:bookmarkStart w:id="663" w:name="_Toc499446909"/>
      <w:r>
        <w:rPr>
          <w:rFonts w:hint="eastAsia"/>
        </w:rPr>
        <w:t>账户</w:t>
      </w:r>
      <w:bookmarkEnd w:id="663"/>
    </w:p>
    <w:p w:rsidR="00FE19E3" w:rsidRDefault="00011FAE" w:rsidP="00FE19E3">
      <w:pPr>
        <w:pStyle w:val="3"/>
      </w:pPr>
      <w:bookmarkStart w:id="664" w:name="_Toc499446910"/>
      <w:r>
        <w:rPr>
          <w:rFonts w:hint="eastAsia"/>
        </w:rPr>
        <w:t>诺宝充值</w:t>
      </w:r>
      <w:r w:rsidR="005D28A9">
        <w:rPr>
          <w:rFonts w:hint="eastAsia"/>
        </w:rPr>
        <w:t>生成</w:t>
      </w:r>
      <w:r w:rsidR="0073240C">
        <w:rPr>
          <w:rFonts w:hint="eastAsia"/>
        </w:rPr>
        <w:t>支付</w:t>
      </w:r>
      <w:r w:rsidR="004F6529">
        <w:rPr>
          <w:rFonts w:hint="eastAsia"/>
        </w:rPr>
        <w:t>订单</w:t>
      </w:r>
      <w:bookmarkEnd w:id="664"/>
    </w:p>
    <w:p w:rsidR="00FB407A" w:rsidRDefault="00FB407A" w:rsidP="00FB407A">
      <w:r>
        <w:rPr>
          <w:rFonts w:hint="eastAsia"/>
        </w:rPr>
        <w:t>报文描述：通过微信、支付宝在线上购买诺宝。</w:t>
      </w:r>
    </w:p>
    <w:p w:rsidR="003E3510" w:rsidRDefault="00FB407A" w:rsidP="003E3510">
      <w:r>
        <w:rPr>
          <w:rFonts w:hint="eastAsia"/>
        </w:rPr>
        <w:t>接收前置系统报文，调用</w:t>
      </w:r>
      <w:r w:rsidR="00F031F4">
        <w:rPr>
          <w:rFonts w:hint="eastAsia"/>
        </w:rPr>
        <w:t>诺宝充值</w:t>
      </w:r>
      <w:r w:rsidR="00F01E58">
        <w:rPr>
          <w:rFonts w:hint="eastAsia"/>
        </w:rPr>
        <w:t>订单</w:t>
      </w:r>
      <w:r w:rsidR="00E66DFB">
        <w:rPr>
          <w:rFonts w:hint="eastAsia"/>
        </w:rPr>
        <w:t>生成</w:t>
      </w:r>
      <w:r w:rsidR="00BF54DC">
        <w:rPr>
          <w:rFonts w:hint="eastAsia"/>
        </w:rPr>
        <w:t>服务</w:t>
      </w:r>
      <w:r>
        <w:rPr>
          <w:rFonts w:hint="eastAsia"/>
        </w:rPr>
        <w:t>。</w:t>
      </w:r>
    </w:p>
    <w:p w:rsidR="00824931" w:rsidRDefault="004F5496" w:rsidP="00824931">
      <w:r>
        <w:rPr>
          <w:rFonts w:hint="eastAsia"/>
        </w:rPr>
        <w:t>备注：本交易支持查询其他法人业务类型（比如后面业务扩展：银宝</w:t>
      </w:r>
      <w:r w:rsidR="00824931">
        <w:rPr>
          <w:rFonts w:hint="eastAsia"/>
        </w:rPr>
        <w:t>，信宝等）</w:t>
      </w:r>
    </w:p>
    <w:p w:rsidR="00D4334F" w:rsidRPr="009C6488" w:rsidRDefault="00D4334F" w:rsidP="00D4334F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824931" w:rsidRPr="00824931" w:rsidRDefault="00D4334F" w:rsidP="003E3510">
      <w:r>
        <w:rPr>
          <w:rFonts w:hint="eastAsia"/>
        </w:rPr>
        <w:t>/qz/acc/</w:t>
      </w:r>
      <w:r w:rsidR="000F01A2">
        <w:rPr>
          <w:rFonts w:hint="eastAsia"/>
        </w:rPr>
        <w:t>nb/</w:t>
      </w:r>
      <w:r w:rsidR="00A459AE">
        <w:rPr>
          <w:rFonts w:hint="eastAsia"/>
        </w:rPr>
        <w:t>create_nb_order_prepay</w:t>
      </w:r>
    </w:p>
    <w:p w:rsidR="003E3510" w:rsidRPr="009C6488" w:rsidRDefault="003E3510" w:rsidP="003E3510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57"/>
        <w:gridCol w:w="1092"/>
        <w:gridCol w:w="846"/>
        <w:gridCol w:w="1460"/>
        <w:gridCol w:w="1620"/>
        <w:gridCol w:w="1547"/>
      </w:tblGrid>
      <w:tr w:rsidR="003B27BA" w:rsidTr="003B27BA">
        <w:tc>
          <w:tcPr>
            <w:tcW w:w="1957" w:type="dxa"/>
            <w:shd w:val="clear" w:color="auto" w:fill="D9D9D9" w:themeFill="background1" w:themeFillShade="D9"/>
          </w:tcPr>
          <w:p w:rsidR="003B27BA" w:rsidRPr="006B429A" w:rsidRDefault="003B27BA" w:rsidP="00C677DE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3B27BA" w:rsidRPr="006B429A" w:rsidRDefault="003B27BA" w:rsidP="00C677DE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3B27BA" w:rsidRPr="006B429A" w:rsidRDefault="003B27BA" w:rsidP="00C677DE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3B27BA" w:rsidRPr="006B429A" w:rsidRDefault="003B27BA" w:rsidP="00C677DE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B27BA" w:rsidRPr="006B429A" w:rsidRDefault="003B27BA" w:rsidP="00C677DE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3B27BA" w:rsidRPr="006B429A" w:rsidRDefault="003B27BA" w:rsidP="00C677DE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3B27BA" w:rsidTr="003B27BA">
        <w:trPr>
          <w:trHeight w:val="339"/>
        </w:trPr>
        <w:tc>
          <w:tcPr>
            <w:tcW w:w="1957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3B27BA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B27BA" w:rsidTr="003B27BA">
        <w:trPr>
          <w:trHeight w:val="339"/>
        </w:trPr>
        <w:tc>
          <w:tcPr>
            <w:tcW w:w="1957" w:type="dxa"/>
          </w:tcPr>
          <w:p w:rsidR="003B27BA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3B27BA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3B27BA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3B27BA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47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A07EA" w:rsidTr="003B27BA">
        <w:trPr>
          <w:trHeight w:val="339"/>
          <w:ins w:id="665" w:author="Kai" w:date="2017-09-22T00:43:00Z"/>
        </w:trPr>
        <w:tc>
          <w:tcPr>
            <w:tcW w:w="1957" w:type="dxa"/>
          </w:tcPr>
          <w:p w:rsidR="00EA07EA" w:rsidRDefault="00717FE3" w:rsidP="00C677DE">
            <w:pPr>
              <w:jc w:val="center"/>
              <w:rPr>
                <w:ins w:id="666" w:author="Kai" w:date="2017-09-22T00:43:00Z"/>
                <w:rFonts w:asciiTheme="minorEastAsia" w:hAnsiTheme="minorEastAsia"/>
              </w:rPr>
            </w:pPr>
            <w:ins w:id="667" w:author="Kai" w:date="2017-09-22T00:44:00Z">
              <w:r w:rsidRPr="00717FE3">
                <w:rPr>
                  <w:rFonts w:asciiTheme="minorEastAsia" w:hAnsiTheme="minorEastAsia"/>
                  <w:rPrChange w:id="668" w:author="Kai" w:date="2017-09-22T00:44:00Z">
                    <w:rPr>
                      <w:rFonts w:ascii="Helvetica Neue" w:eastAsia="Times New Roman" w:hAnsi="Helvetica Neue"/>
                      <w:color w:val="222222"/>
                      <w:sz w:val="21"/>
                      <w:szCs w:val="21"/>
                      <w:u w:val="single"/>
                      <w:shd w:val="clear" w:color="auto" w:fill="FFFFFF"/>
                    </w:rPr>
                  </w:rPrChange>
                </w:rPr>
                <w:t>out_trade_no</w:t>
              </w:r>
            </w:ins>
          </w:p>
        </w:tc>
        <w:tc>
          <w:tcPr>
            <w:tcW w:w="1092" w:type="dxa"/>
          </w:tcPr>
          <w:p w:rsidR="00EA07EA" w:rsidRDefault="00997323" w:rsidP="00C677DE">
            <w:pPr>
              <w:jc w:val="center"/>
              <w:rPr>
                <w:ins w:id="669" w:author="Kai" w:date="2017-09-22T00:43:00Z"/>
                <w:rFonts w:asciiTheme="minorEastAsia" w:hAnsiTheme="minorEastAsia"/>
              </w:rPr>
            </w:pPr>
            <w:ins w:id="670" w:author="Kai" w:date="2017-09-22T00:44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46" w:type="dxa"/>
          </w:tcPr>
          <w:p w:rsidR="00EA07EA" w:rsidRDefault="00997323" w:rsidP="00C677DE">
            <w:pPr>
              <w:jc w:val="center"/>
              <w:rPr>
                <w:ins w:id="671" w:author="Kai" w:date="2017-09-22T00:43:00Z"/>
                <w:rFonts w:asciiTheme="minorEastAsia" w:hAnsiTheme="minorEastAsia"/>
              </w:rPr>
            </w:pPr>
            <w:ins w:id="672" w:author="Kai" w:date="2017-09-22T00:44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460" w:type="dxa"/>
          </w:tcPr>
          <w:p w:rsidR="00EA07EA" w:rsidRDefault="00997323" w:rsidP="00C677DE">
            <w:pPr>
              <w:jc w:val="center"/>
              <w:rPr>
                <w:ins w:id="673" w:author="Kai" w:date="2017-09-22T00:43:00Z"/>
                <w:rFonts w:asciiTheme="minorEastAsia" w:hAnsiTheme="minorEastAsia"/>
              </w:rPr>
            </w:pPr>
            <w:ins w:id="674" w:author="Kai" w:date="2017-09-22T00:44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0" w:type="dxa"/>
          </w:tcPr>
          <w:p w:rsidR="00EA07EA" w:rsidRDefault="00997323" w:rsidP="00C677DE">
            <w:pPr>
              <w:jc w:val="center"/>
              <w:rPr>
                <w:ins w:id="675" w:author="Kai" w:date="2017-09-22T00:43:00Z"/>
                <w:rFonts w:asciiTheme="minorEastAsia" w:hAnsiTheme="minorEastAsia"/>
              </w:rPr>
            </w:pPr>
            <w:ins w:id="676" w:author="Kai" w:date="2017-09-22T00:44:00Z">
              <w:r>
                <w:rPr>
                  <w:rFonts w:asciiTheme="minorEastAsia" w:hAnsiTheme="minorEastAsia" w:hint="eastAsia"/>
                </w:rPr>
                <w:t>订单号</w:t>
              </w:r>
            </w:ins>
          </w:p>
        </w:tc>
        <w:tc>
          <w:tcPr>
            <w:tcW w:w="1547" w:type="dxa"/>
          </w:tcPr>
          <w:p w:rsidR="00EA07EA" w:rsidRPr="009D6787" w:rsidRDefault="00EA07EA" w:rsidP="00C677DE">
            <w:pPr>
              <w:jc w:val="center"/>
              <w:rPr>
                <w:ins w:id="677" w:author="Kai" w:date="2017-09-22T00:43:00Z"/>
                <w:rFonts w:asciiTheme="minorEastAsia" w:hAnsiTheme="minorEastAsia"/>
              </w:rPr>
            </w:pPr>
          </w:p>
        </w:tc>
      </w:tr>
      <w:tr w:rsidR="003B27BA" w:rsidTr="003B27BA">
        <w:trPr>
          <w:trHeight w:val="353"/>
        </w:trPr>
        <w:tc>
          <w:tcPr>
            <w:tcW w:w="1957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3B27BA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3B27BA" w:rsidRPr="009D6787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充值方式</w:t>
            </w:r>
          </w:p>
        </w:tc>
        <w:tc>
          <w:tcPr>
            <w:tcW w:w="1547" w:type="dxa"/>
          </w:tcPr>
          <w:p w:rsidR="003B27BA" w:rsidRDefault="003B27BA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C31ADF"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 w:hint="eastAsia"/>
              </w:rPr>
              <w:t>=微  信</w:t>
            </w:r>
          </w:p>
          <w:p w:rsidR="003B27BA" w:rsidRPr="009D6787" w:rsidRDefault="00C31ADF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3B27BA">
              <w:rPr>
                <w:rFonts w:asciiTheme="minorEastAsia" w:hAnsiTheme="minorEastAsia" w:hint="eastAsia"/>
              </w:rPr>
              <w:t>1=支付宝</w:t>
            </w:r>
          </w:p>
        </w:tc>
      </w:tr>
      <w:tr w:rsidR="00824931" w:rsidTr="003B27BA">
        <w:trPr>
          <w:trHeight w:val="353"/>
        </w:trPr>
        <w:tc>
          <w:tcPr>
            <w:tcW w:w="1957" w:type="dxa"/>
          </w:tcPr>
          <w:p w:rsidR="00824931" w:rsidRDefault="0082493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824931" w:rsidRDefault="0082493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824931" w:rsidRDefault="0082493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824931" w:rsidRDefault="0082493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824931" w:rsidRDefault="0082493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</w:tc>
      </w:tr>
      <w:tr w:rsidR="00824931" w:rsidRPr="006B61D2" w:rsidTr="003B27BA">
        <w:trPr>
          <w:trHeight w:val="353"/>
        </w:trPr>
        <w:tc>
          <w:tcPr>
            <w:tcW w:w="1957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824931" w:rsidRPr="006B61D2" w:rsidTr="003B27BA">
        <w:trPr>
          <w:trHeight w:val="353"/>
        </w:trPr>
        <w:tc>
          <w:tcPr>
            <w:tcW w:w="1957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824931" w:rsidRPr="009D6787" w:rsidRDefault="00824931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3B27BA">
        <w:trPr>
          <w:trHeight w:val="353"/>
        </w:trPr>
        <w:tc>
          <w:tcPr>
            <w:tcW w:w="1957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3B27BA">
        <w:trPr>
          <w:trHeight w:val="353"/>
        </w:trPr>
        <w:tc>
          <w:tcPr>
            <w:tcW w:w="1957" w:type="dxa"/>
          </w:tcPr>
          <w:p w:rsidR="004111F1" w:rsidRPr="00FF49A8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85E0E" w:rsidRDefault="00785E0E" w:rsidP="00785E0E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949"/>
        <w:gridCol w:w="1126"/>
        <w:gridCol w:w="817"/>
        <w:gridCol w:w="972"/>
        <w:gridCol w:w="1757"/>
        <w:gridCol w:w="1901"/>
      </w:tblGrid>
      <w:tr w:rsidR="001D1082" w:rsidTr="001D1082">
        <w:tc>
          <w:tcPr>
            <w:tcW w:w="1949" w:type="dxa"/>
            <w:shd w:val="clear" w:color="auto" w:fill="D9D9D9" w:themeFill="background1" w:themeFillShade="D9"/>
          </w:tcPr>
          <w:p w:rsidR="004448B6" w:rsidRDefault="004448B6" w:rsidP="00C677D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4448B6" w:rsidRDefault="004448B6" w:rsidP="00C677D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4448B6" w:rsidRDefault="004448B6" w:rsidP="00C677D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4448B6" w:rsidRDefault="004448B6" w:rsidP="00C677DE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4448B6" w:rsidRDefault="004448B6" w:rsidP="00C677DE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4448B6" w:rsidRDefault="004448B6" w:rsidP="00C677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1082" w:rsidTr="001D1082">
        <w:trPr>
          <w:trHeight w:val="339"/>
        </w:trPr>
        <w:tc>
          <w:tcPr>
            <w:tcW w:w="1949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lastRenderedPageBreak/>
              <w:t>ec</w:t>
            </w:r>
          </w:p>
        </w:tc>
        <w:tc>
          <w:tcPr>
            <w:tcW w:w="1126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72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4448B6" w:rsidRDefault="004448B6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1D1082" w:rsidTr="001D1082">
        <w:trPr>
          <w:trHeight w:val="353"/>
        </w:trPr>
        <w:tc>
          <w:tcPr>
            <w:tcW w:w="1949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72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D1082" w:rsidTr="001D1082">
        <w:trPr>
          <w:trHeight w:val="353"/>
        </w:trPr>
        <w:tc>
          <w:tcPr>
            <w:tcW w:w="1949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126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4448B6" w:rsidRDefault="004448B6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901" w:type="dxa"/>
          </w:tcPr>
          <w:p w:rsidR="004448B6" w:rsidRPr="00E71FC7" w:rsidRDefault="004448B6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1D1082">
        <w:trPr>
          <w:trHeight w:val="353"/>
        </w:trPr>
        <w:tc>
          <w:tcPr>
            <w:tcW w:w="1949" w:type="dxa"/>
          </w:tcPr>
          <w:p w:rsidR="004111F1" w:rsidRPr="004921B5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1D1082">
        <w:trPr>
          <w:trHeight w:val="353"/>
        </w:trPr>
        <w:tc>
          <w:tcPr>
            <w:tcW w:w="1949" w:type="dxa"/>
          </w:tcPr>
          <w:p w:rsidR="004111F1" w:rsidRPr="00FF49A8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E00992" w:rsidRDefault="00E00992" w:rsidP="00E00992">
      <w:pPr>
        <w:pStyle w:val="3"/>
      </w:pPr>
      <w:bookmarkStart w:id="678" w:name="_Toc499446911"/>
      <w:r>
        <w:rPr>
          <w:rFonts w:hint="eastAsia"/>
        </w:rPr>
        <w:t>诺宝充值支付</w:t>
      </w:r>
      <w:r w:rsidR="00796995">
        <w:rPr>
          <w:rFonts w:hint="eastAsia"/>
        </w:rPr>
        <w:t>结果</w:t>
      </w:r>
      <w:r>
        <w:rPr>
          <w:rFonts w:hint="eastAsia"/>
        </w:rPr>
        <w:t>通知</w:t>
      </w:r>
      <w:bookmarkEnd w:id="678"/>
    </w:p>
    <w:p w:rsidR="002C0968" w:rsidRDefault="002C0968" w:rsidP="002C0968">
      <w:r>
        <w:rPr>
          <w:rFonts w:hint="eastAsia"/>
        </w:rPr>
        <w:t>报文描述：通过微信、支付宝在线上购买诺宝，支付成功后发起本交易。</w:t>
      </w:r>
    </w:p>
    <w:p w:rsidR="002C0968" w:rsidRDefault="002C0968" w:rsidP="002C0968">
      <w:r>
        <w:rPr>
          <w:rFonts w:hint="eastAsia"/>
        </w:rPr>
        <w:t>接收前置系统报文，调用诺宝</w:t>
      </w:r>
      <w:r w:rsidR="00353F74">
        <w:rPr>
          <w:rFonts w:hint="eastAsia"/>
        </w:rPr>
        <w:t>账户充值成功后相关</w:t>
      </w:r>
      <w:r w:rsidR="00EF102D">
        <w:rPr>
          <w:rFonts w:hint="eastAsia"/>
        </w:rPr>
        <w:t>账务</w:t>
      </w:r>
      <w:r>
        <w:rPr>
          <w:rFonts w:hint="eastAsia"/>
        </w:rPr>
        <w:t>服务。</w:t>
      </w:r>
    </w:p>
    <w:p w:rsidR="00361197" w:rsidRDefault="00361197" w:rsidP="002C0968">
      <w:r>
        <w:rPr>
          <w:rFonts w:hint="eastAsia"/>
        </w:rPr>
        <w:t>备注：本交易支持查询其他法人业务类型（比如后面业务扩展：</w:t>
      </w:r>
      <w:r w:rsidR="004F5496">
        <w:rPr>
          <w:rFonts w:hint="eastAsia"/>
        </w:rPr>
        <w:t>银宝</w:t>
      </w:r>
      <w:r>
        <w:rPr>
          <w:rFonts w:hint="eastAsia"/>
        </w:rPr>
        <w:t>，信宝等）</w:t>
      </w:r>
    </w:p>
    <w:p w:rsidR="003C7DFD" w:rsidRPr="009C6488" w:rsidRDefault="003C7DFD" w:rsidP="003C7DFD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3C7DFD" w:rsidRPr="00361197" w:rsidRDefault="003C7DFD" w:rsidP="002C0968">
      <w:r>
        <w:rPr>
          <w:rFonts w:hint="eastAsia"/>
        </w:rPr>
        <w:t>/qz/acc/</w:t>
      </w:r>
      <w:r w:rsidR="000F01A2">
        <w:rPr>
          <w:rFonts w:hint="eastAsia"/>
        </w:rPr>
        <w:t>nb/</w:t>
      </w:r>
      <w:r>
        <w:rPr>
          <w:rFonts w:hint="eastAsia"/>
        </w:rPr>
        <w:t>notify</w:t>
      </w:r>
      <w:r w:rsidR="00E71779">
        <w:rPr>
          <w:rFonts w:hint="eastAsia"/>
        </w:rPr>
        <w:t>_nb_order_payed_result</w:t>
      </w:r>
    </w:p>
    <w:p w:rsidR="009F3271" w:rsidRPr="009C6488" w:rsidRDefault="009F3271" w:rsidP="009F3271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57"/>
        <w:gridCol w:w="1092"/>
        <w:gridCol w:w="846"/>
        <w:gridCol w:w="1460"/>
        <w:gridCol w:w="1620"/>
        <w:gridCol w:w="1547"/>
      </w:tblGrid>
      <w:tr w:rsidR="00BF2BCB" w:rsidTr="00BF2BCB">
        <w:tc>
          <w:tcPr>
            <w:tcW w:w="1957" w:type="dxa"/>
            <w:shd w:val="clear" w:color="auto" w:fill="D9D9D9" w:themeFill="background1" w:themeFillShade="D9"/>
          </w:tcPr>
          <w:p w:rsidR="00BF2BCB" w:rsidRPr="006B429A" w:rsidRDefault="00BF2BCB" w:rsidP="00C677DE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BF2BCB" w:rsidRPr="006B429A" w:rsidRDefault="00BF2BCB" w:rsidP="00C677DE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BF2BCB" w:rsidRPr="006B429A" w:rsidRDefault="00BF2BCB" w:rsidP="00C677DE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BF2BCB" w:rsidRPr="006B429A" w:rsidRDefault="00BF2BCB" w:rsidP="00C677DE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F2BCB" w:rsidRPr="006B429A" w:rsidRDefault="00BF2BCB" w:rsidP="00C677DE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F2BCB" w:rsidRPr="006B429A" w:rsidRDefault="00BF2BCB" w:rsidP="00C677DE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F2BCB" w:rsidTr="00BF2BCB">
        <w:trPr>
          <w:trHeight w:val="339"/>
        </w:trPr>
        <w:tc>
          <w:tcPr>
            <w:tcW w:w="1957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F2BCB" w:rsidTr="00BF2BCB">
        <w:trPr>
          <w:trHeight w:val="339"/>
        </w:trPr>
        <w:tc>
          <w:tcPr>
            <w:tcW w:w="1957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47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F2BCB" w:rsidTr="00BF2BCB">
        <w:trPr>
          <w:trHeight w:val="353"/>
        </w:trPr>
        <w:tc>
          <w:tcPr>
            <w:tcW w:w="1957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充值方式</w:t>
            </w:r>
          </w:p>
        </w:tc>
        <w:tc>
          <w:tcPr>
            <w:tcW w:w="1547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DD390E"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 w:hint="eastAsia"/>
              </w:rPr>
              <w:t>=微  信</w:t>
            </w:r>
          </w:p>
          <w:p w:rsidR="00BF2BCB" w:rsidRPr="009D6787" w:rsidRDefault="00DD390E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BF2BCB">
              <w:rPr>
                <w:rFonts w:asciiTheme="minorEastAsia" w:hAnsiTheme="minorEastAsia" w:hint="eastAsia"/>
              </w:rPr>
              <w:t>1=支付宝</w:t>
            </w:r>
          </w:p>
        </w:tc>
      </w:tr>
      <w:tr w:rsidR="00BF2BCB" w:rsidRPr="006B61D2" w:rsidTr="00BF2BCB">
        <w:trPr>
          <w:trHeight w:val="353"/>
        </w:trPr>
        <w:tc>
          <w:tcPr>
            <w:tcW w:w="1957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092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547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F2BCB" w:rsidRPr="006B61D2" w:rsidTr="00BF2BCB">
        <w:trPr>
          <w:trHeight w:val="353"/>
        </w:trPr>
        <w:tc>
          <w:tcPr>
            <w:tcW w:w="1957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pay_id</w:t>
            </w:r>
          </w:p>
        </w:tc>
        <w:tc>
          <w:tcPr>
            <w:tcW w:w="1092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微信、支付宝平台订单号</w:t>
            </w:r>
          </w:p>
        </w:tc>
        <w:tc>
          <w:tcPr>
            <w:tcW w:w="1547" w:type="dxa"/>
          </w:tcPr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退款使用</w:t>
            </w:r>
          </w:p>
        </w:tc>
      </w:tr>
      <w:tr w:rsidR="00BF2BCB" w:rsidRPr="006B61D2" w:rsidTr="00BF2BCB">
        <w:trPr>
          <w:trHeight w:val="353"/>
        </w:trPr>
        <w:tc>
          <w:tcPr>
            <w:tcW w:w="1957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pay_result</w:t>
            </w:r>
          </w:p>
        </w:tc>
        <w:tc>
          <w:tcPr>
            <w:tcW w:w="1092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支付结果</w:t>
            </w:r>
          </w:p>
        </w:tc>
        <w:tc>
          <w:tcPr>
            <w:tcW w:w="1547" w:type="dxa"/>
          </w:tcPr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0=成  功</w:t>
            </w:r>
          </w:p>
          <w:p w:rsidR="00BF2BCB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1=失  败</w:t>
            </w:r>
          </w:p>
          <w:p w:rsidR="00BF2BCB" w:rsidRPr="009D6787" w:rsidRDefault="00BF2BC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2=待支付</w:t>
            </w:r>
          </w:p>
        </w:tc>
      </w:tr>
      <w:tr w:rsidR="0089149B" w:rsidRPr="006B61D2" w:rsidTr="00BF2BCB">
        <w:trPr>
          <w:trHeight w:val="353"/>
        </w:trPr>
        <w:tc>
          <w:tcPr>
            <w:tcW w:w="1957" w:type="dxa"/>
          </w:tcPr>
          <w:p w:rsidR="0089149B" w:rsidRDefault="0089149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89149B" w:rsidRDefault="0089149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89149B" w:rsidRDefault="0089149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89149B" w:rsidRDefault="0089149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89149B" w:rsidRDefault="0089149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89149B" w:rsidRDefault="0089149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</w:tc>
      </w:tr>
      <w:tr w:rsidR="0089149B" w:rsidRPr="006B61D2" w:rsidTr="00BF2BCB">
        <w:trPr>
          <w:trHeight w:val="353"/>
        </w:trPr>
        <w:tc>
          <w:tcPr>
            <w:tcW w:w="1957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89149B" w:rsidRPr="006B61D2" w:rsidTr="00BF2BCB">
        <w:trPr>
          <w:trHeight w:val="353"/>
        </w:trPr>
        <w:tc>
          <w:tcPr>
            <w:tcW w:w="1957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89149B" w:rsidRPr="009D6787" w:rsidRDefault="0089149B" w:rsidP="00C677DE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BF2BCB">
        <w:trPr>
          <w:trHeight w:val="353"/>
        </w:trPr>
        <w:tc>
          <w:tcPr>
            <w:tcW w:w="1957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BF2BCB">
        <w:trPr>
          <w:trHeight w:val="353"/>
        </w:trPr>
        <w:tc>
          <w:tcPr>
            <w:tcW w:w="1957" w:type="dxa"/>
          </w:tcPr>
          <w:p w:rsidR="004111F1" w:rsidRPr="00FF49A8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4111F1" w:rsidRPr="009D678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F3271" w:rsidRDefault="009F3271" w:rsidP="009F3271">
      <w:pPr>
        <w:pStyle w:val="4"/>
      </w:pPr>
      <w:r>
        <w:rPr>
          <w:rFonts w:hint="eastAsia"/>
        </w:rPr>
        <w:lastRenderedPageBreak/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4A59FF" w:rsidTr="004A59FF">
        <w:tc>
          <w:tcPr>
            <w:tcW w:w="1753" w:type="dxa"/>
            <w:shd w:val="clear" w:color="auto" w:fill="D9D9D9" w:themeFill="background1" w:themeFillShade="D9"/>
          </w:tcPr>
          <w:p w:rsidR="004A59FF" w:rsidRDefault="004A59FF" w:rsidP="00C677D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4A59FF" w:rsidRDefault="004A59FF" w:rsidP="00C677D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4A59FF" w:rsidRDefault="004A59FF" w:rsidP="00C677D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4A59FF" w:rsidRDefault="004A59FF" w:rsidP="00C677DE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4A59FF" w:rsidRDefault="004A59FF" w:rsidP="00C677DE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4A59FF" w:rsidRDefault="004A59FF" w:rsidP="00C677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A59FF" w:rsidTr="004A59FF">
        <w:trPr>
          <w:trHeight w:val="339"/>
        </w:trPr>
        <w:tc>
          <w:tcPr>
            <w:tcW w:w="1753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4A59FF" w:rsidRDefault="004A59FF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4A59FF" w:rsidTr="004A59FF">
        <w:trPr>
          <w:trHeight w:val="353"/>
        </w:trPr>
        <w:tc>
          <w:tcPr>
            <w:tcW w:w="1753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4A59FF" w:rsidRPr="00E71FC7" w:rsidRDefault="004A59FF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4A59FF">
        <w:trPr>
          <w:trHeight w:val="353"/>
        </w:trPr>
        <w:tc>
          <w:tcPr>
            <w:tcW w:w="1753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4A59FF">
        <w:trPr>
          <w:trHeight w:val="353"/>
        </w:trPr>
        <w:tc>
          <w:tcPr>
            <w:tcW w:w="1753" w:type="dxa"/>
          </w:tcPr>
          <w:p w:rsidR="004111F1" w:rsidRPr="00FF49A8" w:rsidRDefault="004111F1" w:rsidP="00C677DE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C677D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C677D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17EFD" w:rsidRDefault="00717EFD" w:rsidP="00717EFD">
      <w:pPr>
        <w:pStyle w:val="3"/>
      </w:pPr>
      <w:bookmarkStart w:id="679" w:name="_Toc499446912"/>
      <w:r>
        <w:rPr>
          <w:rFonts w:hint="eastAsia"/>
        </w:rPr>
        <w:t>诺宝提现申请</w:t>
      </w:r>
      <w:bookmarkEnd w:id="679"/>
    </w:p>
    <w:p w:rsidR="00717EFD" w:rsidRDefault="00717EFD" w:rsidP="00717EFD">
      <w:r>
        <w:rPr>
          <w:rFonts w:hint="eastAsia"/>
        </w:rPr>
        <w:t>报文描述：</w:t>
      </w:r>
      <w:r w:rsidR="001133C8">
        <w:rPr>
          <w:rFonts w:hint="eastAsia"/>
        </w:rPr>
        <w:t>会员发起诺宝提现申请</w:t>
      </w:r>
      <w:r w:rsidR="00C677DE">
        <w:rPr>
          <w:rFonts w:hint="eastAsia"/>
        </w:rPr>
        <w:t>，</w:t>
      </w:r>
      <w:r w:rsidR="0002611E">
        <w:rPr>
          <w:rFonts w:hint="eastAsia"/>
        </w:rPr>
        <w:t>由平台通过线下方式将</w:t>
      </w:r>
      <w:r w:rsidR="00184F85">
        <w:rPr>
          <w:rFonts w:hint="eastAsia"/>
        </w:rPr>
        <w:t>提现</w:t>
      </w:r>
      <w:r w:rsidR="0002611E">
        <w:rPr>
          <w:rFonts w:hint="eastAsia"/>
        </w:rPr>
        <w:t>金额</w:t>
      </w:r>
      <w:r w:rsidR="00C677DE">
        <w:rPr>
          <w:rFonts w:hint="eastAsia"/>
        </w:rPr>
        <w:t>转入会员银行卡</w:t>
      </w:r>
      <w:r>
        <w:rPr>
          <w:rFonts w:hint="eastAsia"/>
        </w:rPr>
        <w:t>。</w:t>
      </w:r>
    </w:p>
    <w:p w:rsidR="00717EFD" w:rsidRDefault="00717EFD" w:rsidP="00717EFD">
      <w:r>
        <w:rPr>
          <w:rFonts w:hint="eastAsia"/>
        </w:rPr>
        <w:t>接收前置系统报文，调用诺宝账户</w:t>
      </w:r>
      <w:r w:rsidR="006C75D3">
        <w:rPr>
          <w:rFonts w:hint="eastAsia"/>
        </w:rPr>
        <w:t>提现</w:t>
      </w:r>
      <w:r>
        <w:rPr>
          <w:rFonts w:hint="eastAsia"/>
        </w:rPr>
        <w:t>相关账务服务。</w:t>
      </w:r>
    </w:p>
    <w:p w:rsidR="009755FB" w:rsidRDefault="009755FB" w:rsidP="00717EFD">
      <w:r>
        <w:rPr>
          <w:rFonts w:hint="eastAsia"/>
        </w:rPr>
        <w:t>备注：本交易支持查询其他法人业务类型（比如后面业务扩展：</w:t>
      </w:r>
      <w:r w:rsidR="004F5496">
        <w:rPr>
          <w:rFonts w:hint="eastAsia"/>
        </w:rPr>
        <w:t>银宝</w:t>
      </w:r>
      <w:r>
        <w:rPr>
          <w:rFonts w:hint="eastAsia"/>
        </w:rPr>
        <w:t>，信宝等）</w:t>
      </w:r>
    </w:p>
    <w:p w:rsidR="00CF6DA7" w:rsidRPr="009C6488" w:rsidRDefault="00CF6DA7" w:rsidP="00CF6DA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CF6DA7" w:rsidRPr="009755FB" w:rsidRDefault="00CF6DA7" w:rsidP="00717EFD">
      <w:r>
        <w:rPr>
          <w:rFonts w:hint="eastAsia"/>
        </w:rPr>
        <w:t>/qz/acc/</w:t>
      </w:r>
      <w:r w:rsidR="0084780A">
        <w:rPr>
          <w:rFonts w:hint="eastAsia"/>
        </w:rPr>
        <w:t>nb/</w:t>
      </w:r>
      <w:r>
        <w:rPr>
          <w:rFonts w:hint="eastAsia"/>
        </w:rPr>
        <w:t>nb_withdraw_apply</w:t>
      </w:r>
    </w:p>
    <w:p w:rsidR="00A071F9" w:rsidRPr="009C6488" w:rsidRDefault="00A071F9" w:rsidP="00A071F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2152"/>
        <w:gridCol w:w="1057"/>
        <w:gridCol w:w="837"/>
        <w:gridCol w:w="1392"/>
        <w:gridCol w:w="1570"/>
        <w:gridCol w:w="1514"/>
      </w:tblGrid>
      <w:tr w:rsidR="0015581F" w:rsidTr="0015581F">
        <w:tc>
          <w:tcPr>
            <w:tcW w:w="2152" w:type="dxa"/>
            <w:shd w:val="clear" w:color="auto" w:fill="D9D9D9" w:themeFill="background1" w:themeFillShade="D9"/>
          </w:tcPr>
          <w:p w:rsidR="0015581F" w:rsidRPr="006B429A" w:rsidRDefault="0015581F" w:rsidP="00100499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15581F" w:rsidRPr="006B429A" w:rsidRDefault="0015581F" w:rsidP="00100499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:rsidR="0015581F" w:rsidRPr="006B429A" w:rsidRDefault="0015581F" w:rsidP="00100499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15581F" w:rsidRPr="006B429A" w:rsidRDefault="0015581F" w:rsidP="0010049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15581F" w:rsidRPr="006B429A" w:rsidRDefault="0015581F" w:rsidP="00100499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15581F" w:rsidRPr="006B429A" w:rsidRDefault="0015581F" w:rsidP="00100499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15581F" w:rsidTr="0015581F">
        <w:trPr>
          <w:trHeight w:val="339"/>
        </w:trPr>
        <w:tc>
          <w:tcPr>
            <w:tcW w:w="2152" w:type="dxa"/>
          </w:tcPr>
          <w:p w:rsidR="0015581F" w:rsidRPr="009D6787" w:rsidRDefault="0015581F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57" w:type="dxa"/>
          </w:tcPr>
          <w:p w:rsidR="0015581F" w:rsidRPr="009D6787" w:rsidRDefault="0015581F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15581F" w:rsidRPr="009D6787" w:rsidRDefault="0015581F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15581F" w:rsidRDefault="0015581F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15581F" w:rsidRPr="009D6787" w:rsidRDefault="0015581F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14" w:type="dxa"/>
          </w:tcPr>
          <w:p w:rsidR="0015581F" w:rsidRPr="009D6787" w:rsidRDefault="0015581F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F2999" w:rsidTr="0015581F">
        <w:trPr>
          <w:trHeight w:val="339"/>
        </w:trPr>
        <w:tc>
          <w:tcPr>
            <w:tcW w:w="2152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5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92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14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</w:tc>
      </w:tr>
      <w:tr w:rsidR="004F2999" w:rsidTr="0015581F">
        <w:trPr>
          <w:trHeight w:val="339"/>
        </w:trPr>
        <w:tc>
          <w:tcPr>
            <w:tcW w:w="2152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withdraw_amount</w:t>
            </w:r>
          </w:p>
        </w:tc>
        <w:tc>
          <w:tcPr>
            <w:tcW w:w="105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37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392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提现金额</w:t>
            </w:r>
          </w:p>
        </w:tc>
        <w:tc>
          <w:tcPr>
            <w:tcW w:w="1514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F2999" w:rsidTr="0015581F">
        <w:trPr>
          <w:trHeight w:val="353"/>
        </w:trPr>
        <w:tc>
          <w:tcPr>
            <w:tcW w:w="2152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card_no</w:t>
            </w:r>
          </w:p>
        </w:tc>
        <w:tc>
          <w:tcPr>
            <w:tcW w:w="105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银行卡号</w:t>
            </w:r>
          </w:p>
        </w:tc>
        <w:tc>
          <w:tcPr>
            <w:tcW w:w="1514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F2999" w:rsidRPr="006B61D2" w:rsidTr="0015581F">
        <w:trPr>
          <w:trHeight w:val="353"/>
        </w:trPr>
        <w:tc>
          <w:tcPr>
            <w:tcW w:w="2152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bank_</w:t>
            </w:r>
            <w:ins w:id="680" w:author="SK" w:date="2017-10-16T13:15:00Z">
              <w:r w:rsidR="00E723AA">
                <w:rPr>
                  <w:rFonts w:asciiTheme="minorEastAsia" w:hAnsiTheme="minorEastAsia" w:hint="eastAsia"/>
                </w:rPr>
                <w:t>name</w:t>
              </w:r>
            </w:ins>
            <w:del w:id="681" w:author="SK" w:date="2017-10-16T13:15:00Z">
              <w:r w:rsidDel="00E723AA">
                <w:rPr>
                  <w:rFonts w:asciiTheme="minorEastAsia" w:hAnsiTheme="minorEastAsia" w:hint="eastAsia"/>
                </w:rPr>
                <w:delText>no</w:delText>
              </w:r>
            </w:del>
          </w:p>
        </w:tc>
        <w:tc>
          <w:tcPr>
            <w:tcW w:w="105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4F2999" w:rsidRDefault="005414D5" w:rsidP="00100499">
            <w:pPr>
              <w:jc w:val="center"/>
              <w:rPr>
                <w:rFonts w:asciiTheme="minorEastAsia" w:hAnsiTheme="minorEastAsia"/>
              </w:rPr>
            </w:pPr>
            <w:ins w:id="682" w:author="Kai" w:date="2017-09-21T16:07:00Z">
              <w:r>
                <w:rPr>
                  <w:rFonts w:asciiTheme="minorEastAsia" w:hAnsiTheme="minorEastAsia" w:hint="eastAsia"/>
                </w:rPr>
                <w:t>O</w:t>
              </w:r>
            </w:ins>
            <w:del w:id="683" w:author="Kai" w:date="2017-09-21T16:07:00Z">
              <w:r w:rsidR="004F2999" w:rsidDel="005414D5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570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银行卡开户行联行号</w:t>
            </w:r>
          </w:p>
        </w:tc>
        <w:tc>
          <w:tcPr>
            <w:tcW w:w="1514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F2999" w:rsidRPr="006B61D2" w:rsidTr="0015581F">
        <w:trPr>
          <w:trHeight w:val="353"/>
        </w:trPr>
        <w:tc>
          <w:tcPr>
            <w:tcW w:w="2152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tran_pwd</w:t>
            </w:r>
          </w:p>
        </w:tc>
        <w:tc>
          <w:tcPr>
            <w:tcW w:w="105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392" w:type="dxa"/>
          </w:tcPr>
          <w:p w:rsidR="004F2999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交易密码</w:t>
            </w:r>
          </w:p>
        </w:tc>
        <w:tc>
          <w:tcPr>
            <w:tcW w:w="1514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F2999" w:rsidRPr="006B61D2" w:rsidTr="0015581F">
        <w:trPr>
          <w:trHeight w:val="353"/>
        </w:trPr>
        <w:tc>
          <w:tcPr>
            <w:tcW w:w="2152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5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14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4F2999" w:rsidRPr="006B61D2" w:rsidTr="0015581F">
        <w:trPr>
          <w:trHeight w:val="353"/>
        </w:trPr>
        <w:tc>
          <w:tcPr>
            <w:tcW w:w="2152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5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92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14" w:type="dxa"/>
          </w:tcPr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4F2999" w:rsidRPr="009D6787" w:rsidRDefault="004F2999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15581F">
        <w:trPr>
          <w:trHeight w:val="353"/>
        </w:trPr>
        <w:tc>
          <w:tcPr>
            <w:tcW w:w="2152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57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14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15581F">
        <w:trPr>
          <w:trHeight w:val="353"/>
        </w:trPr>
        <w:tc>
          <w:tcPr>
            <w:tcW w:w="2152" w:type="dxa"/>
          </w:tcPr>
          <w:p w:rsidR="004111F1" w:rsidRPr="00FF49A8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57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7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92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70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14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A071F9" w:rsidRPr="00A071F9" w:rsidRDefault="00A071F9" w:rsidP="00717EFD"/>
    <w:p w:rsidR="00A071F9" w:rsidRDefault="00A071F9" w:rsidP="00A071F9">
      <w:pPr>
        <w:pStyle w:val="4"/>
      </w:pPr>
      <w:r>
        <w:rPr>
          <w:rFonts w:hint="eastAsia"/>
        </w:rPr>
        <w:lastRenderedPageBreak/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801202" w:rsidTr="00801202">
        <w:tc>
          <w:tcPr>
            <w:tcW w:w="1753" w:type="dxa"/>
            <w:shd w:val="clear" w:color="auto" w:fill="D9D9D9" w:themeFill="background1" w:themeFillShade="D9"/>
          </w:tcPr>
          <w:p w:rsidR="00801202" w:rsidRDefault="00801202" w:rsidP="0010049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801202" w:rsidRDefault="00801202" w:rsidP="00100499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801202" w:rsidRDefault="00801202" w:rsidP="0010049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801202" w:rsidRDefault="00801202" w:rsidP="0010049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801202" w:rsidRDefault="00801202" w:rsidP="00100499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801202" w:rsidRDefault="00801202" w:rsidP="0010049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1202" w:rsidTr="00801202">
        <w:trPr>
          <w:trHeight w:val="339"/>
        </w:trPr>
        <w:tc>
          <w:tcPr>
            <w:tcW w:w="1753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801202" w:rsidRDefault="00801202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801202" w:rsidTr="00801202">
        <w:trPr>
          <w:trHeight w:val="353"/>
        </w:trPr>
        <w:tc>
          <w:tcPr>
            <w:tcW w:w="1753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801202" w:rsidRPr="00E71FC7" w:rsidRDefault="00801202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801202">
        <w:trPr>
          <w:trHeight w:val="353"/>
        </w:trPr>
        <w:tc>
          <w:tcPr>
            <w:tcW w:w="1753" w:type="dxa"/>
          </w:tcPr>
          <w:p w:rsidR="004111F1" w:rsidRPr="00E71FC7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801202">
        <w:trPr>
          <w:trHeight w:val="353"/>
        </w:trPr>
        <w:tc>
          <w:tcPr>
            <w:tcW w:w="1753" w:type="dxa"/>
          </w:tcPr>
          <w:p w:rsidR="004111F1" w:rsidRPr="00FF49A8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2B2976" w:rsidRDefault="00906768" w:rsidP="002B2976">
      <w:pPr>
        <w:pStyle w:val="3"/>
      </w:pPr>
      <w:bookmarkStart w:id="684" w:name="_Toc499446913"/>
      <w:r>
        <w:rPr>
          <w:rFonts w:hint="eastAsia"/>
        </w:rPr>
        <w:t>诺宝提现</w:t>
      </w:r>
      <w:r w:rsidR="00E55144">
        <w:rPr>
          <w:rFonts w:hint="eastAsia"/>
        </w:rPr>
        <w:t>税率查询</w:t>
      </w:r>
      <w:bookmarkEnd w:id="684"/>
    </w:p>
    <w:p w:rsidR="002B2976" w:rsidRDefault="002B2976" w:rsidP="002B2976">
      <w:r>
        <w:rPr>
          <w:rFonts w:hint="eastAsia"/>
        </w:rPr>
        <w:t>报文描述：</w:t>
      </w:r>
      <w:r w:rsidR="00E55144">
        <w:rPr>
          <w:rFonts w:hint="eastAsia"/>
        </w:rPr>
        <w:t>诺宝提现税率查询。</w:t>
      </w:r>
    </w:p>
    <w:p w:rsidR="002B2976" w:rsidRDefault="00514F0E" w:rsidP="002B2976">
      <w:r>
        <w:rPr>
          <w:rFonts w:hint="eastAsia"/>
        </w:rPr>
        <w:t>接收前置系统报文，调用诺宝提现税率查询</w:t>
      </w:r>
      <w:r w:rsidR="002B2976">
        <w:rPr>
          <w:rFonts w:hint="eastAsia"/>
        </w:rPr>
        <w:t>服务。</w:t>
      </w:r>
    </w:p>
    <w:p w:rsidR="00045EEF" w:rsidRDefault="00045EEF" w:rsidP="002B2976">
      <w:r>
        <w:rPr>
          <w:rFonts w:hint="eastAsia"/>
        </w:rPr>
        <w:t>备注：本交易支持查询</w:t>
      </w:r>
      <w:r w:rsidR="0092392A">
        <w:rPr>
          <w:rFonts w:hint="eastAsia"/>
        </w:rPr>
        <w:t>其他</w:t>
      </w:r>
      <w:r w:rsidR="00975322">
        <w:rPr>
          <w:rFonts w:hint="eastAsia"/>
        </w:rPr>
        <w:t>法人业务</w:t>
      </w:r>
      <w:r>
        <w:rPr>
          <w:rFonts w:hint="eastAsia"/>
        </w:rPr>
        <w:t>类型（比如后面业务扩展</w:t>
      </w:r>
      <w:r w:rsidR="00C90893">
        <w:rPr>
          <w:rFonts w:hint="eastAsia"/>
        </w:rPr>
        <w:t>：</w:t>
      </w:r>
      <w:r w:rsidR="004F5496">
        <w:rPr>
          <w:rFonts w:hint="eastAsia"/>
        </w:rPr>
        <w:t>银宝</w:t>
      </w:r>
      <w:r w:rsidR="00896865">
        <w:rPr>
          <w:rFonts w:hint="eastAsia"/>
        </w:rPr>
        <w:t>，信宝</w:t>
      </w:r>
      <w:r w:rsidR="00C90893">
        <w:rPr>
          <w:rFonts w:hint="eastAsia"/>
        </w:rPr>
        <w:t>等</w:t>
      </w:r>
      <w:r>
        <w:rPr>
          <w:rFonts w:hint="eastAsia"/>
        </w:rPr>
        <w:t>）</w:t>
      </w:r>
    </w:p>
    <w:p w:rsidR="00982827" w:rsidRPr="009C6488" w:rsidRDefault="00982827" w:rsidP="0098282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982827" w:rsidRDefault="00982827" w:rsidP="002B2976">
      <w:r>
        <w:rPr>
          <w:rFonts w:hint="eastAsia"/>
        </w:rPr>
        <w:t>/qz/acc/</w:t>
      </w:r>
      <w:r w:rsidR="0026456C">
        <w:rPr>
          <w:rFonts w:hint="eastAsia"/>
        </w:rPr>
        <w:t>nb/</w:t>
      </w:r>
      <w:r>
        <w:rPr>
          <w:rFonts w:hint="eastAsia"/>
        </w:rPr>
        <w:t>nb_withdraw_</w:t>
      </w:r>
      <w:r w:rsidR="002A1642">
        <w:rPr>
          <w:rFonts w:hint="eastAsia"/>
        </w:rPr>
        <w:t>fee</w:t>
      </w:r>
      <w:r>
        <w:rPr>
          <w:rFonts w:hint="eastAsia"/>
        </w:rPr>
        <w:t>rate_qry</w:t>
      </w:r>
    </w:p>
    <w:p w:rsidR="00906768" w:rsidRPr="009C6488" w:rsidRDefault="00906768" w:rsidP="00906768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00"/>
        <w:gridCol w:w="1116"/>
        <w:gridCol w:w="776"/>
        <w:gridCol w:w="1506"/>
        <w:gridCol w:w="1654"/>
        <w:gridCol w:w="1570"/>
      </w:tblGrid>
      <w:tr w:rsidR="00907A36" w:rsidTr="00907A36">
        <w:tc>
          <w:tcPr>
            <w:tcW w:w="1900" w:type="dxa"/>
            <w:shd w:val="clear" w:color="auto" w:fill="D9D9D9" w:themeFill="background1" w:themeFillShade="D9"/>
          </w:tcPr>
          <w:p w:rsidR="00907A36" w:rsidRPr="006B429A" w:rsidRDefault="00907A36" w:rsidP="00100499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907A36" w:rsidRPr="006B429A" w:rsidRDefault="00907A36" w:rsidP="00100499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907A36" w:rsidRPr="006B429A" w:rsidRDefault="00907A36" w:rsidP="00100499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907A36" w:rsidRPr="006B429A" w:rsidRDefault="00907A36" w:rsidP="0010049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907A36" w:rsidRPr="006B429A" w:rsidRDefault="00907A36" w:rsidP="00100499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907A36" w:rsidRPr="006B429A" w:rsidRDefault="00907A36" w:rsidP="00100499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907A36" w:rsidTr="00907A36">
        <w:trPr>
          <w:trHeight w:val="339"/>
        </w:trPr>
        <w:tc>
          <w:tcPr>
            <w:tcW w:w="1900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6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907A36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0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07A36" w:rsidTr="00907A36">
        <w:trPr>
          <w:trHeight w:val="339"/>
        </w:trPr>
        <w:tc>
          <w:tcPr>
            <w:tcW w:w="1900" w:type="dxa"/>
          </w:tcPr>
          <w:p w:rsidR="00907A36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116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907A36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907A36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907A36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70" w:type="dxa"/>
          </w:tcPr>
          <w:p w:rsidR="00907A36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07A36" w:rsidRPr="006B61D2" w:rsidTr="00907A36">
        <w:trPr>
          <w:trHeight w:val="353"/>
        </w:trPr>
        <w:tc>
          <w:tcPr>
            <w:tcW w:w="1900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6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70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907A36" w:rsidRPr="006B61D2" w:rsidTr="00907A36">
        <w:trPr>
          <w:trHeight w:val="353"/>
        </w:trPr>
        <w:tc>
          <w:tcPr>
            <w:tcW w:w="1900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6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70" w:type="dxa"/>
          </w:tcPr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907A36" w:rsidRPr="009D6787" w:rsidRDefault="00907A36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907A36">
        <w:trPr>
          <w:trHeight w:val="353"/>
        </w:trPr>
        <w:tc>
          <w:tcPr>
            <w:tcW w:w="1900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6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0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907A36">
        <w:trPr>
          <w:trHeight w:val="353"/>
        </w:trPr>
        <w:tc>
          <w:tcPr>
            <w:tcW w:w="1900" w:type="dxa"/>
          </w:tcPr>
          <w:p w:rsidR="004111F1" w:rsidRPr="00FF49A8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6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0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E86E4C" w:rsidRDefault="00E86E4C" w:rsidP="00E86E4C"/>
    <w:p w:rsidR="00906768" w:rsidRDefault="00906768" w:rsidP="00906768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912"/>
        <w:gridCol w:w="1126"/>
        <w:gridCol w:w="854"/>
        <w:gridCol w:w="1212"/>
        <w:gridCol w:w="1517"/>
        <w:gridCol w:w="1901"/>
      </w:tblGrid>
      <w:tr w:rsidR="001F7B34" w:rsidTr="00E6127A">
        <w:tc>
          <w:tcPr>
            <w:tcW w:w="1912" w:type="dxa"/>
            <w:shd w:val="clear" w:color="auto" w:fill="D9D9D9" w:themeFill="background1" w:themeFillShade="D9"/>
          </w:tcPr>
          <w:p w:rsidR="001F7B34" w:rsidRDefault="001F7B34" w:rsidP="0010049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1F7B34" w:rsidRDefault="001F7B34" w:rsidP="00100499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:rsidR="001F7B34" w:rsidRDefault="001F7B34" w:rsidP="0010049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:rsidR="001F7B34" w:rsidRDefault="001F7B34" w:rsidP="0010049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1F7B34" w:rsidRDefault="001F7B34" w:rsidP="00100499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1F7B34" w:rsidRDefault="001F7B34" w:rsidP="0010049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7B34" w:rsidTr="00E6127A">
        <w:trPr>
          <w:trHeight w:val="339"/>
        </w:trPr>
        <w:tc>
          <w:tcPr>
            <w:tcW w:w="1912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lastRenderedPageBreak/>
              <w:t>ec</w:t>
            </w:r>
          </w:p>
        </w:tc>
        <w:tc>
          <w:tcPr>
            <w:tcW w:w="1126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4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12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17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1F7B34" w:rsidRDefault="001F7B34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1F7B34" w:rsidTr="00E6127A">
        <w:trPr>
          <w:trHeight w:val="353"/>
        </w:trPr>
        <w:tc>
          <w:tcPr>
            <w:tcW w:w="1912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4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212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17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F7B34" w:rsidTr="00E6127A">
        <w:trPr>
          <w:trHeight w:val="353"/>
        </w:trPr>
        <w:tc>
          <w:tcPr>
            <w:tcW w:w="1912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fee_rate</w:t>
            </w:r>
          </w:p>
        </w:tc>
        <w:tc>
          <w:tcPr>
            <w:tcW w:w="1126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54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212" w:type="dxa"/>
          </w:tcPr>
          <w:p w:rsidR="001F7B34" w:rsidRDefault="001F7B34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17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税率</w:t>
            </w:r>
          </w:p>
        </w:tc>
        <w:tc>
          <w:tcPr>
            <w:tcW w:w="1901" w:type="dxa"/>
          </w:tcPr>
          <w:p w:rsidR="001F7B34" w:rsidRPr="00E71FC7" w:rsidRDefault="001F7B34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E6127A">
        <w:trPr>
          <w:trHeight w:val="353"/>
        </w:trPr>
        <w:tc>
          <w:tcPr>
            <w:tcW w:w="1912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4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12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17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4111F1" w:rsidRPr="00E71FC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E6127A">
        <w:trPr>
          <w:trHeight w:val="353"/>
        </w:trPr>
        <w:tc>
          <w:tcPr>
            <w:tcW w:w="1912" w:type="dxa"/>
          </w:tcPr>
          <w:p w:rsidR="004111F1" w:rsidRPr="00FF49A8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4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12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17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4111F1" w:rsidRPr="00E71FC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749EA" w:rsidRDefault="006749EA" w:rsidP="006749EA">
      <w:pPr>
        <w:pStyle w:val="3"/>
      </w:pPr>
      <w:bookmarkStart w:id="685" w:name="_Toc499446914"/>
      <w:r>
        <w:rPr>
          <w:rFonts w:hint="eastAsia"/>
        </w:rPr>
        <w:t>诺宝提现银行卡查询</w:t>
      </w:r>
      <w:bookmarkEnd w:id="685"/>
    </w:p>
    <w:p w:rsidR="006749EA" w:rsidRDefault="006749EA" w:rsidP="006749EA">
      <w:r>
        <w:rPr>
          <w:rFonts w:hint="eastAsia"/>
        </w:rPr>
        <w:t>报文描述：诺宝提现银行卡查询。</w:t>
      </w:r>
    </w:p>
    <w:p w:rsidR="006749EA" w:rsidRDefault="005B18BE" w:rsidP="006749EA">
      <w:r>
        <w:rPr>
          <w:rFonts w:hint="eastAsia"/>
        </w:rPr>
        <w:t>接收前置系统报文，调用会员银行卡</w:t>
      </w:r>
      <w:r w:rsidR="006749EA">
        <w:rPr>
          <w:rFonts w:hint="eastAsia"/>
        </w:rPr>
        <w:t>查询服务。</w:t>
      </w:r>
    </w:p>
    <w:p w:rsidR="00081066" w:rsidRDefault="00081066" w:rsidP="006749EA">
      <w:r>
        <w:rPr>
          <w:rFonts w:hint="eastAsia"/>
        </w:rPr>
        <w:t>备注：若有多张银行卡信息，则全部返回</w:t>
      </w:r>
      <w:r w:rsidR="009A0EA8">
        <w:rPr>
          <w:rFonts w:hint="eastAsia"/>
        </w:rPr>
        <w:t>。</w:t>
      </w:r>
    </w:p>
    <w:p w:rsidR="009D6BF1" w:rsidRPr="009C6488" w:rsidRDefault="009D6BF1" w:rsidP="009D6BF1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9D6BF1" w:rsidRDefault="009D6BF1" w:rsidP="006749EA">
      <w:r>
        <w:rPr>
          <w:rFonts w:hint="eastAsia"/>
        </w:rPr>
        <w:t>/qz/acc</w:t>
      </w:r>
      <w:r w:rsidR="00F64FEA">
        <w:rPr>
          <w:rFonts w:hint="eastAsia"/>
        </w:rPr>
        <w:t>/</w:t>
      </w:r>
      <w:r w:rsidR="008E467C">
        <w:rPr>
          <w:rFonts w:hint="eastAsia"/>
        </w:rPr>
        <w:t>nb/</w:t>
      </w:r>
      <w:r w:rsidR="00F64FEA">
        <w:rPr>
          <w:rFonts w:hint="eastAsia"/>
        </w:rPr>
        <w:t>nb_withdraw_card_qry</w:t>
      </w:r>
    </w:p>
    <w:p w:rsidR="00FB0AE6" w:rsidRPr="009C6488" w:rsidRDefault="00FB0AE6" w:rsidP="00FB0AE6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34"/>
        <w:gridCol w:w="1110"/>
        <w:gridCol w:w="773"/>
        <w:gridCol w:w="1495"/>
        <w:gridCol w:w="1646"/>
        <w:gridCol w:w="1564"/>
      </w:tblGrid>
      <w:tr w:rsidR="00A46F8D" w:rsidTr="00A46F8D">
        <w:tc>
          <w:tcPr>
            <w:tcW w:w="1934" w:type="dxa"/>
            <w:shd w:val="clear" w:color="auto" w:fill="D9D9D9" w:themeFill="background1" w:themeFillShade="D9"/>
          </w:tcPr>
          <w:p w:rsidR="00A46F8D" w:rsidRPr="006B429A" w:rsidRDefault="00A46F8D" w:rsidP="00100499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A46F8D" w:rsidRPr="006B429A" w:rsidRDefault="00A46F8D" w:rsidP="00100499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:rsidR="00A46F8D" w:rsidRPr="006B429A" w:rsidRDefault="00A46F8D" w:rsidP="00100499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A46F8D" w:rsidRPr="006B429A" w:rsidRDefault="00A46F8D" w:rsidP="0010049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A46F8D" w:rsidRPr="006B429A" w:rsidRDefault="00A46F8D" w:rsidP="00100499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A46F8D" w:rsidRPr="006B429A" w:rsidRDefault="00A46F8D" w:rsidP="00100499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A46F8D" w:rsidTr="00A46F8D">
        <w:trPr>
          <w:trHeight w:val="339"/>
        </w:trPr>
        <w:tc>
          <w:tcPr>
            <w:tcW w:w="1934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0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A46F8D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64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46F8D" w:rsidTr="00A46F8D">
        <w:trPr>
          <w:trHeight w:val="339"/>
        </w:trPr>
        <w:tc>
          <w:tcPr>
            <w:tcW w:w="1934" w:type="dxa"/>
          </w:tcPr>
          <w:p w:rsidR="00A46F8D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bank_type</w:t>
            </w:r>
          </w:p>
        </w:tc>
        <w:tc>
          <w:tcPr>
            <w:tcW w:w="1110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A46F8D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95" w:type="dxa"/>
          </w:tcPr>
          <w:p w:rsidR="00A46F8D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46" w:type="dxa"/>
          </w:tcPr>
          <w:p w:rsidR="00A46F8D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开户行</w:t>
            </w:r>
          </w:p>
        </w:tc>
        <w:tc>
          <w:tcPr>
            <w:tcW w:w="1564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46F8D" w:rsidRPr="006B61D2" w:rsidTr="00A46F8D">
        <w:trPr>
          <w:trHeight w:val="353"/>
        </w:trPr>
        <w:tc>
          <w:tcPr>
            <w:tcW w:w="1934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0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64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A46F8D" w:rsidRPr="006B61D2" w:rsidTr="00A46F8D">
        <w:trPr>
          <w:trHeight w:val="353"/>
        </w:trPr>
        <w:tc>
          <w:tcPr>
            <w:tcW w:w="1934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0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95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64" w:type="dxa"/>
          </w:tcPr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A46F8D" w:rsidRPr="009D6787" w:rsidRDefault="00A46F8D" w:rsidP="0010049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A46F8D">
        <w:trPr>
          <w:trHeight w:val="353"/>
        </w:trPr>
        <w:tc>
          <w:tcPr>
            <w:tcW w:w="1934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0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64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A46F8D">
        <w:trPr>
          <w:trHeight w:val="353"/>
        </w:trPr>
        <w:tc>
          <w:tcPr>
            <w:tcW w:w="1934" w:type="dxa"/>
          </w:tcPr>
          <w:p w:rsidR="004111F1" w:rsidRPr="00FF49A8" w:rsidRDefault="004111F1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0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3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95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46" w:type="dxa"/>
          </w:tcPr>
          <w:p w:rsidR="004111F1" w:rsidRDefault="004111F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64" w:type="dxa"/>
          </w:tcPr>
          <w:p w:rsidR="004111F1" w:rsidRPr="009D6787" w:rsidRDefault="004111F1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FB0AE6" w:rsidRDefault="00FB0AE6" w:rsidP="00FB0AE6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949"/>
        <w:gridCol w:w="1126"/>
        <w:gridCol w:w="817"/>
        <w:gridCol w:w="1170"/>
        <w:gridCol w:w="1559"/>
        <w:gridCol w:w="1901"/>
      </w:tblGrid>
      <w:tr w:rsidR="006126C7" w:rsidTr="006126C7">
        <w:tc>
          <w:tcPr>
            <w:tcW w:w="1949" w:type="dxa"/>
            <w:shd w:val="clear" w:color="auto" w:fill="D9D9D9" w:themeFill="background1" w:themeFillShade="D9"/>
          </w:tcPr>
          <w:p w:rsidR="00845186" w:rsidRDefault="00845186" w:rsidP="0010049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845186" w:rsidRDefault="00845186" w:rsidP="00100499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845186" w:rsidRDefault="00845186" w:rsidP="0010049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45186" w:rsidRDefault="00845186" w:rsidP="0010049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86" w:rsidRDefault="00845186" w:rsidP="00100499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845186" w:rsidRDefault="00845186" w:rsidP="0010049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26C7" w:rsidTr="006126C7">
        <w:trPr>
          <w:trHeight w:val="339"/>
        </w:trPr>
        <w:tc>
          <w:tcPr>
            <w:tcW w:w="1949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0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845186" w:rsidRDefault="0084518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6126C7" w:rsidTr="006126C7">
        <w:trPr>
          <w:trHeight w:val="353"/>
        </w:trPr>
        <w:tc>
          <w:tcPr>
            <w:tcW w:w="1949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0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59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126C7" w:rsidTr="006126C7">
        <w:trPr>
          <w:trHeight w:val="353"/>
        </w:trPr>
        <w:tc>
          <w:tcPr>
            <w:tcW w:w="1949" w:type="dxa"/>
          </w:tcPr>
          <w:p w:rsidR="00845186" w:rsidRPr="00E71FC7" w:rsidRDefault="00845186" w:rsidP="002A73D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card_list</w:t>
            </w:r>
          </w:p>
        </w:tc>
        <w:tc>
          <w:tcPr>
            <w:tcW w:w="1126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70" w:type="dxa"/>
          </w:tcPr>
          <w:p w:rsidR="00845186" w:rsidRDefault="00F7601C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559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卡号列表</w:t>
            </w:r>
          </w:p>
        </w:tc>
        <w:tc>
          <w:tcPr>
            <w:tcW w:w="1901" w:type="dxa"/>
          </w:tcPr>
          <w:p w:rsidR="00845186" w:rsidRPr="00E71FC7" w:rsidRDefault="0084518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6126C7" w:rsidTr="006126C7">
        <w:trPr>
          <w:trHeight w:val="353"/>
        </w:trPr>
        <w:tc>
          <w:tcPr>
            <w:tcW w:w="1949" w:type="dxa"/>
          </w:tcPr>
          <w:p w:rsidR="00845186" w:rsidRDefault="00625EE5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card_no</w:t>
            </w:r>
          </w:p>
        </w:tc>
        <w:tc>
          <w:tcPr>
            <w:tcW w:w="1126" w:type="dxa"/>
          </w:tcPr>
          <w:p w:rsidR="00845186" w:rsidRDefault="00E8784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845186" w:rsidRPr="00E71FC7" w:rsidRDefault="00EA25C8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0" w:type="dxa"/>
          </w:tcPr>
          <w:p w:rsidR="00845186" w:rsidRDefault="005122A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845186" w:rsidRDefault="00E8784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卡号</w:t>
            </w:r>
          </w:p>
        </w:tc>
        <w:tc>
          <w:tcPr>
            <w:tcW w:w="1901" w:type="dxa"/>
          </w:tcPr>
          <w:p w:rsidR="00845186" w:rsidRDefault="00845186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126C7" w:rsidTr="006126C7">
        <w:trPr>
          <w:trHeight w:val="353"/>
        </w:trPr>
        <w:tc>
          <w:tcPr>
            <w:tcW w:w="1949" w:type="dxa"/>
          </w:tcPr>
          <w:p w:rsidR="00625EE5" w:rsidRDefault="00625EE5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bank_no</w:t>
            </w:r>
          </w:p>
        </w:tc>
        <w:tc>
          <w:tcPr>
            <w:tcW w:w="1126" w:type="dxa"/>
          </w:tcPr>
          <w:p w:rsidR="00625EE5" w:rsidRDefault="00E8784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625EE5" w:rsidRPr="00E71FC7" w:rsidRDefault="00EA25C8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70" w:type="dxa"/>
          </w:tcPr>
          <w:p w:rsidR="00625EE5" w:rsidRDefault="005122A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625EE5" w:rsidRDefault="00E8784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联行号</w:t>
            </w:r>
          </w:p>
        </w:tc>
        <w:tc>
          <w:tcPr>
            <w:tcW w:w="1901" w:type="dxa"/>
          </w:tcPr>
          <w:p w:rsidR="00625EE5" w:rsidRDefault="00625EE5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126C7" w:rsidTr="006126C7">
        <w:trPr>
          <w:trHeight w:val="353"/>
        </w:trPr>
        <w:tc>
          <w:tcPr>
            <w:tcW w:w="1949" w:type="dxa"/>
          </w:tcPr>
          <w:p w:rsidR="00625EE5" w:rsidRDefault="00625EE5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bank_type</w:t>
            </w:r>
          </w:p>
        </w:tc>
        <w:tc>
          <w:tcPr>
            <w:tcW w:w="1126" w:type="dxa"/>
          </w:tcPr>
          <w:p w:rsidR="00625EE5" w:rsidRDefault="00E8784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625EE5" w:rsidRPr="00E71FC7" w:rsidRDefault="00EA25C8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70" w:type="dxa"/>
          </w:tcPr>
          <w:p w:rsidR="00625EE5" w:rsidRDefault="005122A6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625EE5" w:rsidRDefault="00E87841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银行类别</w:t>
            </w:r>
          </w:p>
        </w:tc>
        <w:tc>
          <w:tcPr>
            <w:tcW w:w="1901" w:type="dxa"/>
          </w:tcPr>
          <w:p w:rsidR="00625EE5" w:rsidRDefault="00625EE5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260A0" w:rsidTr="006126C7">
        <w:trPr>
          <w:trHeight w:val="353"/>
          <w:ins w:id="686" w:author="SK" w:date="2017-11-12T16:12:00Z"/>
        </w:trPr>
        <w:tc>
          <w:tcPr>
            <w:tcW w:w="1949" w:type="dxa"/>
          </w:tcPr>
          <w:p w:rsidR="000260A0" w:rsidRDefault="000260A0" w:rsidP="00100499">
            <w:pPr>
              <w:jc w:val="center"/>
              <w:rPr>
                <w:ins w:id="687" w:author="SK" w:date="2017-11-12T16:12:00Z"/>
                <w:rFonts w:asciiTheme="minorEastAsia" w:hAnsiTheme="minorEastAsia"/>
              </w:rPr>
            </w:pPr>
            <w:ins w:id="688" w:author="SK" w:date="2017-11-12T16:12:00Z">
              <w:r>
                <w:rPr>
                  <w:rFonts w:ascii="宋体" w:hAnsi="宋体" w:hint="eastAsia"/>
                </w:rPr>
                <w:t>bank_name</w:t>
              </w:r>
            </w:ins>
          </w:p>
        </w:tc>
        <w:tc>
          <w:tcPr>
            <w:tcW w:w="1126" w:type="dxa"/>
          </w:tcPr>
          <w:p w:rsidR="000260A0" w:rsidRDefault="000260A0" w:rsidP="00100499">
            <w:pPr>
              <w:jc w:val="center"/>
              <w:rPr>
                <w:ins w:id="689" w:author="SK" w:date="2017-11-12T16:12:00Z"/>
                <w:rFonts w:asciiTheme="minorEastAsia" w:hAnsiTheme="minorEastAsia"/>
              </w:rPr>
            </w:pPr>
            <w:ins w:id="690" w:author="SK" w:date="2017-11-12T16:12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817" w:type="dxa"/>
          </w:tcPr>
          <w:p w:rsidR="000260A0" w:rsidRDefault="000260A0" w:rsidP="00100499">
            <w:pPr>
              <w:jc w:val="center"/>
              <w:rPr>
                <w:ins w:id="691" w:author="SK" w:date="2017-11-12T16:12:00Z"/>
                <w:rFonts w:asciiTheme="minorEastAsia" w:hAnsiTheme="minorEastAsia"/>
              </w:rPr>
            </w:pPr>
            <w:ins w:id="692" w:author="SK" w:date="2017-11-12T16:12:00Z">
              <w:r>
                <w:rPr>
                  <w:rFonts w:ascii="宋体" w:hAnsi="宋体" w:hint="eastAsia"/>
                </w:rPr>
                <w:t>300</w:t>
              </w:r>
            </w:ins>
          </w:p>
        </w:tc>
        <w:tc>
          <w:tcPr>
            <w:tcW w:w="1170" w:type="dxa"/>
          </w:tcPr>
          <w:p w:rsidR="000260A0" w:rsidRDefault="000260A0" w:rsidP="00100499">
            <w:pPr>
              <w:jc w:val="center"/>
              <w:rPr>
                <w:ins w:id="693" w:author="SK" w:date="2017-11-12T16:12:00Z"/>
                <w:rFonts w:asciiTheme="minorEastAsia" w:hAnsiTheme="minorEastAsia"/>
              </w:rPr>
            </w:pPr>
            <w:ins w:id="694" w:author="SK" w:date="2017-11-12T16:12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59" w:type="dxa"/>
          </w:tcPr>
          <w:p w:rsidR="000260A0" w:rsidRDefault="00513117" w:rsidP="00100499">
            <w:pPr>
              <w:jc w:val="center"/>
              <w:rPr>
                <w:ins w:id="695" w:author="SK" w:date="2017-11-12T16:12:00Z"/>
                <w:rFonts w:asciiTheme="minorEastAsia" w:hAnsiTheme="minorEastAsia"/>
              </w:rPr>
            </w:pPr>
            <w:ins w:id="696" w:author="SK" w:date="2017-11-12T16:12:00Z">
              <w:r>
                <w:rPr>
                  <w:rFonts w:asciiTheme="minorEastAsia" w:hAnsiTheme="minorEastAsia" w:hint="eastAsia"/>
                </w:rPr>
                <w:t>银行</w:t>
              </w:r>
              <w:r w:rsidR="000260A0">
                <w:rPr>
                  <w:rFonts w:ascii="宋体" w:hAnsi="宋体" w:hint="eastAsia"/>
                </w:rPr>
                <w:t>名称</w:t>
              </w:r>
            </w:ins>
          </w:p>
        </w:tc>
        <w:tc>
          <w:tcPr>
            <w:tcW w:w="1901" w:type="dxa"/>
          </w:tcPr>
          <w:p w:rsidR="000260A0" w:rsidRDefault="000260A0" w:rsidP="00100499">
            <w:pPr>
              <w:jc w:val="center"/>
              <w:rPr>
                <w:ins w:id="697" w:author="SK" w:date="2017-11-12T16:12:00Z"/>
                <w:rFonts w:asciiTheme="minorEastAsia" w:hAnsiTheme="minorEastAsia"/>
              </w:rPr>
            </w:pPr>
          </w:p>
        </w:tc>
      </w:tr>
      <w:tr w:rsidR="000260A0" w:rsidTr="006126C7">
        <w:trPr>
          <w:trHeight w:val="353"/>
        </w:trPr>
        <w:tc>
          <w:tcPr>
            <w:tcW w:w="1949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card_name</w:t>
            </w:r>
          </w:p>
        </w:tc>
        <w:tc>
          <w:tcPr>
            <w:tcW w:w="1126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0260A0" w:rsidRPr="00E71FC7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70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银行卡户名</w:t>
            </w:r>
          </w:p>
        </w:tc>
        <w:tc>
          <w:tcPr>
            <w:tcW w:w="1901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260A0" w:rsidTr="006126C7">
        <w:trPr>
          <w:trHeight w:val="353"/>
        </w:trPr>
        <w:tc>
          <w:tcPr>
            <w:tcW w:w="1949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0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260A0" w:rsidTr="006126C7">
        <w:trPr>
          <w:trHeight w:val="353"/>
        </w:trPr>
        <w:tc>
          <w:tcPr>
            <w:tcW w:w="1949" w:type="dxa"/>
          </w:tcPr>
          <w:p w:rsidR="000260A0" w:rsidRPr="00FF49A8" w:rsidRDefault="000260A0" w:rsidP="0010049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0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0260A0" w:rsidRDefault="000260A0" w:rsidP="0010049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367A30" w:rsidRDefault="00185C74" w:rsidP="00367A30">
      <w:pPr>
        <w:pStyle w:val="3"/>
      </w:pPr>
      <w:bookmarkStart w:id="698" w:name="_Toc499446915"/>
      <w:ins w:id="699" w:author="SK" w:date="2017-10-17T20:53:00Z">
        <w:r>
          <w:rPr>
            <w:rFonts w:hint="eastAsia"/>
          </w:rPr>
          <w:t>诺宝</w:t>
        </w:r>
      </w:ins>
      <w:del w:id="700" w:author="SK" w:date="2017-10-17T20:28:00Z">
        <w:r w:rsidR="00927B66" w:rsidDel="00FD5A81">
          <w:rPr>
            <w:rFonts w:hint="eastAsia"/>
          </w:rPr>
          <w:delText>诺宝</w:delText>
        </w:r>
      </w:del>
      <w:r w:rsidR="007764BF">
        <w:rPr>
          <w:rFonts w:hint="eastAsia"/>
        </w:rPr>
        <w:t>往来伙伴查询</w:t>
      </w:r>
      <w:bookmarkEnd w:id="698"/>
    </w:p>
    <w:p w:rsidR="007764BF" w:rsidRDefault="00C37BA6" w:rsidP="007764BF">
      <w:r>
        <w:rPr>
          <w:rFonts w:hint="eastAsia"/>
        </w:rPr>
        <w:t>报文描述：诺宝账户往来伙伴，与我的收款人名册类似功能</w:t>
      </w:r>
      <w:r w:rsidR="007764BF">
        <w:rPr>
          <w:rFonts w:hint="eastAsia"/>
        </w:rPr>
        <w:t>。</w:t>
      </w:r>
    </w:p>
    <w:p w:rsidR="007764BF" w:rsidRDefault="000943F3" w:rsidP="007764BF">
      <w:r>
        <w:rPr>
          <w:rFonts w:hint="eastAsia"/>
        </w:rPr>
        <w:t>接收前置系统报文，调用诺宝账户往来伙伴</w:t>
      </w:r>
      <w:r w:rsidR="007764BF">
        <w:rPr>
          <w:rFonts w:hint="eastAsia"/>
        </w:rPr>
        <w:t>查询服务。</w:t>
      </w:r>
    </w:p>
    <w:p w:rsidR="000943F3" w:rsidRDefault="000943F3" w:rsidP="000943F3">
      <w:r>
        <w:rPr>
          <w:rFonts w:hint="eastAsia"/>
        </w:rPr>
        <w:t>备注：本交易支持查询其他法人业务类型（比如后面业务扩展：</w:t>
      </w:r>
      <w:r w:rsidR="004F5496">
        <w:rPr>
          <w:rFonts w:hint="eastAsia"/>
        </w:rPr>
        <w:t>银宝</w:t>
      </w:r>
      <w:r>
        <w:rPr>
          <w:rFonts w:hint="eastAsia"/>
        </w:rPr>
        <w:t>，信宝等）</w:t>
      </w:r>
    </w:p>
    <w:p w:rsidR="00821F92" w:rsidRPr="009C6488" w:rsidRDefault="00821F92" w:rsidP="00821F92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0943F3" w:rsidRPr="000943F3" w:rsidRDefault="00821F92" w:rsidP="007764BF">
      <w:r>
        <w:rPr>
          <w:rFonts w:hint="eastAsia"/>
        </w:rPr>
        <w:t>/qz/acc/</w:t>
      </w:r>
      <w:ins w:id="701" w:author="SK" w:date="2017-10-19T00:11:00Z">
        <w:r w:rsidR="00FF5FC2" w:rsidRPr="00FF5FC2">
          <w:t>partner_qry</w:t>
        </w:r>
      </w:ins>
      <w:del w:id="702" w:author="SK" w:date="2017-10-19T00:11:00Z">
        <w:r w:rsidR="002F3700" w:rsidDel="00FF5FC2">
          <w:rPr>
            <w:rFonts w:hint="eastAsia"/>
          </w:rPr>
          <w:delText>nb/</w:delText>
        </w:r>
        <w:r w:rsidDel="00FF5FC2">
          <w:rPr>
            <w:rFonts w:hint="eastAsia"/>
          </w:rPr>
          <w:delText>nb_partner_qry</w:delText>
        </w:r>
      </w:del>
    </w:p>
    <w:p w:rsidR="007764BF" w:rsidRPr="009C6488" w:rsidRDefault="007764BF" w:rsidP="007764BF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00"/>
        <w:gridCol w:w="1116"/>
        <w:gridCol w:w="776"/>
        <w:gridCol w:w="1506"/>
        <w:gridCol w:w="1654"/>
        <w:gridCol w:w="1570"/>
      </w:tblGrid>
      <w:tr w:rsidR="007764BF" w:rsidTr="008E7C46">
        <w:tc>
          <w:tcPr>
            <w:tcW w:w="1900" w:type="dxa"/>
            <w:shd w:val="clear" w:color="auto" w:fill="D9D9D9" w:themeFill="background1" w:themeFillShade="D9"/>
          </w:tcPr>
          <w:p w:rsidR="007764BF" w:rsidRPr="006B429A" w:rsidRDefault="007764BF" w:rsidP="008E7C46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7764BF" w:rsidRPr="006B429A" w:rsidRDefault="007764BF" w:rsidP="008E7C46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7764BF" w:rsidRPr="006B429A" w:rsidRDefault="007764BF" w:rsidP="008E7C46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7764BF" w:rsidRPr="006B429A" w:rsidRDefault="007764BF" w:rsidP="008E7C46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7764BF" w:rsidRPr="006B429A" w:rsidRDefault="007764BF" w:rsidP="008E7C46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7764BF" w:rsidRPr="006B429A" w:rsidRDefault="007764BF" w:rsidP="008E7C46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7764BF" w:rsidTr="008E7C46">
        <w:trPr>
          <w:trHeight w:val="339"/>
        </w:trPr>
        <w:tc>
          <w:tcPr>
            <w:tcW w:w="1900" w:type="dxa"/>
          </w:tcPr>
          <w:p w:rsidR="007764BF" w:rsidRPr="009D678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6" w:type="dxa"/>
          </w:tcPr>
          <w:p w:rsidR="007764BF" w:rsidRPr="009D6787" w:rsidRDefault="007764BF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7764BF" w:rsidRPr="009D678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7764BF" w:rsidRPr="009D678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0" w:type="dxa"/>
          </w:tcPr>
          <w:p w:rsidR="007764BF" w:rsidRPr="009D6787" w:rsidRDefault="007764BF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764BF" w:rsidTr="008E7C46">
        <w:trPr>
          <w:trHeight w:val="339"/>
        </w:trPr>
        <w:tc>
          <w:tcPr>
            <w:tcW w:w="1900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116" w:type="dxa"/>
          </w:tcPr>
          <w:p w:rsidR="007764BF" w:rsidRPr="009D678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70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  <w:p w:rsidR="007764BF" w:rsidRPr="009D6787" w:rsidRDefault="007764BF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D5A81" w:rsidTr="008E7C46">
        <w:trPr>
          <w:trHeight w:val="339"/>
          <w:ins w:id="703" w:author="SK" w:date="2017-10-17T20:27:00Z"/>
        </w:trPr>
        <w:tc>
          <w:tcPr>
            <w:tcW w:w="1900" w:type="dxa"/>
          </w:tcPr>
          <w:p w:rsidR="00FD5A81" w:rsidRDefault="00FD5A81" w:rsidP="008E7C46">
            <w:pPr>
              <w:jc w:val="center"/>
              <w:rPr>
                <w:ins w:id="704" w:author="SK" w:date="2017-10-17T20:27:00Z"/>
                <w:rFonts w:asciiTheme="minorEastAsia" w:hAnsiTheme="minorEastAsia"/>
              </w:rPr>
            </w:pPr>
            <w:ins w:id="705" w:author="SK" w:date="2017-10-17T20:27:00Z">
              <w:r>
                <w:rPr>
                  <w:rFonts w:asciiTheme="minorEastAsia" w:hAnsiTheme="minorEastAsia" w:hint="eastAsia"/>
                </w:rPr>
                <w:t>per_page_show</w:t>
              </w:r>
            </w:ins>
          </w:p>
        </w:tc>
        <w:tc>
          <w:tcPr>
            <w:tcW w:w="1116" w:type="dxa"/>
          </w:tcPr>
          <w:p w:rsidR="00FD5A81" w:rsidRDefault="00FD5A81" w:rsidP="008E7C46">
            <w:pPr>
              <w:jc w:val="center"/>
              <w:rPr>
                <w:ins w:id="706" w:author="SK" w:date="2017-10-17T20:27:00Z"/>
                <w:rFonts w:asciiTheme="minorEastAsia" w:hAnsiTheme="minorEastAsia"/>
              </w:rPr>
            </w:pPr>
            <w:ins w:id="707" w:author="SK" w:date="2017-10-17T20:27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76" w:type="dxa"/>
          </w:tcPr>
          <w:p w:rsidR="00FD5A81" w:rsidRDefault="00FD5A81" w:rsidP="008E7C46">
            <w:pPr>
              <w:jc w:val="center"/>
              <w:rPr>
                <w:ins w:id="708" w:author="SK" w:date="2017-10-17T20:27:00Z"/>
                <w:rFonts w:asciiTheme="minorEastAsia" w:hAnsiTheme="minorEastAsia"/>
              </w:rPr>
            </w:pPr>
            <w:ins w:id="709" w:author="SK" w:date="2017-10-17T20:27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506" w:type="dxa"/>
          </w:tcPr>
          <w:p w:rsidR="00FD5A81" w:rsidRDefault="00FD5A81" w:rsidP="008E7C46">
            <w:pPr>
              <w:jc w:val="center"/>
              <w:rPr>
                <w:ins w:id="710" w:author="SK" w:date="2017-10-17T20:27:00Z"/>
                <w:rFonts w:asciiTheme="minorEastAsia" w:hAnsiTheme="minorEastAsia"/>
              </w:rPr>
            </w:pPr>
            <w:ins w:id="711" w:author="SK" w:date="2017-10-17T20:2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FD5A81" w:rsidRDefault="00FD5A81" w:rsidP="008E7C46">
            <w:pPr>
              <w:jc w:val="center"/>
              <w:rPr>
                <w:ins w:id="712" w:author="SK" w:date="2017-10-17T20:27:00Z"/>
                <w:rFonts w:asciiTheme="minorEastAsia" w:hAnsiTheme="minorEastAsia"/>
              </w:rPr>
            </w:pPr>
            <w:ins w:id="713" w:author="SK" w:date="2017-10-17T20:27:00Z">
              <w:r>
                <w:rPr>
                  <w:rFonts w:asciiTheme="minorEastAsia" w:hAnsiTheme="minorEastAsia" w:hint="eastAsia"/>
                </w:rPr>
                <w:t>每页显示记录数</w:t>
              </w:r>
            </w:ins>
          </w:p>
        </w:tc>
        <w:tc>
          <w:tcPr>
            <w:tcW w:w="1570" w:type="dxa"/>
          </w:tcPr>
          <w:p w:rsidR="00FD5A81" w:rsidRDefault="00FD5A81" w:rsidP="008E7C46">
            <w:pPr>
              <w:jc w:val="center"/>
              <w:rPr>
                <w:ins w:id="714" w:author="SK" w:date="2017-10-17T20:27:00Z"/>
                <w:rFonts w:asciiTheme="minorEastAsia" w:hAnsiTheme="minorEastAsia"/>
              </w:rPr>
            </w:pPr>
          </w:p>
        </w:tc>
      </w:tr>
      <w:tr w:rsidR="00FD5A81" w:rsidTr="008E7C46">
        <w:trPr>
          <w:trHeight w:val="339"/>
          <w:ins w:id="715" w:author="SK" w:date="2017-10-17T20:27:00Z"/>
        </w:trPr>
        <w:tc>
          <w:tcPr>
            <w:tcW w:w="1900" w:type="dxa"/>
          </w:tcPr>
          <w:p w:rsidR="00FD5A81" w:rsidRDefault="00FD5A81" w:rsidP="008E7C46">
            <w:pPr>
              <w:jc w:val="center"/>
              <w:rPr>
                <w:ins w:id="716" w:author="SK" w:date="2017-10-17T20:27:00Z"/>
                <w:rFonts w:asciiTheme="minorEastAsia" w:hAnsiTheme="minorEastAsia"/>
              </w:rPr>
            </w:pPr>
            <w:ins w:id="717" w:author="SK" w:date="2017-10-17T20:27:00Z">
              <w:r>
                <w:rPr>
                  <w:rFonts w:asciiTheme="minorEastAsia" w:hAnsiTheme="minorEastAsia" w:hint="eastAsia"/>
                </w:rPr>
                <w:t>begin_pos</w:t>
              </w:r>
            </w:ins>
          </w:p>
        </w:tc>
        <w:tc>
          <w:tcPr>
            <w:tcW w:w="1116" w:type="dxa"/>
          </w:tcPr>
          <w:p w:rsidR="00FD5A81" w:rsidRDefault="00FD5A81" w:rsidP="008E7C46">
            <w:pPr>
              <w:jc w:val="center"/>
              <w:rPr>
                <w:ins w:id="718" w:author="SK" w:date="2017-10-17T20:27:00Z"/>
                <w:rFonts w:asciiTheme="minorEastAsia" w:hAnsiTheme="minorEastAsia"/>
              </w:rPr>
            </w:pPr>
            <w:ins w:id="719" w:author="SK" w:date="2017-10-17T20:27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76" w:type="dxa"/>
          </w:tcPr>
          <w:p w:rsidR="00FD5A81" w:rsidRDefault="00FD5A81" w:rsidP="008E7C46">
            <w:pPr>
              <w:jc w:val="center"/>
              <w:rPr>
                <w:ins w:id="720" w:author="SK" w:date="2017-10-17T20:27:00Z"/>
                <w:rFonts w:asciiTheme="minorEastAsia" w:hAnsiTheme="minorEastAsia"/>
              </w:rPr>
            </w:pPr>
            <w:ins w:id="721" w:author="SK" w:date="2017-10-17T20:27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506" w:type="dxa"/>
          </w:tcPr>
          <w:p w:rsidR="00FD5A81" w:rsidRDefault="00FD5A81" w:rsidP="008E7C46">
            <w:pPr>
              <w:jc w:val="center"/>
              <w:rPr>
                <w:ins w:id="722" w:author="SK" w:date="2017-10-17T20:27:00Z"/>
                <w:rFonts w:asciiTheme="minorEastAsia" w:hAnsiTheme="minorEastAsia"/>
              </w:rPr>
            </w:pPr>
            <w:ins w:id="723" w:author="SK" w:date="2017-10-17T20:2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FD5A81" w:rsidRDefault="00FD5A81" w:rsidP="008E7C46">
            <w:pPr>
              <w:jc w:val="center"/>
              <w:rPr>
                <w:ins w:id="724" w:author="SK" w:date="2017-10-17T20:27:00Z"/>
                <w:rFonts w:asciiTheme="minorEastAsia" w:hAnsiTheme="minorEastAsia"/>
              </w:rPr>
            </w:pPr>
            <w:ins w:id="725" w:author="SK" w:date="2017-10-17T20:27:00Z">
              <w:r>
                <w:rPr>
                  <w:rFonts w:asciiTheme="minorEastAsia" w:hAnsiTheme="minorEastAsia" w:hint="eastAsia"/>
                </w:rPr>
                <w:t>起始位置</w:t>
              </w:r>
            </w:ins>
          </w:p>
        </w:tc>
        <w:tc>
          <w:tcPr>
            <w:tcW w:w="1570" w:type="dxa"/>
          </w:tcPr>
          <w:p w:rsidR="00FD5A81" w:rsidRDefault="00FD5A81" w:rsidP="008E7C46">
            <w:pPr>
              <w:jc w:val="center"/>
              <w:rPr>
                <w:ins w:id="726" w:author="SK" w:date="2017-10-17T20:27:00Z"/>
                <w:rFonts w:asciiTheme="minorEastAsia" w:hAnsiTheme="minorEastAsia"/>
              </w:rPr>
            </w:pPr>
          </w:p>
        </w:tc>
      </w:tr>
      <w:tr w:rsidR="00FD5A81" w:rsidRPr="006B61D2" w:rsidTr="008E7C46">
        <w:trPr>
          <w:trHeight w:val="353"/>
        </w:trPr>
        <w:tc>
          <w:tcPr>
            <w:tcW w:w="1900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6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70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FD5A81" w:rsidRPr="006B61D2" w:rsidTr="008E7C46">
        <w:trPr>
          <w:trHeight w:val="353"/>
        </w:trPr>
        <w:tc>
          <w:tcPr>
            <w:tcW w:w="1900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6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70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FD5A81" w:rsidRPr="006B61D2" w:rsidTr="008E7C46">
        <w:trPr>
          <w:trHeight w:val="353"/>
        </w:trPr>
        <w:tc>
          <w:tcPr>
            <w:tcW w:w="1900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6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FD5A81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0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D5A81" w:rsidRPr="006B61D2" w:rsidTr="008E7C46">
        <w:trPr>
          <w:trHeight w:val="353"/>
        </w:trPr>
        <w:tc>
          <w:tcPr>
            <w:tcW w:w="1900" w:type="dxa"/>
          </w:tcPr>
          <w:p w:rsidR="00FD5A81" w:rsidRPr="00FF49A8" w:rsidRDefault="00FD5A8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6" w:type="dxa"/>
          </w:tcPr>
          <w:p w:rsidR="00FD5A81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FD5A81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FD5A81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FD5A81" w:rsidRDefault="00FD5A8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0" w:type="dxa"/>
          </w:tcPr>
          <w:p w:rsidR="00FD5A81" w:rsidRPr="009D6787" w:rsidRDefault="00FD5A8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764BF" w:rsidRDefault="007764BF" w:rsidP="007764BF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2256"/>
        <w:gridCol w:w="1065"/>
        <w:gridCol w:w="796"/>
        <w:gridCol w:w="1172"/>
        <w:gridCol w:w="1656"/>
        <w:gridCol w:w="1577"/>
        <w:tblGridChange w:id="727">
          <w:tblGrid>
            <w:gridCol w:w="2256"/>
            <w:gridCol w:w="1065"/>
            <w:gridCol w:w="796"/>
            <w:gridCol w:w="1172"/>
            <w:gridCol w:w="1656"/>
            <w:gridCol w:w="1577"/>
          </w:tblGrid>
        </w:tblGridChange>
      </w:tblGrid>
      <w:tr w:rsidR="003509F0" w:rsidTr="003509F0">
        <w:tc>
          <w:tcPr>
            <w:tcW w:w="2256" w:type="dxa"/>
            <w:shd w:val="clear" w:color="auto" w:fill="D9D9D9" w:themeFill="background1" w:themeFillShade="D9"/>
          </w:tcPr>
          <w:p w:rsidR="007764BF" w:rsidRDefault="007764BF" w:rsidP="008E7C46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7764BF" w:rsidRDefault="007764BF" w:rsidP="008E7C4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7764BF" w:rsidRDefault="007764BF" w:rsidP="008E7C4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7764BF" w:rsidRDefault="007764BF" w:rsidP="008E7C46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7764BF" w:rsidRDefault="007764BF" w:rsidP="008E7C46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7764BF" w:rsidRDefault="007764BF" w:rsidP="008E7C4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09F0" w:rsidTr="003509F0">
        <w:trPr>
          <w:trHeight w:val="339"/>
        </w:trPr>
        <w:tc>
          <w:tcPr>
            <w:tcW w:w="2256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5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2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7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!0=交易异常</w:t>
            </w:r>
          </w:p>
        </w:tc>
      </w:tr>
      <w:tr w:rsidR="003509F0" w:rsidTr="00113E17">
        <w:tblPrEx>
          <w:tblW w:w="0" w:type="auto"/>
          <w:tblPrExChange w:id="728" w:author="SK" w:date="2017-10-25T20:47:00Z">
            <w:tblPrEx>
              <w:tblW w:w="0" w:type="auto"/>
            </w:tblPrEx>
          </w:tblPrExChange>
        </w:tblPrEx>
        <w:trPr>
          <w:trHeight w:val="381"/>
          <w:trPrChange w:id="729" w:author="SK" w:date="2017-10-25T20:47:00Z">
            <w:trPr>
              <w:trHeight w:val="353"/>
            </w:trPr>
          </w:trPrChange>
        </w:trPr>
        <w:tc>
          <w:tcPr>
            <w:tcW w:w="2256" w:type="dxa"/>
            <w:tcPrChange w:id="730" w:author="SK" w:date="2017-10-25T20:47:00Z">
              <w:tcPr>
                <w:tcW w:w="2256" w:type="dxa"/>
              </w:tcPr>
            </w:tcPrChange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lastRenderedPageBreak/>
              <w:t>em</w:t>
            </w:r>
          </w:p>
        </w:tc>
        <w:tc>
          <w:tcPr>
            <w:tcW w:w="1065" w:type="dxa"/>
            <w:tcPrChange w:id="731" w:author="SK" w:date="2017-10-25T20:47:00Z">
              <w:tcPr>
                <w:tcW w:w="1065" w:type="dxa"/>
              </w:tcPr>
            </w:tcPrChange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  <w:tcPrChange w:id="732" w:author="SK" w:date="2017-10-25T20:47:00Z">
              <w:tcPr>
                <w:tcW w:w="796" w:type="dxa"/>
              </w:tcPr>
            </w:tcPrChange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2" w:type="dxa"/>
            <w:tcPrChange w:id="733" w:author="SK" w:date="2017-10-25T20:47:00Z">
              <w:tcPr>
                <w:tcW w:w="1172" w:type="dxa"/>
              </w:tcPr>
            </w:tcPrChange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  <w:tcPrChange w:id="734" w:author="SK" w:date="2017-10-25T20:47:00Z">
              <w:tcPr>
                <w:tcW w:w="1656" w:type="dxa"/>
              </w:tcPr>
            </w:tcPrChange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7" w:type="dxa"/>
            <w:tcPrChange w:id="735" w:author="SK" w:date="2017-10-25T20:47:00Z">
              <w:tcPr>
                <w:tcW w:w="1577" w:type="dxa"/>
              </w:tcPr>
            </w:tcPrChange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297EE8" w:rsidTr="003509F0">
        <w:trPr>
          <w:trHeight w:val="353"/>
          <w:ins w:id="736" w:author="SK" w:date="2017-10-25T20:46:00Z"/>
        </w:trPr>
        <w:tc>
          <w:tcPr>
            <w:tcW w:w="2256" w:type="dxa"/>
          </w:tcPr>
          <w:p w:rsidR="00297EE8" w:rsidRPr="00E71FC7" w:rsidRDefault="00113E17" w:rsidP="008E7C46">
            <w:pPr>
              <w:jc w:val="center"/>
              <w:rPr>
                <w:ins w:id="737" w:author="SK" w:date="2017-10-25T20:46:00Z"/>
                <w:rFonts w:asciiTheme="minorEastAsia" w:hAnsiTheme="minorEastAsia"/>
              </w:rPr>
            </w:pPr>
            <w:ins w:id="738" w:author="SK" w:date="2017-10-25T20:46:00Z">
              <w:r w:rsidRPr="00113E17">
                <w:rPr>
                  <w:rFonts w:asciiTheme="minorEastAsia" w:hAnsiTheme="minorEastAsia"/>
                </w:rPr>
                <w:t>total_num</w:t>
              </w:r>
            </w:ins>
          </w:p>
        </w:tc>
        <w:tc>
          <w:tcPr>
            <w:tcW w:w="1065" w:type="dxa"/>
          </w:tcPr>
          <w:p w:rsidR="00297EE8" w:rsidRPr="00E71FC7" w:rsidRDefault="00113E17" w:rsidP="008E7C46">
            <w:pPr>
              <w:jc w:val="center"/>
              <w:rPr>
                <w:ins w:id="739" w:author="SK" w:date="2017-10-25T20:46:00Z"/>
                <w:rFonts w:asciiTheme="minorEastAsia" w:hAnsiTheme="minorEastAsia"/>
              </w:rPr>
            </w:pPr>
            <w:ins w:id="740" w:author="SK" w:date="2017-10-25T20:4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297EE8" w:rsidRPr="00E71FC7" w:rsidRDefault="00113E17" w:rsidP="008E7C46">
            <w:pPr>
              <w:jc w:val="center"/>
              <w:rPr>
                <w:ins w:id="741" w:author="SK" w:date="2017-10-25T20:46:00Z"/>
                <w:rFonts w:asciiTheme="minorEastAsia" w:hAnsiTheme="minorEastAsia"/>
              </w:rPr>
            </w:pPr>
            <w:ins w:id="742" w:author="SK" w:date="2017-10-25T20:47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172" w:type="dxa"/>
          </w:tcPr>
          <w:p w:rsidR="00297EE8" w:rsidRDefault="00113E17" w:rsidP="008E7C46">
            <w:pPr>
              <w:jc w:val="center"/>
              <w:rPr>
                <w:ins w:id="743" w:author="SK" w:date="2017-10-25T20:46:00Z"/>
                <w:rFonts w:asciiTheme="minorEastAsia" w:hAnsiTheme="minorEastAsia"/>
              </w:rPr>
            </w:pPr>
            <w:ins w:id="744" w:author="SK" w:date="2017-10-25T20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297EE8" w:rsidRPr="00E71FC7" w:rsidRDefault="00113E17" w:rsidP="008E7C46">
            <w:pPr>
              <w:jc w:val="center"/>
              <w:rPr>
                <w:ins w:id="745" w:author="SK" w:date="2017-10-25T20:46:00Z"/>
                <w:rFonts w:asciiTheme="minorEastAsia" w:hAnsiTheme="minorEastAsia"/>
              </w:rPr>
            </w:pPr>
            <w:ins w:id="746" w:author="SK" w:date="2017-10-25T20:47:00Z">
              <w:r>
                <w:rPr>
                  <w:rFonts w:asciiTheme="minorEastAsia" w:hAnsiTheme="minorEastAsia" w:hint="eastAsia"/>
                </w:rPr>
                <w:t>总记录数</w:t>
              </w:r>
            </w:ins>
          </w:p>
        </w:tc>
        <w:tc>
          <w:tcPr>
            <w:tcW w:w="1577" w:type="dxa"/>
          </w:tcPr>
          <w:p w:rsidR="00297EE8" w:rsidRPr="00E71FC7" w:rsidRDefault="00297EE8" w:rsidP="008E7C46">
            <w:pPr>
              <w:jc w:val="center"/>
              <w:rPr>
                <w:ins w:id="747" w:author="SK" w:date="2017-10-25T20:46:00Z"/>
                <w:rFonts w:asciiTheme="minorEastAsia" w:hAnsiTheme="minorEastAsia"/>
              </w:rPr>
            </w:pPr>
          </w:p>
        </w:tc>
      </w:tr>
      <w:tr w:rsidR="003509F0" w:rsidTr="003509F0">
        <w:trPr>
          <w:trHeight w:val="353"/>
        </w:trPr>
        <w:tc>
          <w:tcPr>
            <w:tcW w:w="2256" w:type="dxa"/>
          </w:tcPr>
          <w:p w:rsidR="007764BF" w:rsidRPr="00E71FC7" w:rsidRDefault="000943F3" w:rsidP="008E7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partner</w:t>
            </w:r>
            <w:r w:rsidR="007764BF">
              <w:rPr>
                <w:rFonts w:asciiTheme="minorEastAsia" w:hAnsiTheme="minorEastAsia" w:hint="eastAsia"/>
              </w:rPr>
              <w:t>_list</w:t>
            </w:r>
          </w:p>
        </w:tc>
        <w:tc>
          <w:tcPr>
            <w:tcW w:w="1065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72" w:type="dxa"/>
          </w:tcPr>
          <w:p w:rsidR="007764BF" w:rsidRDefault="00F7601C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7764BF" w:rsidRPr="00E71FC7" w:rsidRDefault="00E1738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往来伙伴列表</w:t>
            </w:r>
          </w:p>
        </w:tc>
        <w:tc>
          <w:tcPr>
            <w:tcW w:w="1577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3509F0" w:rsidTr="003509F0">
        <w:trPr>
          <w:trHeight w:val="353"/>
        </w:trPr>
        <w:tc>
          <w:tcPr>
            <w:tcW w:w="2256" w:type="dxa"/>
          </w:tcPr>
          <w:p w:rsidR="007764BF" w:rsidRDefault="00735709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del w:id="748" w:author="SK" w:date="2017-10-17T20:48:00Z">
              <w:r w:rsidDel="001F32BF">
                <w:rPr>
                  <w:rFonts w:asciiTheme="minorEastAsia" w:hAnsiTheme="minorEastAsia" w:hint="eastAsia"/>
                </w:rPr>
                <w:delText>a</w:delText>
              </w:r>
            </w:del>
            <w:del w:id="749" w:author="SK" w:date="2017-10-17T20:47:00Z">
              <w:r w:rsidDel="001F32BF">
                <w:rPr>
                  <w:rFonts w:asciiTheme="minorEastAsia" w:hAnsiTheme="minorEastAsia" w:hint="eastAsia"/>
                </w:rPr>
                <w:delText>rtner_</w:delText>
              </w:r>
            </w:del>
            <w:r>
              <w:rPr>
                <w:rFonts w:asciiTheme="minorEastAsia" w:hAnsiTheme="minorEastAsia" w:hint="eastAsia"/>
              </w:rPr>
              <w:t>cust</w:t>
            </w:r>
            <w:r w:rsidR="007764BF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65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7764BF" w:rsidRDefault="0071071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7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509F0" w:rsidTr="003509F0">
        <w:trPr>
          <w:trHeight w:val="353"/>
        </w:trPr>
        <w:tc>
          <w:tcPr>
            <w:tcW w:w="2256" w:type="dxa"/>
          </w:tcPr>
          <w:p w:rsidR="007764BF" w:rsidRDefault="00735709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del w:id="750" w:author="SK" w:date="2017-10-17T20:48:00Z">
              <w:r w:rsidDel="001F32BF">
                <w:rPr>
                  <w:rFonts w:asciiTheme="minorEastAsia" w:hAnsiTheme="minorEastAsia" w:hint="eastAsia"/>
                </w:rPr>
                <w:delText>artner_</w:delText>
              </w:r>
            </w:del>
            <w:r>
              <w:rPr>
                <w:rFonts w:asciiTheme="minorEastAsia" w:hAnsiTheme="minorEastAsia" w:hint="eastAsia"/>
              </w:rPr>
              <w:t>mobile</w:t>
            </w:r>
            <w:r w:rsidR="007764BF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65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764BF" w:rsidRPr="00E71FC7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944D3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2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7764BF" w:rsidRDefault="0071071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577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509F0" w:rsidTr="003509F0">
        <w:trPr>
          <w:trHeight w:val="353"/>
        </w:trPr>
        <w:tc>
          <w:tcPr>
            <w:tcW w:w="2256" w:type="dxa"/>
          </w:tcPr>
          <w:p w:rsidR="007764BF" w:rsidRDefault="00735709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del w:id="751" w:author="SK" w:date="2017-10-17T20:48:00Z">
              <w:r w:rsidDel="001F32BF">
                <w:rPr>
                  <w:rFonts w:asciiTheme="minorEastAsia" w:hAnsiTheme="minorEastAsia" w:hint="eastAsia"/>
                </w:rPr>
                <w:delText>artner</w:delText>
              </w:r>
            </w:del>
            <w:del w:id="752" w:author="SK" w:date="2017-10-25T20:41:00Z">
              <w:r w:rsidDel="0059169A">
                <w:rPr>
                  <w:rFonts w:asciiTheme="minorEastAsia" w:hAnsiTheme="minorEastAsia" w:hint="eastAsia"/>
                </w:rPr>
                <w:delText>_</w:delText>
              </w:r>
            </w:del>
            <w:r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065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7764BF" w:rsidRPr="00E71FC7" w:rsidRDefault="00944D3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172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7764BF" w:rsidRDefault="0071071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577" w:type="dxa"/>
          </w:tcPr>
          <w:p w:rsidR="007764BF" w:rsidRDefault="007764BF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F32BF" w:rsidTr="003509F0">
        <w:trPr>
          <w:trHeight w:val="353"/>
          <w:ins w:id="753" w:author="SK" w:date="2017-10-17T20:47:00Z"/>
        </w:trPr>
        <w:tc>
          <w:tcPr>
            <w:tcW w:w="2256" w:type="dxa"/>
          </w:tcPr>
          <w:p w:rsidR="001F32BF" w:rsidRDefault="001F32BF" w:rsidP="008E7C46">
            <w:pPr>
              <w:jc w:val="center"/>
              <w:rPr>
                <w:ins w:id="754" w:author="SK" w:date="2017-10-17T20:47:00Z"/>
                <w:rFonts w:asciiTheme="minorEastAsia" w:hAnsiTheme="minorEastAsia"/>
              </w:rPr>
            </w:pPr>
            <w:ins w:id="755" w:author="SK" w:date="2017-10-17T20:48:00Z">
              <w:r>
                <w:rPr>
                  <w:rFonts w:asciiTheme="minorEastAsia" w:hAnsiTheme="minorEastAsia" w:hint="eastAsia"/>
                </w:rPr>
                <w:t>p</w:t>
              </w:r>
            </w:ins>
            <w:ins w:id="756" w:author="SK" w:date="2017-10-17T20:49:00Z">
              <w:r>
                <w:rPr>
                  <w:rFonts w:asciiTheme="minorEastAsia" w:hAnsiTheme="minorEastAsia" w:hint="eastAsia"/>
                </w:rPr>
                <w:t>corpor_name</w:t>
              </w:r>
            </w:ins>
          </w:p>
        </w:tc>
        <w:tc>
          <w:tcPr>
            <w:tcW w:w="1065" w:type="dxa"/>
          </w:tcPr>
          <w:p w:rsidR="001F32BF" w:rsidRDefault="001F32BF" w:rsidP="008E7C46">
            <w:pPr>
              <w:jc w:val="center"/>
              <w:rPr>
                <w:ins w:id="757" w:author="SK" w:date="2017-10-17T20:47:00Z"/>
                <w:rFonts w:asciiTheme="minorEastAsia" w:hAnsiTheme="minorEastAsia"/>
              </w:rPr>
            </w:pPr>
          </w:p>
        </w:tc>
        <w:tc>
          <w:tcPr>
            <w:tcW w:w="796" w:type="dxa"/>
          </w:tcPr>
          <w:p w:rsidR="001F32BF" w:rsidRDefault="001F32BF" w:rsidP="008E7C46">
            <w:pPr>
              <w:jc w:val="center"/>
              <w:rPr>
                <w:ins w:id="758" w:author="SK" w:date="2017-10-17T20:47:00Z"/>
                <w:rFonts w:asciiTheme="minorEastAsia" w:hAnsiTheme="minorEastAsia"/>
              </w:rPr>
            </w:pPr>
          </w:p>
        </w:tc>
        <w:tc>
          <w:tcPr>
            <w:tcW w:w="1172" w:type="dxa"/>
          </w:tcPr>
          <w:p w:rsidR="001F32BF" w:rsidRDefault="001F32BF" w:rsidP="008E7C46">
            <w:pPr>
              <w:jc w:val="center"/>
              <w:rPr>
                <w:ins w:id="759" w:author="SK" w:date="2017-10-17T20:47:00Z"/>
                <w:rFonts w:asciiTheme="minorEastAsia" w:hAnsiTheme="minorEastAsia"/>
              </w:rPr>
            </w:pPr>
          </w:p>
        </w:tc>
        <w:tc>
          <w:tcPr>
            <w:tcW w:w="1656" w:type="dxa"/>
          </w:tcPr>
          <w:p w:rsidR="001F32BF" w:rsidRDefault="001F32BF" w:rsidP="008E7C46">
            <w:pPr>
              <w:jc w:val="center"/>
              <w:rPr>
                <w:ins w:id="760" w:author="SK" w:date="2017-10-17T20:47:00Z"/>
                <w:rFonts w:asciiTheme="minorEastAsia" w:hAnsiTheme="minorEastAsia"/>
              </w:rPr>
            </w:pPr>
          </w:p>
        </w:tc>
        <w:tc>
          <w:tcPr>
            <w:tcW w:w="1577" w:type="dxa"/>
          </w:tcPr>
          <w:p w:rsidR="001F32BF" w:rsidRDefault="001F32BF" w:rsidP="008E7C46">
            <w:pPr>
              <w:jc w:val="center"/>
              <w:rPr>
                <w:ins w:id="761" w:author="SK" w:date="2017-10-17T20:47:00Z"/>
                <w:rFonts w:asciiTheme="minorEastAsia" w:hAnsiTheme="minorEastAsia"/>
              </w:rPr>
            </w:pPr>
          </w:p>
        </w:tc>
      </w:tr>
      <w:tr w:rsidR="003509F0" w:rsidDel="00144724" w:rsidTr="00144724">
        <w:tblPrEx>
          <w:tblW w:w="0" w:type="auto"/>
          <w:tblPrExChange w:id="762" w:author="SK" w:date="2017-10-17T20:30:00Z">
            <w:tblPrEx>
              <w:tblW w:w="0" w:type="auto"/>
            </w:tblPrEx>
          </w:tblPrExChange>
        </w:tblPrEx>
        <w:trPr>
          <w:trHeight w:val="662"/>
          <w:del w:id="763" w:author="SK" w:date="2017-10-17T20:30:00Z"/>
          <w:trPrChange w:id="764" w:author="SK" w:date="2017-10-17T20:30:00Z">
            <w:trPr>
              <w:trHeight w:val="353"/>
            </w:trPr>
          </w:trPrChange>
        </w:trPr>
        <w:tc>
          <w:tcPr>
            <w:tcW w:w="2256" w:type="dxa"/>
            <w:tcPrChange w:id="765" w:author="SK" w:date="2017-10-17T20:30:00Z">
              <w:tcPr>
                <w:tcW w:w="2256" w:type="dxa"/>
              </w:tcPr>
            </w:tcPrChange>
          </w:tcPr>
          <w:p w:rsidR="007764BF" w:rsidDel="00144724" w:rsidRDefault="00944D31" w:rsidP="008E7C46">
            <w:pPr>
              <w:jc w:val="center"/>
              <w:rPr>
                <w:del w:id="766" w:author="SK" w:date="2017-10-17T20:30:00Z"/>
                <w:rFonts w:asciiTheme="minorEastAsia" w:hAnsiTheme="minorEastAsia"/>
              </w:rPr>
            </w:pPr>
            <w:del w:id="767" w:author="SK" w:date="2017-10-17T20:30:00Z">
              <w:r w:rsidDel="00144724">
                <w:rPr>
                  <w:rFonts w:asciiTheme="minorEastAsia" w:hAnsiTheme="minorEastAsia" w:hint="eastAsia"/>
                </w:rPr>
                <w:delText>partner_acc</w:delText>
              </w:r>
              <w:r w:rsidR="00BB419A" w:rsidDel="00144724">
                <w:rPr>
                  <w:rFonts w:asciiTheme="minorEastAsia" w:hAnsiTheme="minorEastAsia" w:hint="eastAsia"/>
                </w:rPr>
                <w:delText>_no</w:delText>
              </w:r>
            </w:del>
          </w:p>
        </w:tc>
        <w:tc>
          <w:tcPr>
            <w:tcW w:w="1065" w:type="dxa"/>
            <w:tcPrChange w:id="768" w:author="SK" w:date="2017-10-17T20:30:00Z">
              <w:tcPr>
                <w:tcW w:w="1065" w:type="dxa"/>
              </w:tcPr>
            </w:tcPrChange>
          </w:tcPr>
          <w:p w:rsidR="007764BF" w:rsidDel="00144724" w:rsidRDefault="007764BF" w:rsidP="008E7C46">
            <w:pPr>
              <w:jc w:val="center"/>
              <w:rPr>
                <w:del w:id="769" w:author="SK" w:date="2017-10-17T20:30:00Z"/>
                <w:rFonts w:asciiTheme="minorEastAsia" w:hAnsiTheme="minorEastAsia"/>
              </w:rPr>
            </w:pPr>
            <w:del w:id="770" w:author="SK" w:date="2017-10-17T20:30:00Z">
              <w:r w:rsidDel="00144724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796" w:type="dxa"/>
            <w:tcPrChange w:id="771" w:author="SK" w:date="2017-10-17T20:30:00Z">
              <w:tcPr>
                <w:tcW w:w="796" w:type="dxa"/>
              </w:tcPr>
            </w:tcPrChange>
          </w:tcPr>
          <w:p w:rsidR="007764BF" w:rsidRPr="00E71FC7" w:rsidDel="00144724" w:rsidRDefault="00EF7535" w:rsidP="008E7C46">
            <w:pPr>
              <w:jc w:val="center"/>
              <w:rPr>
                <w:del w:id="772" w:author="SK" w:date="2017-10-17T20:30:00Z"/>
                <w:rFonts w:asciiTheme="minorEastAsia" w:hAnsiTheme="minorEastAsia"/>
              </w:rPr>
            </w:pPr>
            <w:del w:id="773" w:author="SK" w:date="2017-10-17T20:30:00Z">
              <w:r w:rsidDel="00144724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1172" w:type="dxa"/>
            <w:tcPrChange w:id="774" w:author="SK" w:date="2017-10-17T20:30:00Z">
              <w:tcPr>
                <w:tcW w:w="1172" w:type="dxa"/>
              </w:tcPr>
            </w:tcPrChange>
          </w:tcPr>
          <w:p w:rsidR="007764BF" w:rsidDel="00144724" w:rsidRDefault="007764BF" w:rsidP="008E7C46">
            <w:pPr>
              <w:jc w:val="center"/>
              <w:rPr>
                <w:del w:id="775" w:author="SK" w:date="2017-10-17T20:30:00Z"/>
                <w:rFonts w:asciiTheme="minorEastAsia" w:hAnsiTheme="minorEastAsia"/>
              </w:rPr>
            </w:pPr>
            <w:del w:id="776" w:author="SK" w:date="2017-10-17T20:30:00Z">
              <w:r w:rsidDel="00144724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56" w:type="dxa"/>
            <w:tcPrChange w:id="777" w:author="SK" w:date="2017-10-17T20:30:00Z">
              <w:tcPr>
                <w:tcW w:w="1656" w:type="dxa"/>
              </w:tcPr>
            </w:tcPrChange>
          </w:tcPr>
          <w:p w:rsidR="007764BF" w:rsidDel="00144724" w:rsidRDefault="006C2AA0" w:rsidP="008E7C46">
            <w:pPr>
              <w:jc w:val="center"/>
              <w:rPr>
                <w:del w:id="778" w:author="SK" w:date="2017-10-17T20:30:00Z"/>
                <w:rFonts w:asciiTheme="minorEastAsia" w:hAnsiTheme="minorEastAsia"/>
              </w:rPr>
            </w:pPr>
            <w:del w:id="779" w:author="SK" w:date="2017-10-17T20:30:00Z">
              <w:r w:rsidDel="00144724">
                <w:rPr>
                  <w:rFonts w:asciiTheme="minorEastAsia" w:hAnsiTheme="minorEastAsia" w:hint="eastAsia"/>
                </w:rPr>
                <w:delText>诺宝账号</w:delText>
              </w:r>
            </w:del>
          </w:p>
        </w:tc>
        <w:tc>
          <w:tcPr>
            <w:tcW w:w="1577" w:type="dxa"/>
            <w:tcPrChange w:id="780" w:author="SK" w:date="2017-10-17T20:30:00Z">
              <w:tcPr>
                <w:tcW w:w="1577" w:type="dxa"/>
              </w:tcPr>
            </w:tcPrChange>
          </w:tcPr>
          <w:p w:rsidR="007764BF" w:rsidDel="00144724" w:rsidRDefault="00CB0515" w:rsidP="008E7C46">
            <w:pPr>
              <w:jc w:val="center"/>
              <w:rPr>
                <w:del w:id="781" w:author="SK" w:date="2017-10-17T20:30:00Z"/>
                <w:rFonts w:asciiTheme="minorEastAsia" w:hAnsiTheme="minorEastAsia"/>
              </w:rPr>
            </w:pPr>
            <w:del w:id="782" w:author="SK" w:date="2017-10-17T20:30:00Z">
              <w:r w:rsidDel="00144724">
                <w:rPr>
                  <w:rFonts w:asciiTheme="minorEastAsia" w:hAnsiTheme="minorEastAsia" w:hint="eastAsia"/>
                </w:rPr>
                <w:delText>与biz_type对应</w:delText>
              </w:r>
            </w:del>
          </w:p>
        </w:tc>
      </w:tr>
      <w:tr w:rsidR="004111F1" w:rsidTr="003509F0">
        <w:trPr>
          <w:trHeight w:val="353"/>
        </w:trPr>
        <w:tc>
          <w:tcPr>
            <w:tcW w:w="2256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7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3509F0">
        <w:trPr>
          <w:trHeight w:val="353"/>
        </w:trPr>
        <w:tc>
          <w:tcPr>
            <w:tcW w:w="2256" w:type="dxa"/>
          </w:tcPr>
          <w:p w:rsidR="004111F1" w:rsidRPr="00FF49A8" w:rsidRDefault="004111F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7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5D2FE0" w:rsidRDefault="00461291" w:rsidP="005D2FE0">
      <w:pPr>
        <w:pStyle w:val="3"/>
      </w:pPr>
      <w:bookmarkStart w:id="783" w:name="_Toc499446916"/>
      <w:r>
        <w:rPr>
          <w:rFonts w:hint="eastAsia"/>
        </w:rPr>
        <w:t>诺宝转账</w:t>
      </w:r>
      <w:bookmarkEnd w:id="783"/>
    </w:p>
    <w:p w:rsidR="005D2FE0" w:rsidRDefault="005D2FE0" w:rsidP="005D2FE0">
      <w:r>
        <w:rPr>
          <w:rFonts w:hint="eastAsia"/>
        </w:rPr>
        <w:t>报文描述：诺宝账户</w:t>
      </w:r>
      <w:r w:rsidR="00B07B62">
        <w:rPr>
          <w:rFonts w:hint="eastAsia"/>
        </w:rPr>
        <w:t>之间转账</w:t>
      </w:r>
      <w:r w:rsidR="00AD6E09">
        <w:rPr>
          <w:rFonts w:hint="eastAsia"/>
        </w:rPr>
        <w:t>。</w:t>
      </w:r>
    </w:p>
    <w:p w:rsidR="005D2FE0" w:rsidRDefault="005D2FE0" w:rsidP="005D2FE0">
      <w:r>
        <w:rPr>
          <w:rFonts w:hint="eastAsia"/>
        </w:rPr>
        <w:t>接收前置系统报文，调用诺宝账户</w:t>
      </w:r>
      <w:r w:rsidR="00311694">
        <w:rPr>
          <w:rFonts w:hint="eastAsia"/>
        </w:rPr>
        <w:t>转账服务</w:t>
      </w:r>
      <w:r>
        <w:rPr>
          <w:rFonts w:hint="eastAsia"/>
        </w:rPr>
        <w:t>。</w:t>
      </w:r>
    </w:p>
    <w:p w:rsidR="005D2FE0" w:rsidRDefault="00830AFC" w:rsidP="005D2FE0">
      <w:r>
        <w:rPr>
          <w:rFonts w:hint="eastAsia"/>
        </w:rPr>
        <w:t>备注：本交易支持交易</w:t>
      </w:r>
      <w:r w:rsidR="005D2FE0">
        <w:rPr>
          <w:rFonts w:hint="eastAsia"/>
        </w:rPr>
        <w:t>其他法人业务类型（比如后面业务扩展：</w:t>
      </w:r>
      <w:r w:rsidR="004F5496">
        <w:rPr>
          <w:rFonts w:hint="eastAsia"/>
        </w:rPr>
        <w:t>银宝</w:t>
      </w:r>
      <w:r w:rsidR="005D2FE0">
        <w:rPr>
          <w:rFonts w:hint="eastAsia"/>
        </w:rPr>
        <w:t>，信宝等）</w:t>
      </w:r>
    </w:p>
    <w:p w:rsidR="00EF22C2" w:rsidRPr="009C6488" w:rsidRDefault="00EF22C2" w:rsidP="00EF22C2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EF22C2" w:rsidRDefault="00EF22C2" w:rsidP="005D2FE0">
      <w:r>
        <w:rPr>
          <w:rFonts w:hint="eastAsia"/>
        </w:rPr>
        <w:t>/qz/acc/</w:t>
      </w:r>
      <w:r w:rsidR="00541D2A">
        <w:rPr>
          <w:rFonts w:hint="eastAsia"/>
        </w:rPr>
        <w:t>nb/</w:t>
      </w:r>
      <w:r>
        <w:rPr>
          <w:rFonts w:hint="eastAsia"/>
        </w:rPr>
        <w:t>nb_transfer</w:t>
      </w:r>
    </w:p>
    <w:p w:rsidR="005D2FE0" w:rsidRPr="009C6488" w:rsidRDefault="005D2FE0" w:rsidP="005D2FE0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ayout w:type="fixed"/>
        <w:tblLook w:val="04A0"/>
        <w:tblPrChange w:id="784" w:author="SK" w:date="2017-10-19T20:37:00Z">
          <w:tblPr>
            <w:tblStyle w:val="a3"/>
            <w:tblW w:w="0" w:type="auto"/>
            <w:tblLayout w:type="fixed"/>
            <w:tblLook w:val="04A0"/>
          </w:tblPr>
        </w:tblPrChange>
      </w:tblPr>
      <w:tblGrid>
        <w:gridCol w:w="2235"/>
        <w:gridCol w:w="1134"/>
        <w:gridCol w:w="1035"/>
        <w:gridCol w:w="949"/>
        <w:gridCol w:w="1559"/>
        <w:gridCol w:w="1610"/>
        <w:tblGridChange w:id="785">
          <w:tblGrid>
            <w:gridCol w:w="2235"/>
            <w:gridCol w:w="1134"/>
            <w:gridCol w:w="1035"/>
            <w:gridCol w:w="949"/>
            <w:gridCol w:w="1273"/>
            <w:gridCol w:w="1896"/>
          </w:tblGrid>
        </w:tblGridChange>
      </w:tblGrid>
      <w:tr w:rsidR="00BB26F9" w:rsidTr="00BB26F9">
        <w:tc>
          <w:tcPr>
            <w:tcW w:w="2235" w:type="dxa"/>
            <w:shd w:val="clear" w:color="auto" w:fill="D9D9D9" w:themeFill="background1" w:themeFillShade="D9"/>
            <w:tcPrChange w:id="786" w:author="SK" w:date="2017-10-19T20:37:00Z">
              <w:tcPr>
                <w:tcW w:w="2235" w:type="dxa"/>
                <w:shd w:val="clear" w:color="auto" w:fill="D9D9D9" w:themeFill="background1" w:themeFillShade="D9"/>
              </w:tcPr>
            </w:tcPrChange>
          </w:tcPr>
          <w:p w:rsidR="005D2FE0" w:rsidRPr="006B429A" w:rsidRDefault="005D2FE0" w:rsidP="008E7C46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D9D9D9" w:themeFill="background1" w:themeFillShade="D9"/>
            <w:tcPrChange w:id="787" w:author="SK" w:date="2017-10-19T20:37:00Z">
              <w:tcPr>
                <w:tcW w:w="1134" w:type="dxa"/>
                <w:shd w:val="clear" w:color="auto" w:fill="D9D9D9" w:themeFill="background1" w:themeFillShade="D9"/>
              </w:tcPr>
            </w:tcPrChange>
          </w:tcPr>
          <w:p w:rsidR="005D2FE0" w:rsidRPr="006B429A" w:rsidRDefault="005D2FE0" w:rsidP="008E7C46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1035" w:type="dxa"/>
            <w:shd w:val="clear" w:color="auto" w:fill="D9D9D9" w:themeFill="background1" w:themeFillShade="D9"/>
            <w:tcPrChange w:id="788" w:author="SK" w:date="2017-10-19T20:37:00Z">
              <w:tcPr>
                <w:tcW w:w="1035" w:type="dxa"/>
                <w:shd w:val="clear" w:color="auto" w:fill="D9D9D9" w:themeFill="background1" w:themeFillShade="D9"/>
              </w:tcPr>
            </w:tcPrChange>
          </w:tcPr>
          <w:p w:rsidR="005D2FE0" w:rsidRPr="006B429A" w:rsidRDefault="005D2FE0" w:rsidP="008E7C46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949" w:type="dxa"/>
            <w:shd w:val="clear" w:color="auto" w:fill="D9D9D9" w:themeFill="background1" w:themeFillShade="D9"/>
            <w:tcPrChange w:id="789" w:author="SK" w:date="2017-10-19T20:37:00Z">
              <w:tcPr>
                <w:tcW w:w="949" w:type="dxa"/>
                <w:shd w:val="clear" w:color="auto" w:fill="D9D9D9" w:themeFill="background1" w:themeFillShade="D9"/>
              </w:tcPr>
            </w:tcPrChange>
          </w:tcPr>
          <w:p w:rsidR="005D2FE0" w:rsidRPr="006B429A" w:rsidRDefault="005D2FE0" w:rsidP="008E7C46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59" w:type="dxa"/>
            <w:shd w:val="clear" w:color="auto" w:fill="D9D9D9" w:themeFill="background1" w:themeFillShade="D9"/>
            <w:tcPrChange w:id="790" w:author="SK" w:date="2017-10-19T20:37:00Z">
              <w:tcPr>
                <w:tcW w:w="1273" w:type="dxa"/>
                <w:shd w:val="clear" w:color="auto" w:fill="D9D9D9" w:themeFill="background1" w:themeFillShade="D9"/>
              </w:tcPr>
            </w:tcPrChange>
          </w:tcPr>
          <w:p w:rsidR="005D2FE0" w:rsidRPr="006B429A" w:rsidRDefault="005D2FE0" w:rsidP="008E7C46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610" w:type="dxa"/>
            <w:shd w:val="clear" w:color="auto" w:fill="D9D9D9" w:themeFill="background1" w:themeFillShade="D9"/>
            <w:tcPrChange w:id="791" w:author="SK" w:date="2017-10-19T20:37:00Z">
              <w:tcPr>
                <w:tcW w:w="1896" w:type="dxa"/>
                <w:shd w:val="clear" w:color="auto" w:fill="D9D9D9" w:themeFill="background1" w:themeFillShade="D9"/>
              </w:tcPr>
            </w:tcPrChange>
          </w:tcPr>
          <w:p w:rsidR="005D2FE0" w:rsidRPr="006B429A" w:rsidRDefault="005D2FE0" w:rsidP="008E7C46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B26F9" w:rsidTr="00BB26F9">
        <w:trPr>
          <w:trHeight w:val="339"/>
          <w:trPrChange w:id="792" w:author="SK" w:date="2017-10-19T20:37:00Z">
            <w:trPr>
              <w:trHeight w:val="339"/>
            </w:trPr>
          </w:trPrChange>
        </w:trPr>
        <w:tc>
          <w:tcPr>
            <w:tcW w:w="2235" w:type="dxa"/>
            <w:tcPrChange w:id="793" w:author="SK" w:date="2017-10-19T20:37:00Z">
              <w:tcPr>
                <w:tcW w:w="2235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34" w:type="dxa"/>
            <w:tcPrChange w:id="794" w:author="SK" w:date="2017-10-19T20:37:00Z">
              <w:tcPr>
                <w:tcW w:w="1134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795" w:author="SK" w:date="2017-10-19T20:37:00Z">
              <w:tcPr>
                <w:tcW w:w="1035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49" w:type="dxa"/>
            <w:tcPrChange w:id="796" w:author="SK" w:date="2017-10-19T20:37:00Z">
              <w:tcPr>
                <w:tcW w:w="949" w:type="dxa"/>
              </w:tcPr>
            </w:tcPrChange>
          </w:tcPr>
          <w:p w:rsidR="005D2FE0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797" w:author="SK" w:date="2017-10-19T20:37:00Z">
              <w:tcPr>
                <w:tcW w:w="1273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610" w:type="dxa"/>
            <w:tcPrChange w:id="798" w:author="SK" w:date="2017-10-19T20:37:00Z">
              <w:tcPr>
                <w:tcW w:w="1896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B26F9" w:rsidTr="00BB26F9">
        <w:trPr>
          <w:trHeight w:val="339"/>
          <w:trPrChange w:id="799" w:author="SK" w:date="2017-10-19T20:37:00Z">
            <w:trPr>
              <w:trHeight w:val="339"/>
            </w:trPr>
          </w:trPrChange>
        </w:trPr>
        <w:tc>
          <w:tcPr>
            <w:tcW w:w="2235" w:type="dxa"/>
            <w:tcPrChange w:id="800" w:author="SK" w:date="2017-10-19T20:37:00Z">
              <w:tcPr>
                <w:tcW w:w="2235" w:type="dxa"/>
              </w:tcPr>
            </w:tcPrChange>
          </w:tcPr>
          <w:p w:rsidR="005D2FE0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134" w:type="dxa"/>
            <w:tcPrChange w:id="801" w:author="SK" w:date="2017-10-19T20:37:00Z">
              <w:tcPr>
                <w:tcW w:w="1134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02" w:author="SK" w:date="2017-10-19T20:37:00Z">
              <w:tcPr>
                <w:tcW w:w="1035" w:type="dxa"/>
              </w:tcPr>
            </w:tcPrChange>
          </w:tcPr>
          <w:p w:rsidR="005D2FE0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49" w:type="dxa"/>
            <w:tcPrChange w:id="803" w:author="SK" w:date="2017-10-19T20:37:00Z">
              <w:tcPr>
                <w:tcW w:w="949" w:type="dxa"/>
              </w:tcPr>
            </w:tcPrChange>
          </w:tcPr>
          <w:p w:rsidR="005D2FE0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804" w:author="SK" w:date="2017-10-19T20:37:00Z">
              <w:tcPr>
                <w:tcW w:w="1273" w:type="dxa"/>
              </w:tcPr>
            </w:tcPrChange>
          </w:tcPr>
          <w:p w:rsidR="005D2FE0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10" w:type="dxa"/>
            <w:tcPrChange w:id="805" w:author="SK" w:date="2017-10-19T20:37:00Z">
              <w:tcPr>
                <w:tcW w:w="1896" w:type="dxa"/>
              </w:tcPr>
            </w:tcPrChange>
          </w:tcPr>
          <w:p w:rsidR="005D2FE0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B26F9" w:rsidTr="00BB26F9">
        <w:trPr>
          <w:trHeight w:val="339"/>
          <w:trPrChange w:id="806" w:author="SK" w:date="2017-10-19T20:37:00Z">
            <w:trPr>
              <w:trHeight w:val="339"/>
            </w:trPr>
          </w:trPrChange>
        </w:trPr>
        <w:tc>
          <w:tcPr>
            <w:tcW w:w="2235" w:type="dxa"/>
            <w:tcPrChange w:id="807" w:author="SK" w:date="2017-10-19T20:37:00Z">
              <w:tcPr>
                <w:tcW w:w="2235" w:type="dxa"/>
              </w:tcPr>
            </w:tcPrChange>
          </w:tcPr>
          <w:p w:rsidR="00912CAE" w:rsidRDefault="00912CA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tran_amount</w:t>
            </w:r>
          </w:p>
        </w:tc>
        <w:tc>
          <w:tcPr>
            <w:tcW w:w="1134" w:type="dxa"/>
            <w:tcPrChange w:id="808" w:author="SK" w:date="2017-10-19T20:37:00Z">
              <w:tcPr>
                <w:tcW w:w="1134" w:type="dxa"/>
              </w:tcPr>
            </w:tcPrChange>
          </w:tcPr>
          <w:p w:rsidR="00912CAE" w:rsidRDefault="00912CA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09" w:author="SK" w:date="2017-10-19T20:37:00Z">
              <w:tcPr>
                <w:tcW w:w="1035" w:type="dxa"/>
              </w:tcPr>
            </w:tcPrChange>
          </w:tcPr>
          <w:p w:rsidR="00912CAE" w:rsidRDefault="00912CA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949" w:type="dxa"/>
            <w:tcPrChange w:id="810" w:author="SK" w:date="2017-10-19T20:37:00Z">
              <w:tcPr>
                <w:tcW w:w="949" w:type="dxa"/>
              </w:tcPr>
            </w:tcPrChange>
          </w:tcPr>
          <w:p w:rsidR="00912CAE" w:rsidRDefault="00912CA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811" w:author="SK" w:date="2017-10-19T20:37:00Z">
              <w:tcPr>
                <w:tcW w:w="1273" w:type="dxa"/>
              </w:tcPr>
            </w:tcPrChange>
          </w:tcPr>
          <w:p w:rsidR="00912CAE" w:rsidRDefault="00912CA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转账金额</w:t>
            </w:r>
          </w:p>
        </w:tc>
        <w:tc>
          <w:tcPr>
            <w:tcW w:w="1610" w:type="dxa"/>
            <w:tcPrChange w:id="812" w:author="SK" w:date="2017-10-19T20:37:00Z">
              <w:tcPr>
                <w:tcW w:w="1896" w:type="dxa"/>
              </w:tcPr>
            </w:tcPrChange>
          </w:tcPr>
          <w:p w:rsidR="00912CAE" w:rsidRDefault="00912CAE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B26F9" w:rsidTr="00BB26F9">
        <w:trPr>
          <w:trHeight w:val="339"/>
          <w:trPrChange w:id="813" w:author="SK" w:date="2017-10-19T20:37:00Z">
            <w:trPr>
              <w:trHeight w:val="339"/>
            </w:trPr>
          </w:trPrChange>
        </w:trPr>
        <w:tc>
          <w:tcPr>
            <w:tcW w:w="2235" w:type="dxa"/>
            <w:tcPrChange w:id="814" w:author="SK" w:date="2017-10-19T20:37:00Z">
              <w:tcPr>
                <w:tcW w:w="2235" w:type="dxa"/>
              </w:tcPr>
            </w:tcPrChange>
          </w:tcPr>
          <w:p w:rsidR="002A6061" w:rsidRDefault="00BB26F9" w:rsidP="008E7C46">
            <w:pPr>
              <w:jc w:val="center"/>
              <w:rPr>
                <w:rFonts w:asciiTheme="minorEastAsia" w:hAnsiTheme="minorEastAsia"/>
              </w:rPr>
            </w:pPr>
            <w:ins w:id="815" w:author="SK" w:date="2017-10-19T20:37:00Z">
              <w:r>
                <w:rPr>
                  <w:rFonts w:asciiTheme="minorEastAsia" w:hAnsiTheme="minorEastAsia" w:hint="eastAsia"/>
                </w:rPr>
                <w:t>recv_</w:t>
              </w:r>
            </w:ins>
            <w:ins w:id="816" w:author="SK" w:date="2017-10-19T20:36:00Z">
              <w:r>
                <w:rPr>
                  <w:rFonts w:asciiTheme="minorEastAsia" w:hAnsiTheme="minorEastAsia" w:hint="eastAsia"/>
                </w:rPr>
                <w:t>mobile_no</w:t>
              </w:r>
            </w:ins>
            <w:commentRangeStart w:id="817"/>
            <w:del w:id="818" w:author="SK" w:date="2017-10-19T20:36:00Z">
              <w:r w:rsidR="002A6061" w:rsidDel="00BB26F9">
                <w:rPr>
                  <w:rFonts w:asciiTheme="minorEastAsia" w:hAnsiTheme="minorEastAsia" w:hint="eastAsia"/>
                </w:rPr>
                <w:delText>recv_acc_no</w:delText>
              </w:r>
              <w:commentRangeEnd w:id="817"/>
              <w:r w:rsidR="008D04BB" w:rsidDel="00BB26F9">
                <w:rPr>
                  <w:rStyle w:val="af"/>
                </w:rPr>
                <w:commentReference w:id="817"/>
              </w:r>
            </w:del>
          </w:p>
        </w:tc>
        <w:tc>
          <w:tcPr>
            <w:tcW w:w="1134" w:type="dxa"/>
            <w:tcPrChange w:id="819" w:author="SK" w:date="2017-10-19T20:37:00Z">
              <w:tcPr>
                <w:tcW w:w="1134" w:type="dxa"/>
              </w:tcPr>
            </w:tcPrChange>
          </w:tcPr>
          <w:p w:rsidR="002A6061" w:rsidRDefault="0056561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20" w:author="SK" w:date="2017-10-19T20:37:00Z">
              <w:tcPr>
                <w:tcW w:w="1035" w:type="dxa"/>
              </w:tcPr>
            </w:tcPrChange>
          </w:tcPr>
          <w:p w:rsidR="002A6061" w:rsidRDefault="007B5DDD" w:rsidP="008E7C46">
            <w:pPr>
              <w:jc w:val="center"/>
              <w:rPr>
                <w:rFonts w:asciiTheme="minorEastAsia" w:hAnsiTheme="minorEastAsia"/>
              </w:rPr>
            </w:pPr>
            <w:ins w:id="821" w:author="SK" w:date="2017-10-19T20:38:00Z">
              <w:r>
                <w:rPr>
                  <w:rFonts w:asciiTheme="minorEastAsia" w:hAnsiTheme="minorEastAsia" w:hint="eastAsia"/>
                </w:rPr>
                <w:t>11</w:t>
              </w:r>
            </w:ins>
            <w:del w:id="822" w:author="SK" w:date="2017-10-19T20:38:00Z">
              <w:r w:rsidR="0056561F" w:rsidDel="007B5DDD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949" w:type="dxa"/>
            <w:tcPrChange w:id="823" w:author="SK" w:date="2017-10-19T20:37:00Z">
              <w:tcPr>
                <w:tcW w:w="949" w:type="dxa"/>
              </w:tcPr>
            </w:tcPrChange>
          </w:tcPr>
          <w:p w:rsidR="002A6061" w:rsidRDefault="007B5DDD" w:rsidP="008E7C46">
            <w:pPr>
              <w:jc w:val="center"/>
              <w:rPr>
                <w:rFonts w:asciiTheme="minorEastAsia" w:hAnsiTheme="minorEastAsia"/>
              </w:rPr>
            </w:pPr>
            <w:ins w:id="824" w:author="SK" w:date="2017-10-16T14:40:00Z">
              <w:r>
                <w:rPr>
                  <w:rFonts w:asciiTheme="minorEastAsia" w:hAnsiTheme="minorEastAsia" w:hint="eastAsia"/>
                </w:rPr>
                <w:t>M</w:t>
              </w:r>
            </w:ins>
            <w:del w:id="825" w:author="SK" w:date="2017-10-16T14:40:00Z">
              <w:r w:rsidR="005C5860" w:rsidDel="006044DE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559" w:type="dxa"/>
            <w:tcPrChange w:id="826" w:author="SK" w:date="2017-10-19T20:37:00Z">
              <w:tcPr>
                <w:tcW w:w="1273" w:type="dxa"/>
              </w:tcPr>
            </w:tcPrChange>
          </w:tcPr>
          <w:p w:rsidR="002A6061" w:rsidRDefault="00267676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收款</w:t>
            </w:r>
            <w:ins w:id="827" w:author="SK" w:date="2017-10-19T20:38:00Z">
              <w:r w:rsidR="00BB26F9">
                <w:rPr>
                  <w:rFonts w:asciiTheme="minorEastAsia" w:hAnsiTheme="minorEastAsia" w:hint="eastAsia"/>
                </w:rPr>
                <w:t>手机号</w:t>
              </w:r>
            </w:ins>
            <w:del w:id="828" w:author="SK" w:date="2017-10-19T20:38:00Z">
              <w:r w:rsidDel="00BB26F9">
                <w:rPr>
                  <w:rFonts w:asciiTheme="minorEastAsia" w:hAnsiTheme="minorEastAsia" w:hint="eastAsia"/>
                </w:rPr>
                <w:delText>诺宝账户</w:delText>
              </w:r>
            </w:del>
          </w:p>
        </w:tc>
        <w:tc>
          <w:tcPr>
            <w:tcW w:w="1610" w:type="dxa"/>
            <w:tcPrChange w:id="829" w:author="SK" w:date="2017-10-19T20:37:00Z">
              <w:tcPr>
                <w:tcW w:w="1896" w:type="dxa"/>
              </w:tcPr>
            </w:tcPrChange>
          </w:tcPr>
          <w:p w:rsidR="002A6061" w:rsidRDefault="002A606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B26F9" w:rsidDel="00283447" w:rsidTr="00BB26F9">
        <w:trPr>
          <w:trHeight w:val="339"/>
          <w:del w:id="830" w:author="SK" w:date="2017-10-19T20:35:00Z"/>
          <w:trPrChange w:id="831" w:author="SK" w:date="2017-10-19T20:37:00Z">
            <w:trPr>
              <w:trHeight w:val="339"/>
            </w:trPr>
          </w:trPrChange>
        </w:trPr>
        <w:tc>
          <w:tcPr>
            <w:tcW w:w="2235" w:type="dxa"/>
            <w:tcPrChange w:id="832" w:author="SK" w:date="2017-10-19T20:37:00Z">
              <w:tcPr>
                <w:tcW w:w="2235" w:type="dxa"/>
              </w:tcPr>
            </w:tcPrChange>
          </w:tcPr>
          <w:p w:rsidR="00267676" w:rsidDel="00283447" w:rsidRDefault="00267676" w:rsidP="008E7C46">
            <w:pPr>
              <w:jc w:val="center"/>
              <w:rPr>
                <w:del w:id="833" w:author="SK" w:date="2017-10-19T20:35:00Z"/>
                <w:rFonts w:asciiTheme="minorEastAsia" w:hAnsiTheme="minorEastAsia"/>
              </w:rPr>
            </w:pPr>
            <w:del w:id="834" w:author="SK" w:date="2017-10-19T20:35:00Z">
              <w:r w:rsidDel="00283447">
                <w:rPr>
                  <w:rFonts w:asciiTheme="minorEastAsia" w:hAnsiTheme="minorEastAsia" w:hint="eastAsia"/>
                </w:rPr>
                <w:delText>recv_cust</w:delText>
              </w:r>
              <w:r w:rsidR="002449D9" w:rsidDel="00283447">
                <w:rPr>
                  <w:rFonts w:asciiTheme="minorEastAsia" w:hAnsiTheme="minorEastAsia" w:hint="eastAsia"/>
                </w:rPr>
                <w:delText>_no</w:delText>
              </w:r>
            </w:del>
          </w:p>
        </w:tc>
        <w:tc>
          <w:tcPr>
            <w:tcW w:w="1134" w:type="dxa"/>
            <w:tcPrChange w:id="835" w:author="SK" w:date="2017-10-19T20:37:00Z">
              <w:tcPr>
                <w:tcW w:w="1134" w:type="dxa"/>
              </w:tcPr>
            </w:tcPrChange>
          </w:tcPr>
          <w:p w:rsidR="00267676" w:rsidDel="00283447" w:rsidRDefault="00704678" w:rsidP="008E7C46">
            <w:pPr>
              <w:jc w:val="center"/>
              <w:rPr>
                <w:del w:id="836" w:author="SK" w:date="2017-10-19T20:35:00Z"/>
                <w:rFonts w:asciiTheme="minorEastAsia" w:hAnsiTheme="minorEastAsia"/>
              </w:rPr>
            </w:pPr>
            <w:del w:id="837" w:author="SK" w:date="2017-10-19T20:35:00Z">
              <w:r w:rsidDel="00283447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1035" w:type="dxa"/>
            <w:tcPrChange w:id="838" w:author="SK" w:date="2017-10-19T20:37:00Z">
              <w:tcPr>
                <w:tcW w:w="1035" w:type="dxa"/>
              </w:tcPr>
            </w:tcPrChange>
          </w:tcPr>
          <w:p w:rsidR="00267676" w:rsidDel="00283447" w:rsidRDefault="008B46AF" w:rsidP="008E7C46">
            <w:pPr>
              <w:jc w:val="center"/>
              <w:rPr>
                <w:del w:id="839" w:author="SK" w:date="2017-10-19T20:35:00Z"/>
                <w:rFonts w:asciiTheme="minorEastAsia" w:hAnsiTheme="minorEastAsia"/>
              </w:rPr>
            </w:pPr>
            <w:del w:id="840" w:author="SK" w:date="2017-10-19T20:35:00Z">
              <w:r w:rsidDel="00283447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949" w:type="dxa"/>
            <w:tcPrChange w:id="841" w:author="SK" w:date="2017-10-19T20:37:00Z">
              <w:tcPr>
                <w:tcW w:w="949" w:type="dxa"/>
              </w:tcPr>
            </w:tcPrChange>
          </w:tcPr>
          <w:p w:rsidR="00267676" w:rsidDel="00283447" w:rsidRDefault="003C7A04" w:rsidP="008E7C46">
            <w:pPr>
              <w:jc w:val="center"/>
              <w:rPr>
                <w:del w:id="842" w:author="SK" w:date="2017-10-19T20:35:00Z"/>
                <w:rFonts w:asciiTheme="minorEastAsia" w:hAnsiTheme="minorEastAsia"/>
              </w:rPr>
            </w:pPr>
            <w:del w:id="843" w:author="SK" w:date="2017-10-19T20:35:00Z">
              <w:r w:rsidDel="00283447">
                <w:rPr>
                  <w:rFonts w:asciiTheme="minorEastAsia" w:hAnsiTheme="minorEastAsia" w:hint="eastAsia"/>
                </w:rPr>
                <w:delText>O</w:delText>
              </w:r>
            </w:del>
          </w:p>
        </w:tc>
        <w:tc>
          <w:tcPr>
            <w:tcW w:w="1559" w:type="dxa"/>
            <w:tcPrChange w:id="844" w:author="SK" w:date="2017-10-19T20:37:00Z">
              <w:tcPr>
                <w:tcW w:w="1273" w:type="dxa"/>
              </w:tcPr>
            </w:tcPrChange>
          </w:tcPr>
          <w:p w:rsidR="00267676" w:rsidDel="00283447" w:rsidRDefault="008B46AF" w:rsidP="008E7C46">
            <w:pPr>
              <w:jc w:val="center"/>
              <w:rPr>
                <w:del w:id="845" w:author="SK" w:date="2017-10-19T20:35:00Z"/>
                <w:rFonts w:asciiTheme="minorEastAsia" w:hAnsiTheme="minorEastAsia"/>
              </w:rPr>
            </w:pPr>
            <w:del w:id="846" w:author="SK" w:date="2017-10-19T20:35:00Z">
              <w:r w:rsidDel="00283447">
                <w:rPr>
                  <w:rFonts w:asciiTheme="minorEastAsia" w:hAnsiTheme="minorEastAsia" w:hint="eastAsia"/>
                </w:rPr>
                <w:delText>收款方客户号</w:delText>
              </w:r>
            </w:del>
          </w:p>
        </w:tc>
        <w:tc>
          <w:tcPr>
            <w:tcW w:w="1610" w:type="dxa"/>
            <w:tcPrChange w:id="847" w:author="SK" w:date="2017-10-19T20:37:00Z">
              <w:tcPr>
                <w:tcW w:w="1896" w:type="dxa"/>
              </w:tcPr>
            </w:tcPrChange>
          </w:tcPr>
          <w:p w:rsidR="00267676" w:rsidDel="00283447" w:rsidRDefault="00267676" w:rsidP="008E7C46">
            <w:pPr>
              <w:jc w:val="center"/>
              <w:rPr>
                <w:del w:id="848" w:author="SK" w:date="2017-10-19T20:35:00Z"/>
                <w:rFonts w:asciiTheme="minorEastAsia" w:hAnsiTheme="minorEastAsia"/>
              </w:rPr>
            </w:pPr>
          </w:p>
        </w:tc>
      </w:tr>
      <w:tr w:rsidR="00BB26F9" w:rsidTr="00BB26F9">
        <w:trPr>
          <w:trHeight w:val="339"/>
          <w:trPrChange w:id="849" w:author="SK" w:date="2017-10-19T20:37:00Z">
            <w:trPr>
              <w:trHeight w:val="339"/>
            </w:trPr>
          </w:trPrChange>
        </w:trPr>
        <w:tc>
          <w:tcPr>
            <w:tcW w:w="2235" w:type="dxa"/>
            <w:tcPrChange w:id="850" w:author="SK" w:date="2017-10-19T20:37:00Z">
              <w:tcPr>
                <w:tcW w:w="2235" w:type="dxa"/>
              </w:tcPr>
            </w:tcPrChange>
          </w:tcPr>
          <w:p w:rsidR="00046245" w:rsidRDefault="00046245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recv_cust_name</w:t>
            </w:r>
          </w:p>
        </w:tc>
        <w:tc>
          <w:tcPr>
            <w:tcW w:w="1134" w:type="dxa"/>
            <w:tcPrChange w:id="851" w:author="SK" w:date="2017-10-19T20:37:00Z">
              <w:tcPr>
                <w:tcW w:w="1134" w:type="dxa"/>
              </w:tcPr>
            </w:tcPrChange>
          </w:tcPr>
          <w:p w:rsidR="00046245" w:rsidRDefault="006445FA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52" w:author="SK" w:date="2017-10-19T20:37:00Z">
              <w:tcPr>
                <w:tcW w:w="1035" w:type="dxa"/>
              </w:tcPr>
            </w:tcPrChange>
          </w:tcPr>
          <w:p w:rsidR="00046245" w:rsidRDefault="006445FA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49" w:type="dxa"/>
            <w:tcPrChange w:id="853" w:author="SK" w:date="2017-10-19T20:37:00Z">
              <w:tcPr>
                <w:tcW w:w="949" w:type="dxa"/>
              </w:tcPr>
            </w:tcPrChange>
          </w:tcPr>
          <w:p w:rsidR="00046245" w:rsidRDefault="0078186C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854" w:author="SK" w:date="2017-10-19T20:37:00Z">
              <w:tcPr>
                <w:tcW w:w="1273" w:type="dxa"/>
              </w:tcPr>
            </w:tcPrChange>
          </w:tcPr>
          <w:p w:rsidR="00046245" w:rsidRDefault="0078186C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收款人姓名</w:t>
            </w:r>
          </w:p>
        </w:tc>
        <w:tc>
          <w:tcPr>
            <w:tcW w:w="1610" w:type="dxa"/>
            <w:tcPrChange w:id="855" w:author="SK" w:date="2017-10-19T20:37:00Z">
              <w:tcPr>
                <w:tcW w:w="1896" w:type="dxa"/>
              </w:tcPr>
            </w:tcPrChange>
          </w:tcPr>
          <w:p w:rsidR="00046245" w:rsidRDefault="00046245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B26F9" w:rsidTr="00BB26F9">
        <w:trPr>
          <w:trHeight w:val="339"/>
          <w:trPrChange w:id="856" w:author="SK" w:date="2017-10-19T20:37:00Z">
            <w:trPr>
              <w:trHeight w:val="339"/>
            </w:trPr>
          </w:trPrChange>
        </w:trPr>
        <w:tc>
          <w:tcPr>
            <w:tcW w:w="2235" w:type="dxa"/>
            <w:tcPrChange w:id="857" w:author="SK" w:date="2017-10-19T20:37:00Z">
              <w:tcPr>
                <w:tcW w:w="2235" w:type="dxa"/>
              </w:tcPr>
            </w:tcPrChange>
          </w:tcPr>
          <w:p w:rsidR="00046245" w:rsidRDefault="00046245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tran_pwd</w:t>
            </w:r>
          </w:p>
        </w:tc>
        <w:tc>
          <w:tcPr>
            <w:tcW w:w="1134" w:type="dxa"/>
            <w:tcPrChange w:id="858" w:author="SK" w:date="2017-10-19T20:37:00Z">
              <w:tcPr>
                <w:tcW w:w="1134" w:type="dxa"/>
              </w:tcPr>
            </w:tcPrChange>
          </w:tcPr>
          <w:p w:rsidR="00046245" w:rsidRDefault="006445FA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59" w:author="SK" w:date="2017-10-19T20:37:00Z">
              <w:tcPr>
                <w:tcW w:w="1035" w:type="dxa"/>
              </w:tcPr>
            </w:tcPrChange>
          </w:tcPr>
          <w:p w:rsidR="00046245" w:rsidRDefault="006445FA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949" w:type="dxa"/>
            <w:tcPrChange w:id="860" w:author="SK" w:date="2017-10-19T20:37:00Z">
              <w:tcPr>
                <w:tcW w:w="949" w:type="dxa"/>
              </w:tcPr>
            </w:tcPrChange>
          </w:tcPr>
          <w:p w:rsidR="00046245" w:rsidRDefault="0078186C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861" w:author="SK" w:date="2017-10-19T20:37:00Z">
              <w:tcPr>
                <w:tcW w:w="1273" w:type="dxa"/>
              </w:tcPr>
            </w:tcPrChange>
          </w:tcPr>
          <w:p w:rsidR="00046245" w:rsidRDefault="0078186C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交易密码</w:t>
            </w:r>
          </w:p>
        </w:tc>
        <w:tc>
          <w:tcPr>
            <w:tcW w:w="1610" w:type="dxa"/>
            <w:tcPrChange w:id="862" w:author="SK" w:date="2017-10-19T20:37:00Z">
              <w:tcPr>
                <w:tcW w:w="1896" w:type="dxa"/>
              </w:tcPr>
            </w:tcPrChange>
          </w:tcPr>
          <w:p w:rsidR="00046245" w:rsidRDefault="00046245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B26F9" w:rsidTr="00BB26F9">
        <w:trPr>
          <w:trHeight w:val="339"/>
          <w:trPrChange w:id="863" w:author="SK" w:date="2017-10-19T20:37:00Z">
            <w:trPr>
              <w:trHeight w:val="339"/>
            </w:trPr>
          </w:trPrChange>
        </w:trPr>
        <w:tc>
          <w:tcPr>
            <w:tcW w:w="2235" w:type="dxa"/>
            <w:tcPrChange w:id="864" w:author="SK" w:date="2017-10-19T20:37:00Z">
              <w:tcPr>
                <w:tcW w:w="2235" w:type="dxa"/>
              </w:tcPr>
            </w:tcPrChange>
          </w:tcPr>
          <w:p w:rsidR="00ED08CD" w:rsidRDefault="00ED08CD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tran_date</w:t>
            </w:r>
          </w:p>
        </w:tc>
        <w:tc>
          <w:tcPr>
            <w:tcW w:w="1134" w:type="dxa"/>
            <w:tcPrChange w:id="865" w:author="SK" w:date="2017-10-19T20:37:00Z">
              <w:tcPr>
                <w:tcW w:w="1134" w:type="dxa"/>
              </w:tcPr>
            </w:tcPrChange>
          </w:tcPr>
          <w:p w:rsidR="00ED08CD" w:rsidRDefault="00256DED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66" w:author="SK" w:date="2017-10-19T20:37:00Z">
              <w:tcPr>
                <w:tcW w:w="1035" w:type="dxa"/>
              </w:tcPr>
            </w:tcPrChange>
          </w:tcPr>
          <w:p w:rsidR="00ED08CD" w:rsidRDefault="00256DED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949" w:type="dxa"/>
            <w:tcPrChange w:id="867" w:author="SK" w:date="2017-10-19T20:37:00Z">
              <w:tcPr>
                <w:tcW w:w="949" w:type="dxa"/>
              </w:tcPr>
            </w:tcPrChange>
          </w:tcPr>
          <w:p w:rsidR="00ED08CD" w:rsidRDefault="00256DED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868" w:author="SK" w:date="2017-10-19T20:37:00Z">
              <w:tcPr>
                <w:tcW w:w="1273" w:type="dxa"/>
              </w:tcPr>
            </w:tcPrChange>
          </w:tcPr>
          <w:p w:rsidR="00ED08CD" w:rsidRDefault="0040283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</w:t>
            </w:r>
            <w:r w:rsidR="00256DED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610" w:type="dxa"/>
            <w:tcPrChange w:id="869" w:author="SK" w:date="2017-10-19T20:37:00Z">
              <w:tcPr>
                <w:tcW w:w="1896" w:type="dxa"/>
              </w:tcPr>
            </w:tcPrChange>
          </w:tcPr>
          <w:p w:rsidR="00ED08CD" w:rsidRDefault="00256DED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YYYYMMDDHHMMSS</w:t>
            </w:r>
          </w:p>
        </w:tc>
      </w:tr>
      <w:tr w:rsidR="00BB26F9" w:rsidRPr="006B61D2" w:rsidTr="00BB26F9">
        <w:trPr>
          <w:trHeight w:val="353"/>
          <w:trPrChange w:id="870" w:author="SK" w:date="2017-10-19T20:37:00Z">
            <w:trPr>
              <w:trHeight w:val="353"/>
            </w:trPr>
          </w:trPrChange>
        </w:trPr>
        <w:tc>
          <w:tcPr>
            <w:tcW w:w="2235" w:type="dxa"/>
            <w:tcPrChange w:id="871" w:author="SK" w:date="2017-10-19T20:37:00Z">
              <w:tcPr>
                <w:tcW w:w="2235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34" w:type="dxa"/>
            <w:tcPrChange w:id="872" w:author="SK" w:date="2017-10-19T20:37:00Z">
              <w:tcPr>
                <w:tcW w:w="1134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73" w:author="SK" w:date="2017-10-19T20:37:00Z">
              <w:tcPr>
                <w:tcW w:w="1035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49" w:type="dxa"/>
            <w:tcPrChange w:id="874" w:author="SK" w:date="2017-10-19T20:37:00Z">
              <w:tcPr>
                <w:tcW w:w="949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875" w:author="SK" w:date="2017-10-19T20:37:00Z">
              <w:tcPr>
                <w:tcW w:w="1273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610" w:type="dxa"/>
            <w:tcPrChange w:id="876" w:author="SK" w:date="2017-10-19T20:37:00Z">
              <w:tcPr>
                <w:tcW w:w="1896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B26F9" w:rsidRPr="006B61D2" w:rsidTr="00BB26F9">
        <w:trPr>
          <w:trHeight w:val="353"/>
          <w:trPrChange w:id="877" w:author="SK" w:date="2017-10-19T20:37:00Z">
            <w:trPr>
              <w:trHeight w:val="353"/>
            </w:trPr>
          </w:trPrChange>
        </w:trPr>
        <w:tc>
          <w:tcPr>
            <w:tcW w:w="2235" w:type="dxa"/>
            <w:tcPrChange w:id="878" w:author="SK" w:date="2017-10-19T20:37:00Z">
              <w:tcPr>
                <w:tcW w:w="2235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34" w:type="dxa"/>
            <w:tcPrChange w:id="879" w:author="SK" w:date="2017-10-19T20:37:00Z">
              <w:tcPr>
                <w:tcW w:w="1134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80" w:author="SK" w:date="2017-10-19T20:37:00Z">
              <w:tcPr>
                <w:tcW w:w="1035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49" w:type="dxa"/>
            <w:tcPrChange w:id="881" w:author="SK" w:date="2017-10-19T20:37:00Z">
              <w:tcPr>
                <w:tcW w:w="949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882" w:author="SK" w:date="2017-10-19T20:37:00Z">
              <w:tcPr>
                <w:tcW w:w="1273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610" w:type="dxa"/>
            <w:tcPrChange w:id="883" w:author="SK" w:date="2017-10-19T20:37:00Z">
              <w:tcPr>
                <w:tcW w:w="1896" w:type="dxa"/>
              </w:tcPr>
            </w:tcPrChange>
          </w:tcPr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5D2FE0" w:rsidRPr="009D678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BB26F9" w:rsidRPr="006B61D2" w:rsidTr="00BB26F9">
        <w:trPr>
          <w:trHeight w:val="353"/>
          <w:trPrChange w:id="884" w:author="SK" w:date="2017-10-19T20:37:00Z">
            <w:trPr>
              <w:trHeight w:val="353"/>
            </w:trPr>
          </w:trPrChange>
        </w:trPr>
        <w:tc>
          <w:tcPr>
            <w:tcW w:w="2235" w:type="dxa"/>
            <w:tcPrChange w:id="885" w:author="SK" w:date="2017-10-19T20:37:00Z">
              <w:tcPr>
                <w:tcW w:w="2235" w:type="dxa"/>
              </w:tcPr>
            </w:tcPrChange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lastRenderedPageBreak/>
              <w:t>nonce_str</w:t>
            </w:r>
          </w:p>
        </w:tc>
        <w:tc>
          <w:tcPr>
            <w:tcW w:w="1134" w:type="dxa"/>
            <w:tcPrChange w:id="886" w:author="SK" w:date="2017-10-19T20:37:00Z">
              <w:tcPr>
                <w:tcW w:w="1134" w:type="dxa"/>
              </w:tcPr>
            </w:tcPrChange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87" w:author="SK" w:date="2017-10-19T20:37:00Z">
              <w:tcPr>
                <w:tcW w:w="1035" w:type="dxa"/>
              </w:tcPr>
            </w:tcPrChange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49" w:type="dxa"/>
            <w:tcPrChange w:id="888" w:author="SK" w:date="2017-10-19T20:37:00Z">
              <w:tcPr>
                <w:tcW w:w="949" w:type="dxa"/>
              </w:tcPr>
            </w:tcPrChange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889" w:author="SK" w:date="2017-10-19T20:37:00Z">
              <w:tcPr>
                <w:tcW w:w="1273" w:type="dxa"/>
              </w:tcPr>
            </w:tcPrChange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10" w:type="dxa"/>
            <w:tcPrChange w:id="890" w:author="SK" w:date="2017-10-19T20:37:00Z">
              <w:tcPr>
                <w:tcW w:w="1896" w:type="dxa"/>
              </w:tcPr>
            </w:tcPrChange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B26F9" w:rsidRPr="006B61D2" w:rsidTr="00BB26F9">
        <w:trPr>
          <w:trHeight w:val="353"/>
          <w:trPrChange w:id="891" w:author="SK" w:date="2017-10-19T20:37:00Z">
            <w:trPr>
              <w:trHeight w:val="353"/>
            </w:trPr>
          </w:trPrChange>
        </w:trPr>
        <w:tc>
          <w:tcPr>
            <w:tcW w:w="2235" w:type="dxa"/>
            <w:tcPrChange w:id="892" w:author="SK" w:date="2017-10-19T20:37:00Z">
              <w:tcPr>
                <w:tcW w:w="2235" w:type="dxa"/>
              </w:tcPr>
            </w:tcPrChange>
          </w:tcPr>
          <w:p w:rsidR="004111F1" w:rsidRPr="00FF49A8" w:rsidRDefault="004111F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34" w:type="dxa"/>
            <w:tcPrChange w:id="893" w:author="SK" w:date="2017-10-19T20:37:00Z">
              <w:tcPr>
                <w:tcW w:w="1134" w:type="dxa"/>
              </w:tcPr>
            </w:tcPrChange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35" w:type="dxa"/>
            <w:tcPrChange w:id="894" w:author="SK" w:date="2017-10-19T20:37:00Z">
              <w:tcPr>
                <w:tcW w:w="1035" w:type="dxa"/>
              </w:tcPr>
            </w:tcPrChange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49" w:type="dxa"/>
            <w:tcPrChange w:id="895" w:author="SK" w:date="2017-10-19T20:37:00Z">
              <w:tcPr>
                <w:tcW w:w="949" w:type="dxa"/>
              </w:tcPr>
            </w:tcPrChange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59" w:type="dxa"/>
            <w:tcPrChange w:id="896" w:author="SK" w:date="2017-10-19T20:37:00Z">
              <w:tcPr>
                <w:tcW w:w="1273" w:type="dxa"/>
              </w:tcPr>
            </w:tcPrChange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10" w:type="dxa"/>
            <w:tcPrChange w:id="897" w:author="SK" w:date="2017-10-19T20:37:00Z">
              <w:tcPr>
                <w:tcW w:w="1896" w:type="dxa"/>
              </w:tcPr>
            </w:tcPrChange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5D2FE0" w:rsidRDefault="005D2FE0" w:rsidP="005D2FE0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2256"/>
        <w:gridCol w:w="1065"/>
        <w:gridCol w:w="796"/>
        <w:gridCol w:w="1172"/>
        <w:gridCol w:w="1656"/>
        <w:gridCol w:w="1577"/>
      </w:tblGrid>
      <w:tr w:rsidR="005D2FE0" w:rsidTr="008E7C46">
        <w:tc>
          <w:tcPr>
            <w:tcW w:w="2256" w:type="dxa"/>
            <w:shd w:val="clear" w:color="auto" w:fill="D9D9D9" w:themeFill="background1" w:themeFillShade="D9"/>
          </w:tcPr>
          <w:p w:rsidR="005D2FE0" w:rsidRDefault="005D2FE0" w:rsidP="008E7C46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5D2FE0" w:rsidRDefault="005D2FE0" w:rsidP="008E7C4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5D2FE0" w:rsidRDefault="005D2FE0" w:rsidP="008E7C4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5D2FE0" w:rsidRDefault="005D2FE0" w:rsidP="008E7C46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5D2FE0" w:rsidRDefault="005D2FE0" w:rsidP="008E7C46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5D2FE0" w:rsidRDefault="005D2FE0" w:rsidP="008E7C4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D2FE0" w:rsidTr="008E7C46">
        <w:trPr>
          <w:trHeight w:val="339"/>
        </w:trPr>
        <w:tc>
          <w:tcPr>
            <w:tcW w:w="2256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5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2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7" w:type="dxa"/>
          </w:tcPr>
          <w:p w:rsidR="005D2FE0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5D2FE0" w:rsidTr="008E7C46">
        <w:trPr>
          <w:trHeight w:val="353"/>
        </w:trPr>
        <w:tc>
          <w:tcPr>
            <w:tcW w:w="2256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5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2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7" w:type="dxa"/>
          </w:tcPr>
          <w:p w:rsidR="005D2FE0" w:rsidRPr="00E71FC7" w:rsidRDefault="005D2FE0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8E7C46">
        <w:trPr>
          <w:trHeight w:val="353"/>
        </w:trPr>
        <w:tc>
          <w:tcPr>
            <w:tcW w:w="2256" w:type="dxa"/>
          </w:tcPr>
          <w:p w:rsidR="004111F1" w:rsidRPr="00E71FC7" w:rsidRDefault="004111F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4111F1" w:rsidRPr="00E71FC7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Pr="00E71FC7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4111F1" w:rsidRPr="00E71FC7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7" w:type="dxa"/>
          </w:tcPr>
          <w:p w:rsidR="004111F1" w:rsidRPr="00E71FC7" w:rsidRDefault="004111F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8E7C46">
        <w:trPr>
          <w:trHeight w:val="353"/>
        </w:trPr>
        <w:tc>
          <w:tcPr>
            <w:tcW w:w="2256" w:type="dxa"/>
          </w:tcPr>
          <w:p w:rsidR="004111F1" w:rsidRPr="00FF49A8" w:rsidRDefault="004111F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7" w:type="dxa"/>
          </w:tcPr>
          <w:p w:rsidR="004111F1" w:rsidRPr="00E71FC7" w:rsidRDefault="004111F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553B36" w:rsidRDefault="00553B36" w:rsidP="00553B36">
      <w:pPr>
        <w:pStyle w:val="3"/>
      </w:pPr>
      <w:bookmarkStart w:id="898" w:name="_Toc499446917"/>
      <w:r>
        <w:rPr>
          <w:rFonts w:hint="eastAsia"/>
        </w:rPr>
        <w:t>诺宝明细</w:t>
      </w:r>
      <w:ins w:id="899" w:author="SK" w:date="2017-09-30T13:05:00Z">
        <w:r w:rsidR="00960B1B">
          <w:rPr>
            <w:rFonts w:hint="eastAsia"/>
          </w:rPr>
          <w:t>列表</w:t>
        </w:r>
      </w:ins>
      <w:bookmarkEnd w:id="898"/>
    </w:p>
    <w:p w:rsidR="00656219" w:rsidRDefault="00656219" w:rsidP="00656219">
      <w:r>
        <w:rPr>
          <w:rFonts w:hint="eastAsia"/>
        </w:rPr>
        <w:t>报文描述：诺宝</w:t>
      </w:r>
      <w:r w:rsidR="00387321">
        <w:rPr>
          <w:rFonts w:hint="eastAsia"/>
        </w:rPr>
        <w:t>交易明细查询</w:t>
      </w:r>
      <w:r>
        <w:rPr>
          <w:rFonts w:hint="eastAsia"/>
        </w:rPr>
        <w:t>。</w:t>
      </w:r>
    </w:p>
    <w:p w:rsidR="00656219" w:rsidRDefault="00656219" w:rsidP="00656219">
      <w:r>
        <w:rPr>
          <w:rFonts w:hint="eastAsia"/>
        </w:rPr>
        <w:t>接收前置系统报文，调用诺宝账户</w:t>
      </w:r>
      <w:r w:rsidR="00541A52">
        <w:rPr>
          <w:rFonts w:hint="eastAsia"/>
        </w:rPr>
        <w:t>明细查询</w:t>
      </w:r>
      <w:r>
        <w:rPr>
          <w:rFonts w:hint="eastAsia"/>
        </w:rPr>
        <w:t>服务。</w:t>
      </w:r>
    </w:p>
    <w:p w:rsidR="00656219" w:rsidRDefault="00656219" w:rsidP="00656219">
      <w:r>
        <w:rPr>
          <w:rFonts w:hint="eastAsia"/>
        </w:rPr>
        <w:t>备注：本交易支持交易其他法人业务类型（比如后面业务扩展：</w:t>
      </w:r>
      <w:r w:rsidR="004F5496">
        <w:rPr>
          <w:rFonts w:hint="eastAsia"/>
        </w:rPr>
        <w:t>银宝</w:t>
      </w:r>
      <w:r>
        <w:rPr>
          <w:rFonts w:hint="eastAsia"/>
        </w:rPr>
        <w:t>，信宝等）</w:t>
      </w:r>
    </w:p>
    <w:p w:rsidR="00BE0883" w:rsidRPr="009C6488" w:rsidRDefault="00BE0883" w:rsidP="00BE0883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BE0883" w:rsidRDefault="00BE0883" w:rsidP="00656219">
      <w:r>
        <w:rPr>
          <w:rFonts w:hint="eastAsia"/>
        </w:rPr>
        <w:t>/qz/acc/</w:t>
      </w:r>
      <w:r w:rsidR="00BC77A7">
        <w:rPr>
          <w:rFonts w:hint="eastAsia"/>
        </w:rPr>
        <w:t>nb/</w:t>
      </w:r>
      <w:r>
        <w:rPr>
          <w:rFonts w:hint="eastAsia"/>
        </w:rPr>
        <w:t>nb_detail</w:t>
      </w:r>
      <w:ins w:id="900" w:author="SK" w:date="2017-09-30T13:07:00Z">
        <w:r w:rsidR="00A05D0A">
          <w:rPr>
            <w:rFonts w:hint="eastAsia"/>
          </w:rPr>
          <w:t>_list</w:t>
        </w:r>
      </w:ins>
      <w:r>
        <w:rPr>
          <w:rFonts w:hint="eastAsia"/>
        </w:rPr>
        <w:t>_qry</w:t>
      </w:r>
    </w:p>
    <w:p w:rsidR="001161CB" w:rsidRPr="009C6488" w:rsidRDefault="001161CB" w:rsidP="001161CB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899"/>
        <w:gridCol w:w="966"/>
        <w:gridCol w:w="838"/>
        <w:gridCol w:w="1382"/>
        <w:gridCol w:w="1541"/>
        <w:gridCol w:w="1896"/>
      </w:tblGrid>
      <w:tr w:rsidR="00B801BA" w:rsidTr="00B801BA">
        <w:tc>
          <w:tcPr>
            <w:tcW w:w="1899" w:type="dxa"/>
            <w:shd w:val="clear" w:color="auto" w:fill="D9D9D9" w:themeFill="background1" w:themeFillShade="D9"/>
          </w:tcPr>
          <w:p w:rsidR="001161CB" w:rsidRPr="006B429A" w:rsidRDefault="001161CB" w:rsidP="008E7C46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1161CB" w:rsidRPr="006B429A" w:rsidRDefault="001161CB" w:rsidP="008E7C46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1161CB" w:rsidRPr="006B429A" w:rsidRDefault="001161CB" w:rsidP="008E7C46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1161CB" w:rsidRPr="006B429A" w:rsidRDefault="001161CB" w:rsidP="008E7C46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1161CB" w:rsidRPr="006B429A" w:rsidRDefault="001161CB" w:rsidP="008E7C46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1161CB" w:rsidRPr="006B429A" w:rsidRDefault="001161CB" w:rsidP="008E7C46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801BA" w:rsidTr="00B801BA">
        <w:trPr>
          <w:trHeight w:val="339"/>
        </w:trPr>
        <w:tc>
          <w:tcPr>
            <w:tcW w:w="1899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801BA" w:rsidTr="00B801BA">
        <w:trPr>
          <w:trHeight w:val="339"/>
        </w:trPr>
        <w:tc>
          <w:tcPr>
            <w:tcW w:w="1899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00=诺宝</w:t>
            </w:r>
          </w:p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1CB" w:rsidTr="00B801BA">
        <w:trPr>
          <w:trHeight w:val="339"/>
        </w:trPr>
        <w:tc>
          <w:tcPr>
            <w:tcW w:w="1899" w:type="dxa"/>
          </w:tcPr>
          <w:p w:rsidR="001161CB" w:rsidRDefault="00321044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begin_date</w:t>
            </w:r>
          </w:p>
        </w:tc>
        <w:tc>
          <w:tcPr>
            <w:tcW w:w="966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161CB" w:rsidRDefault="00321044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1161CB" w:rsidRDefault="00321044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161CB" w:rsidRDefault="00321044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开始日期</w:t>
            </w:r>
          </w:p>
        </w:tc>
        <w:tc>
          <w:tcPr>
            <w:tcW w:w="1896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1CB" w:rsidTr="00B801BA">
        <w:trPr>
          <w:trHeight w:val="339"/>
        </w:trPr>
        <w:tc>
          <w:tcPr>
            <w:tcW w:w="1899" w:type="dxa"/>
          </w:tcPr>
          <w:p w:rsidR="001161CB" w:rsidRDefault="007955D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end_date</w:t>
            </w:r>
          </w:p>
        </w:tc>
        <w:tc>
          <w:tcPr>
            <w:tcW w:w="966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161CB" w:rsidRDefault="007955D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161CB" w:rsidRDefault="007955D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结束日期</w:t>
            </w:r>
          </w:p>
        </w:tc>
        <w:tc>
          <w:tcPr>
            <w:tcW w:w="1896" w:type="dxa"/>
          </w:tcPr>
          <w:p w:rsidR="001161CB" w:rsidRDefault="001161CB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46ADB" w:rsidTr="00B801BA">
        <w:trPr>
          <w:trHeight w:val="339"/>
        </w:trPr>
        <w:tc>
          <w:tcPr>
            <w:tcW w:w="1899" w:type="dxa"/>
          </w:tcPr>
          <w:p w:rsidR="00746ADB" w:rsidRDefault="00746AD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966" w:type="dxa"/>
          </w:tcPr>
          <w:p w:rsidR="00746ADB" w:rsidRDefault="00746AD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746ADB" w:rsidRDefault="00F27AE8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746ADB" w:rsidRDefault="00746AD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746ADB" w:rsidRDefault="00746AD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每页显示</w:t>
            </w:r>
            <w:r w:rsidR="00F27AE8">
              <w:rPr>
                <w:rFonts w:asciiTheme="minorEastAsia" w:hAnsiTheme="minorEastAsia" w:hint="eastAsia"/>
              </w:rPr>
              <w:t>记录数</w:t>
            </w:r>
          </w:p>
        </w:tc>
        <w:tc>
          <w:tcPr>
            <w:tcW w:w="1896" w:type="dxa"/>
          </w:tcPr>
          <w:p w:rsidR="00746ADB" w:rsidRDefault="00746ADB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AE8" w:rsidTr="00B801BA">
        <w:trPr>
          <w:trHeight w:val="339"/>
        </w:trPr>
        <w:tc>
          <w:tcPr>
            <w:tcW w:w="1899" w:type="dxa"/>
          </w:tcPr>
          <w:p w:rsidR="00F27AE8" w:rsidRDefault="00F27AE8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966" w:type="dxa"/>
          </w:tcPr>
          <w:p w:rsidR="00F27AE8" w:rsidRDefault="00F27AE8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F27AE8" w:rsidRDefault="00F27AE8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F27AE8" w:rsidRDefault="00F27AE8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F27AE8" w:rsidRDefault="00F27AE8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896" w:type="dxa"/>
          </w:tcPr>
          <w:p w:rsidR="00F27AE8" w:rsidRDefault="00F27AE8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801BA" w:rsidRPr="006B61D2" w:rsidTr="00B801BA">
        <w:trPr>
          <w:trHeight w:val="353"/>
        </w:trPr>
        <w:tc>
          <w:tcPr>
            <w:tcW w:w="1899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B801BA" w:rsidRPr="006B61D2" w:rsidTr="00B801BA">
        <w:trPr>
          <w:trHeight w:val="353"/>
        </w:trPr>
        <w:tc>
          <w:tcPr>
            <w:tcW w:w="1899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1161CB" w:rsidRPr="009D6787" w:rsidRDefault="001161CB" w:rsidP="008E7C46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B801BA">
        <w:trPr>
          <w:trHeight w:val="353"/>
        </w:trPr>
        <w:tc>
          <w:tcPr>
            <w:tcW w:w="1899" w:type="dxa"/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lastRenderedPageBreak/>
              <w:t>nonce_str</w:t>
            </w:r>
          </w:p>
        </w:tc>
        <w:tc>
          <w:tcPr>
            <w:tcW w:w="966" w:type="dxa"/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B801BA">
        <w:trPr>
          <w:trHeight w:val="353"/>
        </w:trPr>
        <w:tc>
          <w:tcPr>
            <w:tcW w:w="1899" w:type="dxa"/>
          </w:tcPr>
          <w:p w:rsidR="004111F1" w:rsidRPr="00FF49A8" w:rsidRDefault="004111F1" w:rsidP="008E7C46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Default="004111F1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4111F1" w:rsidRPr="009D6787" w:rsidRDefault="004111F1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801BA" w:rsidRDefault="00B801BA" w:rsidP="00B801BA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2250"/>
        <w:gridCol w:w="1048"/>
        <w:gridCol w:w="790"/>
        <w:gridCol w:w="1152"/>
        <w:gridCol w:w="1626"/>
        <w:gridCol w:w="1656"/>
      </w:tblGrid>
      <w:tr w:rsidR="00427F8C" w:rsidTr="00427F8C">
        <w:tc>
          <w:tcPr>
            <w:tcW w:w="2250" w:type="dxa"/>
            <w:shd w:val="clear" w:color="auto" w:fill="D9D9D9" w:themeFill="background1" w:themeFillShade="D9"/>
          </w:tcPr>
          <w:p w:rsidR="00F309DF" w:rsidRDefault="00F309DF" w:rsidP="008E7C46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F309DF" w:rsidRDefault="00F309DF" w:rsidP="008E7C4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:rsidR="00F309DF" w:rsidRDefault="00F309DF" w:rsidP="008E7C4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F309DF" w:rsidRDefault="00F309DF" w:rsidP="008E7C46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F309DF" w:rsidRDefault="00F309DF" w:rsidP="008E7C46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F309DF" w:rsidRDefault="00F309DF" w:rsidP="008E7C4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7F8C" w:rsidTr="00427F8C">
        <w:trPr>
          <w:trHeight w:val="339"/>
        </w:trPr>
        <w:tc>
          <w:tcPr>
            <w:tcW w:w="2250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48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2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656" w:type="dxa"/>
          </w:tcPr>
          <w:p w:rsidR="00F309DF" w:rsidRDefault="00F309D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427F8C" w:rsidTr="00427F8C">
        <w:trPr>
          <w:trHeight w:val="353"/>
        </w:trPr>
        <w:tc>
          <w:tcPr>
            <w:tcW w:w="2250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48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52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656" w:type="dxa"/>
          </w:tcPr>
          <w:p w:rsidR="00F309DF" w:rsidRPr="00E71FC7" w:rsidRDefault="00F309DF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27F8C" w:rsidTr="00427F8C">
        <w:trPr>
          <w:trHeight w:val="353"/>
        </w:trPr>
        <w:tc>
          <w:tcPr>
            <w:tcW w:w="2250" w:type="dxa"/>
          </w:tcPr>
          <w:p w:rsidR="00C1404E" w:rsidRPr="00E71FC7" w:rsidRDefault="00C1404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total_num</w:t>
            </w:r>
          </w:p>
        </w:tc>
        <w:tc>
          <w:tcPr>
            <w:tcW w:w="1048" w:type="dxa"/>
          </w:tcPr>
          <w:p w:rsidR="00C1404E" w:rsidRPr="00E71FC7" w:rsidRDefault="00C1404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0" w:type="dxa"/>
          </w:tcPr>
          <w:p w:rsidR="00C1404E" w:rsidRPr="00E71FC7" w:rsidRDefault="00C1404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2" w:type="dxa"/>
          </w:tcPr>
          <w:p w:rsidR="00C1404E" w:rsidRDefault="00C1404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C1404E" w:rsidRPr="00E71FC7" w:rsidRDefault="00C1404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总笔数</w:t>
            </w:r>
          </w:p>
        </w:tc>
        <w:tc>
          <w:tcPr>
            <w:tcW w:w="1656" w:type="dxa"/>
          </w:tcPr>
          <w:p w:rsidR="00C1404E" w:rsidRPr="00E71FC7" w:rsidRDefault="00C1404E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27F8C" w:rsidTr="00427F8C">
        <w:trPr>
          <w:trHeight w:val="353"/>
        </w:trPr>
        <w:tc>
          <w:tcPr>
            <w:tcW w:w="2250" w:type="dxa"/>
          </w:tcPr>
          <w:p w:rsidR="00AB55F9" w:rsidRPr="00E71FC7" w:rsidRDefault="00E50122" w:rsidP="00F760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detail_list</w:t>
            </w:r>
          </w:p>
        </w:tc>
        <w:tc>
          <w:tcPr>
            <w:tcW w:w="1048" w:type="dxa"/>
          </w:tcPr>
          <w:p w:rsidR="00AB55F9" w:rsidRPr="00E71FC7" w:rsidRDefault="00F7601C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AB55F9" w:rsidRPr="00E71FC7" w:rsidRDefault="00AB55F9" w:rsidP="008E7C4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2" w:type="dxa"/>
          </w:tcPr>
          <w:p w:rsidR="00AB55F9" w:rsidRDefault="00F7601C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AB55F9" w:rsidRPr="00E71FC7" w:rsidRDefault="002A7754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诺宝交易明细列表</w:t>
            </w:r>
          </w:p>
        </w:tc>
        <w:tc>
          <w:tcPr>
            <w:tcW w:w="1656" w:type="dxa"/>
          </w:tcPr>
          <w:p w:rsidR="00AB55F9" w:rsidRPr="00E71FC7" w:rsidRDefault="00043973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427F8C" w:rsidTr="00427F8C">
        <w:trPr>
          <w:trHeight w:val="353"/>
        </w:trPr>
        <w:tc>
          <w:tcPr>
            <w:tcW w:w="2250" w:type="dxa"/>
          </w:tcPr>
          <w:p w:rsidR="00043973" w:rsidRDefault="00C31ADF" w:rsidP="00BF54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</w:t>
            </w:r>
          </w:p>
        </w:tc>
        <w:tc>
          <w:tcPr>
            <w:tcW w:w="1048" w:type="dxa"/>
          </w:tcPr>
          <w:p w:rsidR="00043973" w:rsidRDefault="00C31AD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043973" w:rsidRPr="00E71FC7" w:rsidRDefault="00C31AD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043973" w:rsidRDefault="00C31ADF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043973" w:rsidRDefault="00AB4BCC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交易类型</w:t>
            </w:r>
          </w:p>
        </w:tc>
        <w:tc>
          <w:tcPr>
            <w:tcW w:w="1656" w:type="dxa"/>
          </w:tcPr>
          <w:p w:rsidR="00043973" w:rsidRDefault="00797D4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</w:t>
            </w:r>
            <w:r w:rsidR="008E7C46">
              <w:rPr>
                <w:rFonts w:asciiTheme="minorEastAsia" w:hAnsiTheme="minorEastAsia" w:hint="eastAsia"/>
              </w:rPr>
              <w:t>诺宝充值</w:t>
            </w:r>
          </w:p>
          <w:p w:rsidR="008E7C46" w:rsidRDefault="00797D4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</w:t>
            </w:r>
            <w:r w:rsidR="008E7C46">
              <w:rPr>
                <w:rFonts w:asciiTheme="minorEastAsia" w:hAnsiTheme="minorEastAsia" w:hint="eastAsia"/>
              </w:rPr>
              <w:t>诺宝提现</w:t>
            </w:r>
          </w:p>
          <w:p w:rsidR="008E7C46" w:rsidRDefault="00797D4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02=</w:t>
            </w:r>
            <w:r w:rsidR="008E7C46">
              <w:rPr>
                <w:rFonts w:asciiTheme="minorEastAsia" w:hAnsiTheme="minorEastAsia" w:hint="eastAsia"/>
              </w:rPr>
              <w:t>诺宝转账</w:t>
            </w:r>
          </w:p>
          <w:p w:rsidR="00AE331B" w:rsidRDefault="00797D4E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03=</w:t>
            </w:r>
            <w:r w:rsidR="000621DB">
              <w:rPr>
                <w:rFonts w:asciiTheme="minorEastAsia" w:hAnsiTheme="minorEastAsia" w:hint="eastAsia"/>
              </w:rPr>
              <w:t>积分转换</w:t>
            </w:r>
          </w:p>
          <w:p w:rsidR="003A20B3" w:rsidRPr="00E71FC7" w:rsidRDefault="003A20B3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04=诺宝支付</w:t>
            </w:r>
          </w:p>
        </w:tc>
      </w:tr>
      <w:tr w:rsidR="004E5D72" w:rsidTr="00427F8C">
        <w:trPr>
          <w:trHeight w:val="353"/>
          <w:ins w:id="901" w:author="SK" w:date="2017-09-30T13:03:00Z"/>
        </w:trPr>
        <w:tc>
          <w:tcPr>
            <w:tcW w:w="2250" w:type="dxa"/>
          </w:tcPr>
          <w:p w:rsidR="004E5D72" w:rsidRDefault="004E5D72" w:rsidP="00BF5438">
            <w:pPr>
              <w:jc w:val="center"/>
              <w:rPr>
                <w:ins w:id="902" w:author="SK" w:date="2017-09-30T13:03:00Z"/>
                <w:rFonts w:asciiTheme="minorEastAsia" w:hAnsiTheme="minorEastAsia"/>
              </w:rPr>
            </w:pPr>
            <w:ins w:id="903" w:author="SK" w:date="2017-09-30T13:03:00Z">
              <w:r>
                <w:rPr>
                  <w:rFonts w:asciiTheme="minorEastAsia" w:hAnsiTheme="minorEastAsia" w:hint="eastAsia"/>
                </w:rPr>
                <w:t>tran_date</w:t>
              </w:r>
            </w:ins>
          </w:p>
        </w:tc>
        <w:tc>
          <w:tcPr>
            <w:tcW w:w="1048" w:type="dxa"/>
          </w:tcPr>
          <w:p w:rsidR="004E5D72" w:rsidRDefault="004E5D72" w:rsidP="008E7C46">
            <w:pPr>
              <w:jc w:val="center"/>
              <w:rPr>
                <w:ins w:id="904" w:author="SK" w:date="2017-09-30T13:03:00Z"/>
                <w:rFonts w:asciiTheme="minorEastAsia" w:hAnsiTheme="minorEastAsia"/>
              </w:rPr>
            </w:pPr>
            <w:ins w:id="905" w:author="SK" w:date="2017-09-30T13:03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4E5D72" w:rsidRDefault="004E5D72" w:rsidP="008E7C46">
            <w:pPr>
              <w:jc w:val="center"/>
              <w:rPr>
                <w:ins w:id="906" w:author="SK" w:date="2017-09-30T13:03:00Z"/>
                <w:rFonts w:asciiTheme="minorEastAsia" w:hAnsiTheme="minorEastAsia"/>
              </w:rPr>
            </w:pPr>
            <w:ins w:id="907" w:author="SK" w:date="2017-09-30T13:03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4E5D72" w:rsidRDefault="004E5D72" w:rsidP="008E7C46">
            <w:pPr>
              <w:jc w:val="center"/>
              <w:rPr>
                <w:ins w:id="908" w:author="SK" w:date="2017-09-30T13:03:00Z"/>
                <w:rFonts w:asciiTheme="minorEastAsia" w:hAnsiTheme="minorEastAsia"/>
              </w:rPr>
            </w:pPr>
            <w:ins w:id="909" w:author="SK" w:date="2017-09-30T13:03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4E5D72" w:rsidRDefault="004E5D72" w:rsidP="008E7C46">
            <w:pPr>
              <w:jc w:val="center"/>
              <w:rPr>
                <w:ins w:id="910" w:author="SK" w:date="2017-09-30T13:03:00Z"/>
                <w:rFonts w:asciiTheme="minorEastAsia" w:hAnsiTheme="minorEastAsia"/>
              </w:rPr>
            </w:pPr>
            <w:ins w:id="911" w:author="SK" w:date="2017-09-30T13:03:00Z">
              <w:r>
                <w:rPr>
                  <w:rFonts w:asciiTheme="minorEastAsia" w:hAnsiTheme="minorEastAsia" w:hint="eastAsia"/>
                </w:rPr>
                <w:t>交易日期</w:t>
              </w:r>
            </w:ins>
          </w:p>
        </w:tc>
        <w:tc>
          <w:tcPr>
            <w:tcW w:w="1656" w:type="dxa"/>
          </w:tcPr>
          <w:p w:rsidR="004E5D72" w:rsidRDefault="004E5D72" w:rsidP="008E7C46">
            <w:pPr>
              <w:jc w:val="center"/>
              <w:rPr>
                <w:ins w:id="912" w:author="SK" w:date="2017-09-30T13:03:00Z"/>
                <w:rFonts w:asciiTheme="minorEastAsia" w:hAnsiTheme="minorEastAsia"/>
              </w:rPr>
            </w:pPr>
          </w:p>
        </w:tc>
      </w:tr>
      <w:tr w:rsidR="004E5D72" w:rsidTr="00427F8C">
        <w:trPr>
          <w:trHeight w:val="353"/>
          <w:ins w:id="913" w:author="SK" w:date="2017-09-30T13:03:00Z"/>
        </w:trPr>
        <w:tc>
          <w:tcPr>
            <w:tcW w:w="2250" w:type="dxa"/>
          </w:tcPr>
          <w:p w:rsidR="004E5D72" w:rsidRDefault="004E5D72" w:rsidP="00BF5438">
            <w:pPr>
              <w:jc w:val="center"/>
              <w:rPr>
                <w:ins w:id="914" w:author="SK" w:date="2017-09-30T13:03:00Z"/>
                <w:rFonts w:asciiTheme="minorEastAsia" w:hAnsiTheme="minorEastAsia"/>
              </w:rPr>
            </w:pPr>
            <w:ins w:id="915" w:author="SK" w:date="2017-09-30T13:03:00Z">
              <w:r>
                <w:rPr>
                  <w:rFonts w:asciiTheme="minorEastAsia" w:hAnsiTheme="minorEastAsia" w:hint="eastAsia"/>
                </w:rPr>
                <w:t>tran_amount</w:t>
              </w:r>
            </w:ins>
          </w:p>
        </w:tc>
        <w:tc>
          <w:tcPr>
            <w:tcW w:w="1048" w:type="dxa"/>
          </w:tcPr>
          <w:p w:rsidR="004E5D72" w:rsidRDefault="004E5D72" w:rsidP="008E7C46">
            <w:pPr>
              <w:jc w:val="center"/>
              <w:rPr>
                <w:ins w:id="916" w:author="SK" w:date="2017-09-30T13:03:00Z"/>
                <w:rFonts w:asciiTheme="minorEastAsia" w:hAnsiTheme="minorEastAsia"/>
              </w:rPr>
            </w:pPr>
            <w:ins w:id="917" w:author="SK" w:date="2017-09-30T13:03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4E5D72" w:rsidRDefault="004E5D72" w:rsidP="008E7C46">
            <w:pPr>
              <w:jc w:val="center"/>
              <w:rPr>
                <w:ins w:id="918" w:author="SK" w:date="2017-09-30T13:03:00Z"/>
                <w:rFonts w:asciiTheme="minorEastAsia" w:hAnsiTheme="minorEastAsia"/>
              </w:rPr>
            </w:pPr>
            <w:ins w:id="919" w:author="SK" w:date="2017-09-30T13:03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4E5D72" w:rsidRDefault="004E5D72" w:rsidP="008E7C46">
            <w:pPr>
              <w:jc w:val="center"/>
              <w:rPr>
                <w:ins w:id="920" w:author="SK" w:date="2017-09-30T13:03:00Z"/>
                <w:rFonts w:asciiTheme="minorEastAsia" w:hAnsiTheme="minorEastAsia"/>
              </w:rPr>
            </w:pPr>
            <w:ins w:id="921" w:author="SK" w:date="2017-09-30T13:03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4E5D72" w:rsidRDefault="004E5D72" w:rsidP="008E7C46">
            <w:pPr>
              <w:jc w:val="center"/>
              <w:rPr>
                <w:ins w:id="922" w:author="SK" w:date="2017-09-30T13:03:00Z"/>
                <w:rFonts w:asciiTheme="minorEastAsia" w:hAnsiTheme="minorEastAsia"/>
              </w:rPr>
            </w:pPr>
            <w:ins w:id="923" w:author="SK" w:date="2017-09-30T13:03:00Z">
              <w:r>
                <w:rPr>
                  <w:rFonts w:asciiTheme="minorEastAsia" w:hAnsiTheme="minorEastAsia" w:hint="eastAsia"/>
                </w:rPr>
                <w:t>交易金额</w:t>
              </w:r>
            </w:ins>
          </w:p>
        </w:tc>
        <w:tc>
          <w:tcPr>
            <w:tcW w:w="1656" w:type="dxa"/>
          </w:tcPr>
          <w:p w:rsidR="004E5D72" w:rsidRDefault="004E5D72" w:rsidP="008E7C46">
            <w:pPr>
              <w:jc w:val="center"/>
              <w:rPr>
                <w:ins w:id="924" w:author="SK" w:date="2017-09-30T13:03:00Z"/>
                <w:rFonts w:asciiTheme="minorEastAsia" w:hAnsiTheme="minorEastAsia"/>
              </w:rPr>
            </w:pPr>
          </w:p>
        </w:tc>
      </w:tr>
      <w:tr w:rsidR="004E5D72" w:rsidTr="00427F8C">
        <w:trPr>
          <w:trHeight w:val="353"/>
          <w:ins w:id="925" w:author="SK" w:date="2017-09-30T13:03:00Z"/>
        </w:trPr>
        <w:tc>
          <w:tcPr>
            <w:tcW w:w="2250" w:type="dxa"/>
          </w:tcPr>
          <w:p w:rsidR="004E5D72" w:rsidRDefault="004E5D72" w:rsidP="00BF5438">
            <w:pPr>
              <w:jc w:val="center"/>
              <w:rPr>
                <w:ins w:id="926" w:author="SK" w:date="2017-09-30T13:03:00Z"/>
                <w:rFonts w:asciiTheme="minorEastAsia" w:hAnsiTheme="minorEastAsia"/>
              </w:rPr>
            </w:pPr>
            <w:ins w:id="927" w:author="SK" w:date="2017-09-30T13:03:00Z">
              <w:r>
                <w:rPr>
                  <w:rFonts w:asciiTheme="minorEastAsia" w:hAnsiTheme="minorEastAsia" w:hint="eastAsia"/>
                </w:rPr>
                <w:t>tran_flown_no</w:t>
              </w:r>
            </w:ins>
          </w:p>
        </w:tc>
        <w:tc>
          <w:tcPr>
            <w:tcW w:w="1048" w:type="dxa"/>
          </w:tcPr>
          <w:p w:rsidR="004E5D72" w:rsidRDefault="004E5D72" w:rsidP="008E7C46">
            <w:pPr>
              <w:jc w:val="center"/>
              <w:rPr>
                <w:ins w:id="928" w:author="SK" w:date="2017-09-30T13:03:00Z"/>
                <w:rFonts w:asciiTheme="minorEastAsia" w:hAnsiTheme="minorEastAsia"/>
              </w:rPr>
            </w:pPr>
            <w:ins w:id="929" w:author="SK" w:date="2017-09-30T13:03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4E5D72" w:rsidRDefault="004E5D72" w:rsidP="008E7C46">
            <w:pPr>
              <w:jc w:val="center"/>
              <w:rPr>
                <w:ins w:id="930" w:author="SK" w:date="2017-09-30T13:03:00Z"/>
                <w:rFonts w:asciiTheme="minorEastAsia" w:hAnsiTheme="minorEastAsia"/>
              </w:rPr>
            </w:pPr>
            <w:ins w:id="931" w:author="SK" w:date="2017-09-30T13:03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4E5D72" w:rsidRDefault="004E5D72" w:rsidP="008E7C46">
            <w:pPr>
              <w:jc w:val="center"/>
              <w:rPr>
                <w:ins w:id="932" w:author="SK" w:date="2017-09-30T13:03:00Z"/>
                <w:rFonts w:asciiTheme="minorEastAsia" w:hAnsiTheme="minorEastAsia"/>
              </w:rPr>
            </w:pPr>
            <w:ins w:id="933" w:author="SK" w:date="2017-09-30T13:03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4E5D72" w:rsidRDefault="004E5D72" w:rsidP="008E7C46">
            <w:pPr>
              <w:jc w:val="center"/>
              <w:rPr>
                <w:ins w:id="934" w:author="SK" w:date="2017-09-30T13:03:00Z"/>
                <w:rFonts w:asciiTheme="minorEastAsia" w:hAnsiTheme="minorEastAsia"/>
              </w:rPr>
            </w:pPr>
            <w:ins w:id="935" w:author="SK" w:date="2017-09-30T13:03:00Z">
              <w:r>
                <w:rPr>
                  <w:rFonts w:asciiTheme="minorEastAsia" w:hAnsiTheme="minorEastAsia" w:hint="eastAsia"/>
                </w:rPr>
                <w:t>流水号</w:t>
              </w:r>
            </w:ins>
          </w:p>
        </w:tc>
        <w:tc>
          <w:tcPr>
            <w:tcW w:w="1656" w:type="dxa"/>
          </w:tcPr>
          <w:p w:rsidR="004E5D72" w:rsidRDefault="004E5D72" w:rsidP="008E7C46">
            <w:pPr>
              <w:jc w:val="center"/>
              <w:rPr>
                <w:ins w:id="936" w:author="SK" w:date="2017-09-30T13:03:00Z"/>
                <w:rFonts w:asciiTheme="minorEastAsia" w:hAnsiTheme="minorEastAsia"/>
              </w:rPr>
            </w:pPr>
          </w:p>
        </w:tc>
      </w:tr>
      <w:tr w:rsidR="004E5D72" w:rsidTr="00427F8C">
        <w:trPr>
          <w:trHeight w:val="353"/>
        </w:trPr>
        <w:tc>
          <w:tcPr>
            <w:tcW w:w="2250" w:type="dxa"/>
          </w:tcPr>
          <w:p w:rsidR="004E5D72" w:rsidRDefault="004E5D72" w:rsidP="00BF5438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48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56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E5D72" w:rsidTr="00427F8C">
        <w:trPr>
          <w:trHeight w:val="353"/>
        </w:trPr>
        <w:tc>
          <w:tcPr>
            <w:tcW w:w="2250" w:type="dxa"/>
          </w:tcPr>
          <w:p w:rsidR="004E5D72" w:rsidRPr="00FF49A8" w:rsidRDefault="004E5D72" w:rsidP="00BF5438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48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56" w:type="dxa"/>
          </w:tcPr>
          <w:p w:rsidR="004E5D72" w:rsidRDefault="004E5D72" w:rsidP="008E7C46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60B1B" w:rsidRDefault="00775E31" w:rsidP="00AC53B0">
      <w:pPr>
        <w:pStyle w:val="3"/>
        <w:rPr>
          <w:ins w:id="937" w:author="SK" w:date="2017-09-30T13:05:00Z"/>
        </w:rPr>
      </w:pPr>
      <w:bookmarkStart w:id="938" w:name="_Toc499446918"/>
      <w:ins w:id="939" w:author="SK" w:date="2017-09-30T13:05:00Z">
        <w:r>
          <w:rPr>
            <w:rFonts w:hint="eastAsia"/>
          </w:rPr>
          <w:t>诺宝明细列表详细</w:t>
        </w:r>
        <w:bookmarkEnd w:id="938"/>
      </w:ins>
    </w:p>
    <w:p w:rsidR="009A2C8F" w:rsidRDefault="006A3DC5">
      <w:pPr>
        <w:rPr>
          <w:ins w:id="940" w:author="SK" w:date="2017-09-30T13:06:00Z"/>
        </w:rPr>
        <w:pPrChange w:id="941" w:author="SK" w:date="2017-09-30T13:05:00Z">
          <w:pPr>
            <w:pStyle w:val="3"/>
          </w:pPr>
        </w:pPrChange>
      </w:pPr>
      <w:ins w:id="942" w:author="SK" w:date="2017-09-30T13:06:00Z">
        <w:r>
          <w:rPr>
            <w:rFonts w:hint="eastAsia"/>
          </w:rPr>
          <w:t>报文描述：诺宝交易明细查询。</w:t>
        </w:r>
      </w:ins>
    </w:p>
    <w:p w:rsidR="009A2C8F" w:rsidRDefault="006A3DC5">
      <w:pPr>
        <w:rPr>
          <w:ins w:id="943" w:author="SK" w:date="2017-09-30T13:06:00Z"/>
        </w:rPr>
        <w:pPrChange w:id="944" w:author="SK" w:date="2017-09-30T13:05:00Z">
          <w:pPr>
            <w:pStyle w:val="3"/>
          </w:pPr>
        </w:pPrChange>
      </w:pPr>
      <w:ins w:id="945" w:author="SK" w:date="2017-09-30T13:06:00Z">
        <w:r>
          <w:rPr>
            <w:rFonts w:hint="eastAsia"/>
          </w:rPr>
          <w:t>接收前置系统报文，调用诺宝账户明细查询服务。</w:t>
        </w:r>
      </w:ins>
    </w:p>
    <w:p w:rsidR="00A409C2" w:rsidRPr="009C6488" w:rsidRDefault="00A409C2" w:rsidP="00A409C2">
      <w:pPr>
        <w:pStyle w:val="4"/>
        <w:rPr>
          <w:ins w:id="946" w:author="SK" w:date="2017-09-30T13:06:00Z"/>
        </w:rPr>
      </w:pPr>
      <w:ins w:id="947" w:author="SK" w:date="2017-09-30T13:06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A409C2" w:rsidRDefault="00A409C2" w:rsidP="00A409C2">
      <w:pPr>
        <w:rPr>
          <w:ins w:id="948" w:author="SK" w:date="2017-09-30T13:06:00Z"/>
        </w:rPr>
      </w:pPr>
      <w:ins w:id="949" w:author="SK" w:date="2017-09-30T13:06:00Z">
        <w:r>
          <w:rPr>
            <w:rFonts w:hint="eastAsia"/>
          </w:rPr>
          <w:t>/qz/acc/nb/nb_detail_qry</w:t>
        </w:r>
      </w:ins>
    </w:p>
    <w:p w:rsidR="00A05D0A" w:rsidRPr="009C6488" w:rsidRDefault="00A05D0A" w:rsidP="00A05D0A">
      <w:pPr>
        <w:pStyle w:val="4"/>
        <w:rPr>
          <w:ins w:id="950" w:author="SK" w:date="2017-09-30T13:07:00Z"/>
        </w:rPr>
      </w:pPr>
      <w:ins w:id="951" w:author="SK" w:date="2017-09-30T13:07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ook w:val="04A0"/>
      </w:tblPr>
      <w:tblGrid>
        <w:gridCol w:w="1899"/>
        <w:gridCol w:w="966"/>
        <w:gridCol w:w="838"/>
        <w:gridCol w:w="1382"/>
        <w:gridCol w:w="1541"/>
        <w:gridCol w:w="1896"/>
      </w:tblGrid>
      <w:tr w:rsidR="0034000C" w:rsidTr="00AF1181">
        <w:trPr>
          <w:ins w:id="952" w:author="SK" w:date="2017-09-30T13:07:00Z"/>
        </w:trPr>
        <w:tc>
          <w:tcPr>
            <w:tcW w:w="1899" w:type="dxa"/>
            <w:shd w:val="clear" w:color="auto" w:fill="D9D9D9" w:themeFill="background1" w:themeFillShade="D9"/>
          </w:tcPr>
          <w:p w:rsidR="0034000C" w:rsidRPr="006B429A" w:rsidRDefault="0034000C" w:rsidP="00AF1181">
            <w:pPr>
              <w:jc w:val="center"/>
              <w:rPr>
                <w:ins w:id="953" w:author="SK" w:date="2017-09-30T13:07:00Z"/>
              </w:rPr>
            </w:pPr>
            <w:ins w:id="954" w:author="SK" w:date="2017-09-30T13:07:00Z">
              <w:r w:rsidRPr="006B429A">
                <w:rPr>
                  <w:rFonts w:hint="eastAsia"/>
                </w:rPr>
                <w:t>字段名称</w:t>
              </w:r>
            </w:ins>
          </w:p>
        </w:tc>
        <w:tc>
          <w:tcPr>
            <w:tcW w:w="966" w:type="dxa"/>
            <w:shd w:val="clear" w:color="auto" w:fill="D9D9D9" w:themeFill="background1" w:themeFillShade="D9"/>
          </w:tcPr>
          <w:p w:rsidR="0034000C" w:rsidRPr="006B429A" w:rsidRDefault="0034000C" w:rsidP="00AF1181">
            <w:pPr>
              <w:jc w:val="center"/>
              <w:rPr>
                <w:ins w:id="955" w:author="SK" w:date="2017-09-30T13:07:00Z"/>
              </w:rPr>
            </w:pPr>
            <w:ins w:id="956" w:author="SK" w:date="2017-09-30T13:07:00Z">
              <w:r w:rsidRPr="006B429A">
                <w:rPr>
                  <w:rFonts w:hint="eastAsia"/>
                </w:rPr>
                <w:t>字段类型</w:t>
              </w:r>
            </w:ins>
          </w:p>
        </w:tc>
        <w:tc>
          <w:tcPr>
            <w:tcW w:w="838" w:type="dxa"/>
            <w:shd w:val="clear" w:color="auto" w:fill="D9D9D9" w:themeFill="background1" w:themeFillShade="D9"/>
          </w:tcPr>
          <w:p w:rsidR="0034000C" w:rsidRPr="006B429A" w:rsidRDefault="0034000C" w:rsidP="00AF1181">
            <w:pPr>
              <w:jc w:val="center"/>
              <w:rPr>
                <w:ins w:id="957" w:author="SK" w:date="2017-09-30T13:07:00Z"/>
              </w:rPr>
            </w:pPr>
            <w:ins w:id="958" w:author="SK" w:date="2017-09-30T13:07:00Z">
              <w:r w:rsidRPr="006B429A">
                <w:rPr>
                  <w:rFonts w:hint="eastAsia"/>
                </w:rPr>
                <w:t>长度</w:t>
              </w:r>
            </w:ins>
          </w:p>
        </w:tc>
        <w:tc>
          <w:tcPr>
            <w:tcW w:w="1382" w:type="dxa"/>
            <w:shd w:val="clear" w:color="auto" w:fill="D9D9D9" w:themeFill="background1" w:themeFillShade="D9"/>
          </w:tcPr>
          <w:p w:rsidR="0034000C" w:rsidRPr="006B429A" w:rsidRDefault="0034000C" w:rsidP="00AF1181">
            <w:pPr>
              <w:jc w:val="center"/>
              <w:rPr>
                <w:ins w:id="959" w:author="SK" w:date="2017-09-30T13:07:00Z"/>
              </w:rPr>
            </w:pPr>
            <w:ins w:id="960" w:author="SK" w:date="2017-09-30T13:07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541" w:type="dxa"/>
            <w:shd w:val="clear" w:color="auto" w:fill="D9D9D9" w:themeFill="background1" w:themeFillShade="D9"/>
          </w:tcPr>
          <w:p w:rsidR="0034000C" w:rsidRPr="006B429A" w:rsidRDefault="0034000C" w:rsidP="00AF1181">
            <w:pPr>
              <w:jc w:val="center"/>
              <w:rPr>
                <w:ins w:id="961" w:author="SK" w:date="2017-09-30T13:07:00Z"/>
              </w:rPr>
            </w:pPr>
            <w:ins w:id="962" w:author="SK" w:date="2017-09-30T13:07:00Z">
              <w:r w:rsidRPr="006B429A">
                <w:rPr>
                  <w:rFonts w:hint="eastAsia"/>
                </w:rPr>
                <w:t>字段描述</w:t>
              </w:r>
            </w:ins>
          </w:p>
        </w:tc>
        <w:tc>
          <w:tcPr>
            <w:tcW w:w="1896" w:type="dxa"/>
            <w:shd w:val="clear" w:color="auto" w:fill="D9D9D9" w:themeFill="background1" w:themeFillShade="D9"/>
          </w:tcPr>
          <w:p w:rsidR="0034000C" w:rsidRPr="006B429A" w:rsidRDefault="0034000C" w:rsidP="00AF1181">
            <w:pPr>
              <w:jc w:val="center"/>
              <w:rPr>
                <w:ins w:id="963" w:author="SK" w:date="2017-09-30T13:07:00Z"/>
              </w:rPr>
            </w:pPr>
            <w:ins w:id="964" w:author="SK" w:date="2017-09-30T13:07:00Z">
              <w:r w:rsidRPr="006B429A">
                <w:rPr>
                  <w:rFonts w:hint="eastAsia"/>
                </w:rPr>
                <w:t>备注</w:t>
              </w:r>
            </w:ins>
          </w:p>
        </w:tc>
      </w:tr>
      <w:tr w:rsidR="0034000C" w:rsidTr="00AF1181">
        <w:trPr>
          <w:trHeight w:val="339"/>
          <w:ins w:id="965" w:author="SK" w:date="2017-09-30T13:07:00Z"/>
        </w:trPr>
        <w:tc>
          <w:tcPr>
            <w:tcW w:w="1899" w:type="dxa"/>
          </w:tcPr>
          <w:p w:rsidR="0034000C" w:rsidRPr="009D6787" w:rsidRDefault="0034000C" w:rsidP="00AF1181">
            <w:pPr>
              <w:jc w:val="center"/>
              <w:rPr>
                <w:ins w:id="966" w:author="SK" w:date="2017-09-30T13:07:00Z"/>
                <w:rFonts w:asciiTheme="minorEastAsia" w:hAnsiTheme="minorEastAsia"/>
              </w:rPr>
            </w:pPr>
            <w:ins w:id="967" w:author="SK" w:date="2017-09-30T13:07:00Z">
              <w:r>
                <w:rPr>
                  <w:rFonts w:asciiTheme="minorEastAsia" w:hAnsiTheme="minorEastAsia" w:hint="eastAsia"/>
                </w:rPr>
                <w:t>cust</w:t>
              </w:r>
              <w:r w:rsidRPr="009D6787">
                <w:rPr>
                  <w:rFonts w:asciiTheme="minorEastAsia" w:hAnsiTheme="minorEastAsia" w:hint="eastAsia"/>
                </w:rPr>
                <w:t>_no</w:t>
              </w:r>
            </w:ins>
          </w:p>
        </w:tc>
        <w:tc>
          <w:tcPr>
            <w:tcW w:w="966" w:type="dxa"/>
          </w:tcPr>
          <w:p w:rsidR="0034000C" w:rsidRPr="009D6787" w:rsidRDefault="0034000C" w:rsidP="00AF1181">
            <w:pPr>
              <w:jc w:val="center"/>
              <w:rPr>
                <w:ins w:id="968" w:author="SK" w:date="2017-09-30T13:07:00Z"/>
                <w:rFonts w:asciiTheme="minorEastAsia" w:hAnsiTheme="minorEastAsia"/>
              </w:rPr>
            </w:pPr>
            <w:ins w:id="969" w:author="SK" w:date="2017-09-30T13:07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34000C" w:rsidRPr="009D6787" w:rsidRDefault="0034000C" w:rsidP="00AF1181">
            <w:pPr>
              <w:jc w:val="center"/>
              <w:rPr>
                <w:ins w:id="970" w:author="SK" w:date="2017-09-30T13:07:00Z"/>
                <w:rFonts w:asciiTheme="minorEastAsia" w:hAnsiTheme="minorEastAsia"/>
              </w:rPr>
            </w:pPr>
            <w:ins w:id="971" w:author="SK" w:date="2017-09-30T13:0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34000C" w:rsidRDefault="0034000C" w:rsidP="00AF1181">
            <w:pPr>
              <w:jc w:val="center"/>
              <w:rPr>
                <w:ins w:id="972" w:author="SK" w:date="2017-09-30T13:07:00Z"/>
                <w:rFonts w:asciiTheme="minorEastAsia" w:hAnsiTheme="minorEastAsia"/>
              </w:rPr>
            </w:pPr>
            <w:ins w:id="973" w:author="SK" w:date="2017-09-30T13:0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34000C" w:rsidRPr="009D6787" w:rsidRDefault="0034000C" w:rsidP="00AF1181">
            <w:pPr>
              <w:jc w:val="center"/>
              <w:rPr>
                <w:ins w:id="974" w:author="SK" w:date="2017-09-30T13:07:00Z"/>
                <w:rFonts w:asciiTheme="minorEastAsia" w:hAnsiTheme="minorEastAsia"/>
              </w:rPr>
            </w:pPr>
            <w:ins w:id="975" w:author="SK" w:date="2017-09-30T13:07:00Z">
              <w:r>
                <w:rPr>
                  <w:rFonts w:asciiTheme="minorEastAsia" w:hAnsiTheme="minorEastAsia" w:hint="eastAsia"/>
                </w:rPr>
                <w:t>客户号</w:t>
              </w:r>
            </w:ins>
          </w:p>
        </w:tc>
        <w:tc>
          <w:tcPr>
            <w:tcW w:w="1896" w:type="dxa"/>
          </w:tcPr>
          <w:p w:rsidR="0034000C" w:rsidRPr="009D6787" w:rsidRDefault="0034000C" w:rsidP="00AF1181">
            <w:pPr>
              <w:jc w:val="center"/>
              <w:rPr>
                <w:ins w:id="976" w:author="SK" w:date="2017-09-30T13:07:00Z"/>
                <w:rFonts w:asciiTheme="minorEastAsia" w:hAnsiTheme="minorEastAsia"/>
              </w:rPr>
            </w:pPr>
          </w:p>
        </w:tc>
      </w:tr>
      <w:tr w:rsidR="0034000C" w:rsidTr="00AF1181">
        <w:trPr>
          <w:trHeight w:val="339"/>
          <w:ins w:id="977" w:author="SK" w:date="2017-09-30T13:07:00Z"/>
        </w:trPr>
        <w:tc>
          <w:tcPr>
            <w:tcW w:w="1899" w:type="dxa"/>
          </w:tcPr>
          <w:p w:rsidR="0034000C" w:rsidRDefault="0034000C" w:rsidP="00AF1181">
            <w:pPr>
              <w:jc w:val="center"/>
              <w:rPr>
                <w:ins w:id="978" w:author="SK" w:date="2017-09-30T13:07:00Z"/>
                <w:rFonts w:asciiTheme="minorEastAsia" w:hAnsiTheme="minorEastAsia"/>
              </w:rPr>
            </w:pPr>
            <w:ins w:id="979" w:author="SK" w:date="2017-09-30T13:08:00Z">
              <w:r>
                <w:rPr>
                  <w:rFonts w:asciiTheme="minorEastAsia" w:hAnsiTheme="minorEastAsia" w:hint="eastAsia"/>
                </w:rPr>
                <w:t>tran_type</w:t>
              </w:r>
            </w:ins>
          </w:p>
        </w:tc>
        <w:tc>
          <w:tcPr>
            <w:tcW w:w="966" w:type="dxa"/>
          </w:tcPr>
          <w:p w:rsidR="0034000C" w:rsidRPr="009D6787" w:rsidRDefault="0034000C" w:rsidP="00AF1181">
            <w:pPr>
              <w:jc w:val="center"/>
              <w:rPr>
                <w:ins w:id="980" w:author="SK" w:date="2017-09-30T13:07:00Z"/>
                <w:rFonts w:asciiTheme="minorEastAsia" w:hAnsiTheme="minorEastAsia"/>
              </w:rPr>
            </w:pPr>
            <w:ins w:id="981" w:author="SK" w:date="2017-09-30T13:0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34000C" w:rsidRDefault="0034000C" w:rsidP="00AF1181">
            <w:pPr>
              <w:jc w:val="center"/>
              <w:rPr>
                <w:ins w:id="982" w:author="SK" w:date="2017-09-30T13:07:00Z"/>
                <w:rFonts w:asciiTheme="minorEastAsia" w:hAnsiTheme="minorEastAsia"/>
              </w:rPr>
            </w:pPr>
            <w:ins w:id="983" w:author="SK" w:date="2017-09-30T13:07:00Z">
              <w:r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382" w:type="dxa"/>
          </w:tcPr>
          <w:p w:rsidR="0034000C" w:rsidRDefault="0034000C" w:rsidP="00AF1181">
            <w:pPr>
              <w:jc w:val="center"/>
              <w:rPr>
                <w:ins w:id="984" w:author="SK" w:date="2017-09-30T13:07:00Z"/>
                <w:rFonts w:asciiTheme="minorEastAsia" w:hAnsiTheme="minorEastAsia"/>
              </w:rPr>
            </w:pPr>
            <w:ins w:id="985" w:author="SK" w:date="2017-09-30T13:0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34000C" w:rsidRDefault="0034000C" w:rsidP="00AF1181">
            <w:pPr>
              <w:jc w:val="center"/>
              <w:rPr>
                <w:ins w:id="986" w:author="SK" w:date="2017-09-30T13:07:00Z"/>
                <w:rFonts w:asciiTheme="minorEastAsia" w:hAnsiTheme="minorEastAsia"/>
              </w:rPr>
            </w:pPr>
            <w:ins w:id="987" w:author="SK" w:date="2017-09-30T13:07:00Z">
              <w:r>
                <w:rPr>
                  <w:rFonts w:asciiTheme="minorEastAsia" w:hAnsiTheme="minorEastAsia" w:hint="eastAsia"/>
                </w:rPr>
                <w:t>类型</w:t>
              </w:r>
            </w:ins>
          </w:p>
        </w:tc>
        <w:tc>
          <w:tcPr>
            <w:tcW w:w="1896" w:type="dxa"/>
          </w:tcPr>
          <w:p w:rsidR="0034000C" w:rsidRDefault="0034000C" w:rsidP="0034000C">
            <w:pPr>
              <w:jc w:val="center"/>
              <w:rPr>
                <w:ins w:id="988" w:author="SK" w:date="2017-09-30T13:08:00Z"/>
                <w:rFonts w:asciiTheme="minorEastAsia" w:hAnsiTheme="minorEastAsia"/>
              </w:rPr>
            </w:pPr>
            <w:ins w:id="989" w:author="SK" w:date="2017-09-30T13:08:00Z">
              <w:r>
                <w:rPr>
                  <w:rFonts w:asciiTheme="minorEastAsia" w:hAnsiTheme="minorEastAsia" w:hint="eastAsia"/>
                </w:rPr>
                <w:t>00=诺宝充值</w:t>
              </w:r>
            </w:ins>
          </w:p>
          <w:p w:rsidR="0034000C" w:rsidRDefault="0034000C" w:rsidP="0034000C">
            <w:pPr>
              <w:jc w:val="center"/>
              <w:rPr>
                <w:ins w:id="990" w:author="SK" w:date="2017-09-30T13:08:00Z"/>
                <w:rFonts w:asciiTheme="minorEastAsia" w:hAnsiTheme="minorEastAsia"/>
              </w:rPr>
            </w:pPr>
            <w:ins w:id="991" w:author="SK" w:date="2017-09-30T13:08:00Z">
              <w:r>
                <w:rPr>
                  <w:rFonts w:asciiTheme="minorEastAsia" w:hAnsiTheme="minorEastAsia" w:hint="eastAsia"/>
                </w:rPr>
                <w:lastRenderedPageBreak/>
                <w:t>01=诺宝提现</w:t>
              </w:r>
            </w:ins>
          </w:p>
          <w:p w:rsidR="0034000C" w:rsidRDefault="0034000C" w:rsidP="0034000C">
            <w:pPr>
              <w:jc w:val="center"/>
              <w:rPr>
                <w:ins w:id="992" w:author="SK" w:date="2017-09-30T13:08:00Z"/>
                <w:rFonts w:asciiTheme="minorEastAsia" w:hAnsiTheme="minorEastAsia"/>
              </w:rPr>
            </w:pPr>
            <w:ins w:id="993" w:author="SK" w:date="2017-09-30T13:08:00Z">
              <w:r>
                <w:rPr>
                  <w:rFonts w:asciiTheme="minorEastAsia" w:hAnsiTheme="minorEastAsia" w:hint="eastAsia"/>
                </w:rPr>
                <w:t>02=诺宝转账</w:t>
              </w:r>
            </w:ins>
          </w:p>
          <w:p w:rsidR="0034000C" w:rsidRDefault="0034000C" w:rsidP="0034000C">
            <w:pPr>
              <w:jc w:val="center"/>
              <w:rPr>
                <w:ins w:id="994" w:author="SK" w:date="2017-09-30T13:08:00Z"/>
                <w:rFonts w:asciiTheme="minorEastAsia" w:hAnsiTheme="minorEastAsia"/>
              </w:rPr>
            </w:pPr>
            <w:ins w:id="995" w:author="SK" w:date="2017-09-30T13:08:00Z">
              <w:r>
                <w:rPr>
                  <w:rFonts w:asciiTheme="minorEastAsia" w:hAnsiTheme="minorEastAsia" w:hint="eastAsia"/>
                </w:rPr>
                <w:t>03=积分转换</w:t>
              </w:r>
            </w:ins>
          </w:p>
          <w:p w:rsidR="0034000C" w:rsidRPr="009D6787" w:rsidRDefault="0034000C" w:rsidP="0034000C">
            <w:pPr>
              <w:jc w:val="center"/>
              <w:rPr>
                <w:ins w:id="996" w:author="SK" w:date="2017-09-30T13:07:00Z"/>
                <w:rFonts w:asciiTheme="minorEastAsia" w:hAnsiTheme="minorEastAsia"/>
              </w:rPr>
            </w:pPr>
            <w:ins w:id="997" w:author="SK" w:date="2017-09-30T13:08:00Z">
              <w:r>
                <w:rPr>
                  <w:rFonts w:asciiTheme="minorEastAsia" w:hAnsiTheme="minorEastAsia" w:hint="eastAsia"/>
                </w:rPr>
                <w:t>04=诺宝支付</w:t>
              </w:r>
            </w:ins>
          </w:p>
        </w:tc>
      </w:tr>
      <w:tr w:rsidR="000E65B7" w:rsidTr="00AF1181">
        <w:trPr>
          <w:trHeight w:val="339"/>
          <w:ins w:id="998" w:author="SK" w:date="2017-09-30T14:18:00Z"/>
        </w:trPr>
        <w:tc>
          <w:tcPr>
            <w:tcW w:w="1899" w:type="dxa"/>
          </w:tcPr>
          <w:p w:rsidR="000E65B7" w:rsidRDefault="000E65B7" w:rsidP="00AF1181">
            <w:pPr>
              <w:jc w:val="center"/>
              <w:rPr>
                <w:ins w:id="999" w:author="SK" w:date="2017-09-30T14:18:00Z"/>
                <w:rFonts w:asciiTheme="minorEastAsia" w:hAnsiTheme="minorEastAsia"/>
              </w:rPr>
            </w:pPr>
            <w:ins w:id="1000" w:author="SK" w:date="2017-09-30T14:19:00Z">
              <w:r>
                <w:rPr>
                  <w:rFonts w:asciiTheme="minorEastAsia" w:hAnsiTheme="minorEastAsia" w:hint="eastAsia"/>
                </w:rPr>
                <w:lastRenderedPageBreak/>
                <w:t>tran_flown_no</w:t>
              </w:r>
            </w:ins>
          </w:p>
        </w:tc>
        <w:tc>
          <w:tcPr>
            <w:tcW w:w="966" w:type="dxa"/>
          </w:tcPr>
          <w:p w:rsidR="000E65B7" w:rsidRDefault="000E65B7" w:rsidP="00AF1181">
            <w:pPr>
              <w:jc w:val="center"/>
              <w:rPr>
                <w:ins w:id="1001" w:author="SK" w:date="2017-09-30T14:18:00Z"/>
                <w:rFonts w:asciiTheme="minorEastAsia" w:hAnsiTheme="minorEastAsia"/>
              </w:rPr>
            </w:pPr>
            <w:ins w:id="1002" w:author="SK" w:date="2017-09-30T14:1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0E65B7" w:rsidRDefault="000E65B7" w:rsidP="00AF1181">
            <w:pPr>
              <w:jc w:val="center"/>
              <w:rPr>
                <w:ins w:id="1003" w:author="SK" w:date="2017-09-30T14:18:00Z"/>
                <w:rFonts w:asciiTheme="minorEastAsia" w:hAnsiTheme="minorEastAsia"/>
              </w:rPr>
            </w:pPr>
            <w:ins w:id="1004" w:author="SK" w:date="2017-09-30T14:19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0E65B7" w:rsidRDefault="000E65B7" w:rsidP="00AF1181">
            <w:pPr>
              <w:jc w:val="center"/>
              <w:rPr>
                <w:ins w:id="1005" w:author="SK" w:date="2017-09-30T14:18:00Z"/>
                <w:rFonts w:asciiTheme="minorEastAsia" w:hAnsiTheme="minorEastAsia"/>
              </w:rPr>
            </w:pPr>
            <w:ins w:id="1006" w:author="SK" w:date="2017-09-30T14:19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0E65B7" w:rsidRDefault="000E65B7" w:rsidP="00AF1181">
            <w:pPr>
              <w:jc w:val="center"/>
              <w:rPr>
                <w:ins w:id="1007" w:author="SK" w:date="2017-09-30T14:18:00Z"/>
                <w:rFonts w:asciiTheme="minorEastAsia" w:hAnsiTheme="minorEastAsia"/>
              </w:rPr>
            </w:pPr>
            <w:ins w:id="1008" w:author="SK" w:date="2017-09-30T14:19:00Z">
              <w:r>
                <w:rPr>
                  <w:rFonts w:asciiTheme="minorEastAsia" w:hAnsiTheme="minorEastAsia" w:hint="eastAsia"/>
                </w:rPr>
                <w:t>流水号</w:t>
              </w:r>
            </w:ins>
          </w:p>
        </w:tc>
        <w:tc>
          <w:tcPr>
            <w:tcW w:w="1896" w:type="dxa"/>
          </w:tcPr>
          <w:p w:rsidR="000E65B7" w:rsidRDefault="000E65B7" w:rsidP="0034000C">
            <w:pPr>
              <w:jc w:val="center"/>
              <w:rPr>
                <w:ins w:id="1009" w:author="SK" w:date="2017-09-30T14:18:00Z"/>
                <w:rFonts w:asciiTheme="minorEastAsia" w:hAnsiTheme="minorEastAsia"/>
              </w:rPr>
            </w:pPr>
          </w:p>
        </w:tc>
      </w:tr>
      <w:tr w:rsidR="000E65B7" w:rsidRPr="006B61D2" w:rsidTr="00AF1181">
        <w:trPr>
          <w:trHeight w:val="353"/>
          <w:ins w:id="1010" w:author="SK" w:date="2017-09-30T13:07:00Z"/>
        </w:trPr>
        <w:tc>
          <w:tcPr>
            <w:tcW w:w="1899" w:type="dxa"/>
          </w:tcPr>
          <w:p w:rsidR="000E65B7" w:rsidRPr="009D6787" w:rsidRDefault="000E65B7" w:rsidP="00AF1181">
            <w:pPr>
              <w:jc w:val="center"/>
              <w:rPr>
                <w:ins w:id="1011" w:author="SK" w:date="2017-09-30T13:07:00Z"/>
                <w:rFonts w:asciiTheme="minorEastAsia" w:hAnsiTheme="minorEastAsia"/>
              </w:rPr>
            </w:pPr>
            <w:ins w:id="1012" w:author="SK" w:date="2017-09-30T13:07:00Z">
              <w:r w:rsidRPr="009D6787">
                <w:rPr>
                  <w:rFonts w:asciiTheme="minorEastAsia" w:hAnsiTheme="minorEastAsia" w:hint="eastAsia"/>
                </w:rPr>
                <w:t>organ_id</w:t>
              </w:r>
            </w:ins>
          </w:p>
        </w:tc>
        <w:tc>
          <w:tcPr>
            <w:tcW w:w="966" w:type="dxa"/>
          </w:tcPr>
          <w:p w:rsidR="000E65B7" w:rsidRPr="009D6787" w:rsidRDefault="000E65B7" w:rsidP="00AF1181">
            <w:pPr>
              <w:jc w:val="center"/>
              <w:rPr>
                <w:ins w:id="1013" w:author="SK" w:date="2017-09-30T13:07:00Z"/>
                <w:rFonts w:asciiTheme="minorEastAsia" w:hAnsiTheme="minorEastAsia"/>
              </w:rPr>
            </w:pPr>
            <w:ins w:id="1014" w:author="SK" w:date="2017-09-30T13:07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0E65B7" w:rsidRPr="009D6787" w:rsidRDefault="000E65B7" w:rsidP="00AF1181">
            <w:pPr>
              <w:jc w:val="center"/>
              <w:rPr>
                <w:ins w:id="1015" w:author="SK" w:date="2017-09-30T13:07:00Z"/>
                <w:rFonts w:asciiTheme="minorEastAsia" w:hAnsiTheme="minorEastAsia"/>
              </w:rPr>
            </w:pPr>
            <w:ins w:id="1016" w:author="SK" w:date="2017-09-30T13:07:00Z">
              <w:r w:rsidRPr="009D6787"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0E65B7" w:rsidRPr="009D6787" w:rsidRDefault="000E65B7" w:rsidP="00AF1181">
            <w:pPr>
              <w:jc w:val="center"/>
              <w:rPr>
                <w:ins w:id="1017" w:author="SK" w:date="2017-09-30T13:07:00Z"/>
                <w:rFonts w:asciiTheme="minorEastAsia" w:hAnsiTheme="minorEastAsia"/>
              </w:rPr>
            </w:pPr>
            <w:ins w:id="1018" w:author="SK" w:date="2017-09-30T13:0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0E65B7" w:rsidRPr="009D6787" w:rsidRDefault="000E65B7" w:rsidP="00AF1181">
            <w:pPr>
              <w:jc w:val="center"/>
              <w:rPr>
                <w:ins w:id="1019" w:author="SK" w:date="2017-09-30T13:07:00Z"/>
                <w:rFonts w:asciiTheme="minorEastAsia" w:hAnsiTheme="minorEastAsia"/>
              </w:rPr>
            </w:pPr>
            <w:ins w:id="1020" w:author="SK" w:date="2017-09-30T13:07:00Z">
              <w:r w:rsidRPr="009D6787">
                <w:rPr>
                  <w:rFonts w:asciiTheme="minorEastAsia" w:hAnsiTheme="minorEastAsia" w:hint="eastAsia"/>
                </w:rPr>
                <w:t>法人代码（机构代码）</w:t>
              </w:r>
            </w:ins>
          </w:p>
        </w:tc>
        <w:tc>
          <w:tcPr>
            <w:tcW w:w="1896" w:type="dxa"/>
          </w:tcPr>
          <w:p w:rsidR="000E65B7" w:rsidRPr="009D6787" w:rsidRDefault="000E65B7" w:rsidP="00AF1181">
            <w:pPr>
              <w:jc w:val="center"/>
              <w:rPr>
                <w:ins w:id="1021" w:author="SK" w:date="2017-09-30T13:07:00Z"/>
                <w:rFonts w:asciiTheme="minorEastAsia" w:hAnsiTheme="minorEastAsia"/>
              </w:rPr>
            </w:pPr>
            <w:ins w:id="1022" w:author="SK" w:date="2017-09-30T13:07:00Z">
              <w:r w:rsidRPr="009D6787">
                <w:rPr>
                  <w:rFonts w:asciiTheme="minorEastAsia" w:hAnsiTheme="minorEastAsia" w:hint="eastAsia"/>
                </w:rPr>
                <w:t>多法人标识</w:t>
              </w:r>
            </w:ins>
          </w:p>
        </w:tc>
      </w:tr>
      <w:tr w:rsidR="000E65B7" w:rsidRPr="006B61D2" w:rsidTr="00AF1181">
        <w:trPr>
          <w:trHeight w:val="353"/>
          <w:ins w:id="1023" w:author="SK" w:date="2017-09-30T13:07:00Z"/>
        </w:trPr>
        <w:tc>
          <w:tcPr>
            <w:tcW w:w="1899" w:type="dxa"/>
          </w:tcPr>
          <w:p w:rsidR="000E65B7" w:rsidRPr="009D6787" w:rsidRDefault="000E65B7" w:rsidP="00AF1181">
            <w:pPr>
              <w:jc w:val="center"/>
              <w:rPr>
                <w:ins w:id="1024" w:author="SK" w:date="2017-09-30T13:07:00Z"/>
                <w:rFonts w:asciiTheme="minorEastAsia" w:hAnsiTheme="minorEastAsia"/>
              </w:rPr>
            </w:pPr>
            <w:ins w:id="1025" w:author="SK" w:date="2017-09-30T13:07:00Z">
              <w:r w:rsidRPr="009D6787">
                <w:rPr>
                  <w:rFonts w:asciiTheme="minorEastAsia" w:hAnsiTheme="minorEastAsia" w:hint="eastAsia"/>
                </w:rPr>
                <w:t>channel</w:t>
              </w:r>
            </w:ins>
          </w:p>
        </w:tc>
        <w:tc>
          <w:tcPr>
            <w:tcW w:w="966" w:type="dxa"/>
          </w:tcPr>
          <w:p w:rsidR="000E65B7" w:rsidRPr="009D6787" w:rsidRDefault="000E65B7" w:rsidP="00AF1181">
            <w:pPr>
              <w:jc w:val="center"/>
              <w:rPr>
                <w:ins w:id="1026" w:author="SK" w:date="2017-09-30T13:07:00Z"/>
                <w:rFonts w:asciiTheme="minorEastAsia" w:hAnsiTheme="minorEastAsia"/>
              </w:rPr>
            </w:pPr>
            <w:ins w:id="1027" w:author="SK" w:date="2017-09-30T13:07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0E65B7" w:rsidRPr="009D6787" w:rsidRDefault="000E65B7" w:rsidP="00AF1181">
            <w:pPr>
              <w:jc w:val="center"/>
              <w:rPr>
                <w:ins w:id="1028" w:author="SK" w:date="2017-09-30T13:07:00Z"/>
                <w:rFonts w:asciiTheme="minorEastAsia" w:hAnsiTheme="minorEastAsia"/>
              </w:rPr>
            </w:pPr>
            <w:ins w:id="1029" w:author="SK" w:date="2017-09-30T13:07:00Z">
              <w:r w:rsidRPr="009D6787"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382" w:type="dxa"/>
          </w:tcPr>
          <w:p w:rsidR="000E65B7" w:rsidRPr="009D6787" w:rsidRDefault="000E65B7" w:rsidP="00AF1181">
            <w:pPr>
              <w:jc w:val="center"/>
              <w:rPr>
                <w:ins w:id="1030" w:author="SK" w:date="2017-09-30T13:07:00Z"/>
                <w:rFonts w:asciiTheme="minorEastAsia" w:hAnsiTheme="minorEastAsia"/>
              </w:rPr>
            </w:pPr>
            <w:ins w:id="1031" w:author="SK" w:date="2017-09-30T13:0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0E65B7" w:rsidRPr="009D6787" w:rsidRDefault="000E65B7" w:rsidP="00AF1181">
            <w:pPr>
              <w:jc w:val="center"/>
              <w:rPr>
                <w:ins w:id="1032" w:author="SK" w:date="2017-09-30T13:07:00Z"/>
                <w:rFonts w:asciiTheme="minorEastAsia" w:hAnsiTheme="minorEastAsia"/>
              </w:rPr>
            </w:pPr>
            <w:ins w:id="1033" w:author="SK" w:date="2017-09-30T13:07:00Z">
              <w:r w:rsidRPr="009D6787">
                <w:rPr>
                  <w:rFonts w:asciiTheme="minorEastAsia" w:hAnsiTheme="minorEastAsia" w:hint="eastAsia"/>
                </w:rPr>
                <w:t>渠道</w:t>
              </w:r>
            </w:ins>
          </w:p>
        </w:tc>
        <w:tc>
          <w:tcPr>
            <w:tcW w:w="1896" w:type="dxa"/>
          </w:tcPr>
          <w:p w:rsidR="000E65B7" w:rsidRPr="009D6787" w:rsidRDefault="000E65B7" w:rsidP="00AF1181">
            <w:pPr>
              <w:jc w:val="center"/>
              <w:rPr>
                <w:ins w:id="1034" w:author="SK" w:date="2017-09-30T13:07:00Z"/>
                <w:rFonts w:asciiTheme="minorEastAsia" w:hAnsiTheme="minorEastAsia"/>
              </w:rPr>
            </w:pPr>
            <w:ins w:id="1035" w:author="SK" w:date="2017-09-30T13:07:00Z">
              <w:r w:rsidRPr="009D6787">
                <w:rPr>
                  <w:rFonts w:asciiTheme="minorEastAsia" w:hAnsiTheme="minorEastAsia" w:hint="eastAsia"/>
                </w:rPr>
                <w:t>00=APP</w:t>
              </w:r>
            </w:ins>
          </w:p>
          <w:p w:rsidR="000E65B7" w:rsidRPr="009D6787" w:rsidRDefault="000E65B7" w:rsidP="00AF1181">
            <w:pPr>
              <w:jc w:val="center"/>
              <w:rPr>
                <w:ins w:id="1036" w:author="SK" w:date="2017-09-30T13:07:00Z"/>
                <w:rFonts w:asciiTheme="minorEastAsia" w:hAnsiTheme="minorEastAsia"/>
              </w:rPr>
            </w:pPr>
            <w:ins w:id="1037" w:author="SK" w:date="2017-09-30T13:07:00Z">
              <w:r w:rsidRPr="009D6787">
                <w:rPr>
                  <w:rFonts w:asciiTheme="minorEastAsia" w:hAnsiTheme="minorEastAsia" w:hint="eastAsia"/>
                </w:rPr>
                <w:t>01=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 w:rsidRPr="009D6787">
                <w:rPr>
                  <w:rFonts w:asciiTheme="minorEastAsia" w:hAnsiTheme="minorEastAsia" w:hint="eastAsia"/>
                </w:rPr>
                <w:t>PC</w:t>
              </w:r>
            </w:ins>
          </w:p>
        </w:tc>
      </w:tr>
      <w:tr w:rsidR="000E65B7" w:rsidRPr="006B61D2" w:rsidTr="00AF1181">
        <w:trPr>
          <w:trHeight w:val="353"/>
          <w:ins w:id="1038" w:author="SK" w:date="2017-09-30T13:07:00Z"/>
        </w:trPr>
        <w:tc>
          <w:tcPr>
            <w:tcW w:w="1899" w:type="dxa"/>
          </w:tcPr>
          <w:p w:rsidR="000E65B7" w:rsidRPr="009D6787" w:rsidRDefault="000E65B7" w:rsidP="00AF1181">
            <w:pPr>
              <w:jc w:val="center"/>
              <w:rPr>
                <w:ins w:id="1039" w:author="SK" w:date="2017-09-30T13:07:00Z"/>
                <w:rFonts w:asciiTheme="minorEastAsia" w:hAnsiTheme="minorEastAsia"/>
              </w:rPr>
            </w:pPr>
            <w:ins w:id="1040" w:author="SK" w:date="2017-09-30T13:07:00Z">
              <w:r w:rsidRPr="00FF49A8"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966" w:type="dxa"/>
          </w:tcPr>
          <w:p w:rsidR="000E65B7" w:rsidRPr="009D6787" w:rsidRDefault="000E65B7" w:rsidP="00AF1181">
            <w:pPr>
              <w:jc w:val="center"/>
              <w:rPr>
                <w:ins w:id="1041" w:author="SK" w:date="2017-09-30T13:07:00Z"/>
                <w:rFonts w:asciiTheme="minorEastAsia" w:hAnsiTheme="minorEastAsia"/>
              </w:rPr>
            </w:pPr>
            <w:ins w:id="1042" w:author="SK" w:date="2017-09-30T13:0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0E65B7" w:rsidRPr="009D6787" w:rsidRDefault="000E65B7" w:rsidP="00AF1181">
            <w:pPr>
              <w:jc w:val="center"/>
              <w:rPr>
                <w:ins w:id="1043" w:author="SK" w:date="2017-09-30T13:07:00Z"/>
                <w:rFonts w:asciiTheme="minorEastAsia" w:hAnsiTheme="minorEastAsia"/>
              </w:rPr>
            </w:pPr>
            <w:ins w:id="1044" w:author="SK" w:date="2017-09-30T13:0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0E65B7" w:rsidRDefault="000E65B7" w:rsidP="00AF1181">
            <w:pPr>
              <w:jc w:val="center"/>
              <w:rPr>
                <w:ins w:id="1045" w:author="SK" w:date="2017-09-30T13:07:00Z"/>
                <w:rFonts w:asciiTheme="minorEastAsia" w:hAnsiTheme="minorEastAsia"/>
              </w:rPr>
            </w:pPr>
            <w:ins w:id="1046" w:author="SK" w:date="2017-09-30T13:0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0E65B7" w:rsidRPr="009D6787" w:rsidRDefault="000E65B7" w:rsidP="00AF1181">
            <w:pPr>
              <w:jc w:val="center"/>
              <w:rPr>
                <w:ins w:id="1047" w:author="SK" w:date="2017-09-30T13:07:00Z"/>
                <w:rFonts w:asciiTheme="minorEastAsia" w:hAnsiTheme="minorEastAsia"/>
              </w:rPr>
            </w:pPr>
            <w:ins w:id="1048" w:author="SK" w:date="2017-09-30T13:07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896" w:type="dxa"/>
          </w:tcPr>
          <w:p w:rsidR="000E65B7" w:rsidRPr="009D6787" w:rsidRDefault="000E65B7" w:rsidP="00AF1181">
            <w:pPr>
              <w:jc w:val="center"/>
              <w:rPr>
                <w:ins w:id="1049" w:author="SK" w:date="2017-09-30T13:07:00Z"/>
                <w:rFonts w:asciiTheme="minorEastAsia" w:hAnsiTheme="minorEastAsia"/>
              </w:rPr>
            </w:pPr>
          </w:p>
        </w:tc>
      </w:tr>
      <w:tr w:rsidR="000E65B7" w:rsidRPr="006B61D2" w:rsidTr="00AF1181">
        <w:trPr>
          <w:trHeight w:val="353"/>
          <w:ins w:id="1050" w:author="SK" w:date="2017-09-30T13:07:00Z"/>
        </w:trPr>
        <w:tc>
          <w:tcPr>
            <w:tcW w:w="1899" w:type="dxa"/>
          </w:tcPr>
          <w:p w:rsidR="000E65B7" w:rsidRPr="00FF49A8" w:rsidRDefault="000E65B7" w:rsidP="00AF1181">
            <w:pPr>
              <w:jc w:val="center"/>
              <w:rPr>
                <w:ins w:id="1051" w:author="SK" w:date="2017-09-30T13:07:00Z"/>
                <w:rFonts w:asciiTheme="minorEastAsia" w:hAnsiTheme="minorEastAsia"/>
              </w:rPr>
            </w:pPr>
            <w:ins w:id="1052" w:author="SK" w:date="2017-09-30T13:07:00Z">
              <w:r w:rsidRPr="00FF49A8"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966" w:type="dxa"/>
          </w:tcPr>
          <w:p w:rsidR="000E65B7" w:rsidRDefault="000E65B7" w:rsidP="00AF1181">
            <w:pPr>
              <w:jc w:val="center"/>
              <w:rPr>
                <w:ins w:id="1053" w:author="SK" w:date="2017-09-30T13:07:00Z"/>
                <w:rFonts w:asciiTheme="minorEastAsia" w:hAnsiTheme="minorEastAsia"/>
              </w:rPr>
            </w:pPr>
            <w:ins w:id="1054" w:author="SK" w:date="2017-09-30T13:0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0E65B7" w:rsidRDefault="000E65B7" w:rsidP="00AF1181">
            <w:pPr>
              <w:jc w:val="center"/>
              <w:rPr>
                <w:ins w:id="1055" w:author="SK" w:date="2017-09-30T13:07:00Z"/>
                <w:rFonts w:asciiTheme="minorEastAsia" w:hAnsiTheme="minorEastAsia"/>
              </w:rPr>
            </w:pPr>
            <w:ins w:id="1056" w:author="SK" w:date="2017-09-30T13:0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0E65B7" w:rsidRDefault="000E65B7" w:rsidP="00AF1181">
            <w:pPr>
              <w:jc w:val="center"/>
              <w:rPr>
                <w:ins w:id="1057" w:author="SK" w:date="2017-09-30T13:07:00Z"/>
                <w:rFonts w:asciiTheme="minorEastAsia" w:hAnsiTheme="minorEastAsia"/>
              </w:rPr>
            </w:pPr>
            <w:ins w:id="1058" w:author="SK" w:date="2017-09-30T13:0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0E65B7" w:rsidRDefault="000E65B7" w:rsidP="00AF1181">
            <w:pPr>
              <w:jc w:val="center"/>
              <w:rPr>
                <w:ins w:id="1059" w:author="SK" w:date="2017-09-30T13:07:00Z"/>
                <w:rFonts w:asciiTheme="minorEastAsia" w:hAnsiTheme="minorEastAsia"/>
              </w:rPr>
            </w:pPr>
            <w:ins w:id="1060" w:author="SK" w:date="2017-09-30T13:07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896" w:type="dxa"/>
          </w:tcPr>
          <w:p w:rsidR="000E65B7" w:rsidRPr="009D6787" w:rsidRDefault="000E65B7" w:rsidP="00AF1181">
            <w:pPr>
              <w:jc w:val="center"/>
              <w:rPr>
                <w:ins w:id="1061" w:author="SK" w:date="2017-09-30T13:07:00Z"/>
                <w:rFonts w:asciiTheme="minorEastAsia" w:hAnsiTheme="minorEastAsia"/>
              </w:rPr>
            </w:pPr>
          </w:p>
        </w:tc>
      </w:tr>
    </w:tbl>
    <w:p w:rsidR="00571159" w:rsidRDefault="00571159" w:rsidP="00571159">
      <w:pPr>
        <w:pStyle w:val="4"/>
        <w:rPr>
          <w:ins w:id="1062" w:author="SK" w:date="2017-09-30T14:21:00Z"/>
        </w:rPr>
      </w:pPr>
      <w:ins w:id="1063" w:author="SK" w:date="2017-09-30T14:21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ook w:val="04A0"/>
      </w:tblPr>
      <w:tblGrid>
        <w:gridCol w:w="2250"/>
        <w:gridCol w:w="1048"/>
        <w:gridCol w:w="790"/>
        <w:gridCol w:w="1152"/>
        <w:gridCol w:w="1626"/>
        <w:gridCol w:w="1656"/>
      </w:tblGrid>
      <w:tr w:rsidR="00571159" w:rsidTr="00AF1181">
        <w:trPr>
          <w:ins w:id="1064" w:author="SK" w:date="2017-09-30T14:22:00Z"/>
        </w:trPr>
        <w:tc>
          <w:tcPr>
            <w:tcW w:w="2250" w:type="dxa"/>
            <w:shd w:val="clear" w:color="auto" w:fill="D9D9D9" w:themeFill="background1" w:themeFillShade="D9"/>
          </w:tcPr>
          <w:p w:rsidR="00571159" w:rsidRDefault="00571159" w:rsidP="00AF1181">
            <w:pPr>
              <w:jc w:val="center"/>
              <w:rPr>
                <w:ins w:id="1065" w:author="SK" w:date="2017-09-30T14:22:00Z"/>
              </w:rPr>
            </w:pPr>
            <w:ins w:id="1066" w:author="SK" w:date="2017-09-30T14:22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48" w:type="dxa"/>
            <w:shd w:val="clear" w:color="auto" w:fill="D9D9D9" w:themeFill="background1" w:themeFillShade="D9"/>
          </w:tcPr>
          <w:p w:rsidR="00571159" w:rsidRDefault="00571159" w:rsidP="00AF1181">
            <w:pPr>
              <w:jc w:val="center"/>
              <w:rPr>
                <w:ins w:id="1067" w:author="SK" w:date="2017-09-30T14:22:00Z"/>
              </w:rPr>
            </w:pPr>
            <w:ins w:id="1068" w:author="SK" w:date="2017-09-30T14:22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</w:tcPr>
          <w:p w:rsidR="00571159" w:rsidRDefault="00571159" w:rsidP="00AF1181">
            <w:pPr>
              <w:jc w:val="center"/>
              <w:rPr>
                <w:ins w:id="1069" w:author="SK" w:date="2017-09-30T14:22:00Z"/>
              </w:rPr>
            </w:pPr>
            <w:ins w:id="1070" w:author="SK" w:date="2017-09-30T14:22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152" w:type="dxa"/>
            <w:shd w:val="clear" w:color="auto" w:fill="D9D9D9" w:themeFill="background1" w:themeFillShade="D9"/>
          </w:tcPr>
          <w:p w:rsidR="00571159" w:rsidRDefault="00571159" w:rsidP="00AF1181">
            <w:pPr>
              <w:jc w:val="center"/>
              <w:rPr>
                <w:ins w:id="1071" w:author="SK" w:date="2017-09-30T14:22:00Z"/>
              </w:rPr>
            </w:pPr>
            <w:ins w:id="1072" w:author="SK" w:date="2017-09-30T14:22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26" w:type="dxa"/>
            <w:shd w:val="clear" w:color="auto" w:fill="D9D9D9" w:themeFill="background1" w:themeFillShade="D9"/>
          </w:tcPr>
          <w:p w:rsidR="00571159" w:rsidRDefault="00571159" w:rsidP="00AF1181">
            <w:pPr>
              <w:jc w:val="center"/>
              <w:rPr>
                <w:ins w:id="1073" w:author="SK" w:date="2017-09-30T14:22:00Z"/>
              </w:rPr>
            </w:pPr>
            <w:ins w:id="1074" w:author="SK" w:date="2017-09-30T14:22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656" w:type="dxa"/>
            <w:shd w:val="clear" w:color="auto" w:fill="D9D9D9" w:themeFill="background1" w:themeFillShade="D9"/>
          </w:tcPr>
          <w:p w:rsidR="00571159" w:rsidRDefault="00571159" w:rsidP="00AF1181">
            <w:pPr>
              <w:jc w:val="center"/>
              <w:rPr>
                <w:ins w:id="1075" w:author="SK" w:date="2017-09-30T14:22:00Z"/>
              </w:rPr>
            </w:pPr>
            <w:ins w:id="1076" w:author="SK" w:date="2017-09-30T14:22:00Z">
              <w:r>
                <w:rPr>
                  <w:rFonts w:hint="eastAsia"/>
                </w:rPr>
                <w:t>备注</w:t>
              </w:r>
            </w:ins>
          </w:p>
        </w:tc>
      </w:tr>
      <w:tr w:rsidR="00571159" w:rsidTr="00AF1181">
        <w:trPr>
          <w:trHeight w:val="339"/>
          <w:ins w:id="1077" w:author="SK" w:date="2017-09-30T14:22:00Z"/>
        </w:trPr>
        <w:tc>
          <w:tcPr>
            <w:tcW w:w="2250" w:type="dxa"/>
          </w:tcPr>
          <w:p w:rsidR="00571159" w:rsidRPr="00E71FC7" w:rsidRDefault="00571159" w:rsidP="00AF1181">
            <w:pPr>
              <w:jc w:val="center"/>
              <w:rPr>
                <w:ins w:id="1078" w:author="SK" w:date="2017-09-30T14:22:00Z"/>
                <w:rFonts w:asciiTheme="minorEastAsia" w:hAnsiTheme="minorEastAsia"/>
              </w:rPr>
            </w:pPr>
            <w:ins w:id="1079" w:author="SK" w:date="2017-09-30T14:22:00Z">
              <w:r w:rsidRPr="00E71FC7">
                <w:rPr>
                  <w:rFonts w:asciiTheme="minorEastAsia" w:hAnsiTheme="minorEastAsia" w:hint="eastAsia"/>
                </w:rPr>
                <w:t>ec</w:t>
              </w:r>
            </w:ins>
          </w:p>
        </w:tc>
        <w:tc>
          <w:tcPr>
            <w:tcW w:w="1048" w:type="dxa"/>
          </w:tcPr>
          <w:p w:rsidR="00571159" w:rsidRPr="00E71FC7" w:rsidRDefault="00571159" w:rsidP="00AF1181">
            <w:pPr>
              <w:jc w:val="center"/>
              <w:rPr>
                <w:ins w:id="1080" w:author="SK" w:date="2017-09-30T14:22:00Z"/>
                <w:rFonts w:asciiTheme="minorEastAsia" w:hAnsiTheme="minorEastAsia"/>
              </w:rPr>
            </w:pPr>
            <w:ins w:id="1081" w:author="SK" w:date="2017-09-30T14:22:00Z">
              <w:r w:rsidRPr="00E71FC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Pr="00E71FC7" w:rsidRDefault="00571159" w:rsidP="00AF1181">
            <w:pPr>
              <w:jc w:val="center"/>
              <w:rPr>
                <w:ins w:id="1082" w:author="SK" w:date="2017-09-30T14:22:00Z"/>
                <w:rFonts w:asciiTheme="minorEastAsia" w:hAnsiTheme="minorEastAsia"/>
              </w:rPr>
            </w:pPr>
            <w:ins w:id="1083" w:author="SK" w:date="2017-09-30T14:22:00Z">
              <w:r w:rsidRPr="00E71FC7">
                <w:rPr>
                  <w:rFonts w:asciiTheme="minorEastAsia" w:hAnsiTheme="minorEastAsia" w:hint="eastAsia"/>
                </w:rPr>
                <w:t>8</w:t>
              </w:r>
            </w:ins>
          </w:p>
        </w:tc>
        <w:tc>
          <w:tcPr>
            <w:tcW w:w="1152" w:type="dxa"/>
          </w:tcPr>
          <w:p w:rsidR="00571159" w:rsidRPr="00E71FC7" w:rsidRDefault="00571159" w:rsidP="00AF1181">
            <w:pPr>
              <w:jc w:val="center"/>
              <w:rPr>
                <w:ins w:id="1084" w:author="SK" w:date="2017-09-30T14:22:00Z"/>
                <w:rFonts w:asciiTheme="minorEastAsia" w:hAnsiTheme="minorEastAsia"/>
              </w:rPr>
            </w:pPr>
            <w:ins w:id="1085" w:author="SK" w:date="2017-09-30T14:2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571159" w:rsidRPr="00E71FC7" w:rsidRDefault="00571159" w:rsidP="00AF1181">
            <w:pPr>
              <w:jc w:val="center"/>
              <w:rPr>
                <w:ins w:id="1086" w:author="SK" w:date="2017-09-30T14:22:00Z"/>
                <w:rFonts w:asciiTheme="minorEastAsia" w:hAnsiTheme="minorEastAsia"/>
              </w:rPr>
            </w:pPr>
            <w:ins w:id="1087" w:author="SK" w:date="2017-09-30T14:22:00Z">
              <w:r w:rsidRPr="00E71FC7">
                <w:rPr>
                  <w:rFonts w:asciiTheme="minorEastAsia" w:hAnsiTheme="minorEastAsia" w:hint="eastAsia"/>
                </w:rPr>
                <w:t>响应码</w:t>
              </w:r>
            </w:ins>
          </w:p>
        </w:tc>
        <w:tc>
          <w:tcPr>
            <w:tcW w:w="1656" w:type="dxa"/>
          </w:tcPr>
          <w:p w:rsidR="00571159" w:rsidRDefault="00571159" w:rsidP="00AF1181">
            <w:pPr>
              <w:jc w:val="center"/>
              <w:rPr>
                <w:ins w:id="1088" w:author="SK" w:date="2017-09-30T14:22:00Z"/>
                <w:rFonts w:asciiTheme="minorEastAsia" w:hAnsiTheme="minorEastAsia"/>
              </w:rPr>
            </w:pPr>
            <w:ins w:id="1089" w:author="SK" w:date="2017-09-30T14:22:00Z">
              <w:r>
                <w:rPr>
                  <w:rFonts w:asciiTheme="minorEastAsia" w:hAnsiTheme="minorEastAsia" w:hint="eastAsia"/>
                </w:rPr>
                <w:t>0=交易正常；</w:t>
              </w:r>
            </w:ins>
          </w:p>
          <w:p w:rsidR="00571159" w:rsidRPr="00E71FC7" w:rsidRDefault="00571159" w:rsidP="00AF1181">
            <w:pPr>
              <w:jc w:val="center"/>
              <w:rPr>
                <w:ins w:id="1090" w:author="SK" w:date="2017-09-30T14:22:00Z"/>
                <w:rFonts w:asciiTheme="minorEastAsia" w:hAnsiTheme="minorEastAsia"/>
              </w:rPr>
            </w:pPr>
            <w:ins w:id="1091" w:author="SK" w:date="2017-09-30T14:22:00Z">
              <w:r>
                <w:rPr>
                  <w:rFonts w:asciiTheme="minorEastAsia" w:hAnsiTheme="minorEastAsia" w:hint="eastAsia"/>
                </w:rPr>
                <w:t>!0=交易异常</w:t>
              </w:r>
            </w:ins>
          </w:p>
        </w:tc>
      </w:tr>
      <w:tr w:rsidR="00571159" w:rsidTr="00AF1181">
        <w:trPr>
          <w:trHeight w:val="353"/>
          <w:ins w:id="1092" w:author="SK" w:date="2017-09-30T14:22:00Z"/>
        </w:trPr>
        <w:tc>
          <w:tcPr>
            <w:tcW w:w="2250" w:type="dxa"/>
          </w:tcPr>
          <w:p w:rsidR="00571159" w:rsidRPr="00E71FC7" w:rsidRDefault="00571159" w:rsidP="00AF1181">
            <w:pPr>
              <w:jc w:val="center"/>
              <w:rPr>
                <w:ins w:id="1093" w:author="SK" w:date="2017-09-30T14:22:00Z"/>
                <w:rFonts w:asciiTheme="minorEastAsia" w:hAnsiTheme="minorEastAsia"/>
              </w:rPr>
            </w:pPr>
            <w:ins w:id="1094" w:author="SK" w:date="2017-09-30T14:22:00Z">
              <w:r w:rsidRPr="00E71FC7">
                <w:rPr>
                  <w:rFonts w:asciiTheme="minorEastAsia" w:hAnsiTheme="minorEastAsia" w:hint="eastAsia"/>
                </w:rPr>
                <w:t>em</w:t>
              </w:r>
            </w:ins>
          </w:p>
        </w:tc>
        <w:tc>
          <w:tcPr>
            <w:tcW w:w="1048" w:type="dxa"/>
          </w:tcPr>
          <w:p w:rsidR="00571159" w:rsidRPr="00E71FC7" w:rsidRDefault="00571159" w:rsidP="00AF1181">
            <w:pPr>
              <w:jc w:val="center"/>
              <w:rPr>
                <w:ins w:id="1095" w:author="SK" w:date="2017-09-30T14:22:00Z"/>
                <w:rFonts w:asciiTheme="minorEastAsia" w:hAnsiTheme="minorEastAsia"/>
              </w:rPr>
            </w:pPr>
            <w:ins w:id="1096" w:author="SK" w:date="2017-09-30T14:22:00Z">
              <w:r w:rsidRPr="00E71FC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Pr="00E71FC7" w:rsidRDefault="00571159" w:rsidP="00AF1181">
            <w:pPr>
              <w:jc w:val="center"/>
              <w:rPr>
                <w:ins w:id="1097" w:author="SK" w:date="2017-09-30T14:22:00Z"/>
                <w:rFonts w:asciiTheme="minorEastAsia" w:hAnsiTheme="minorEastAsia"/>
              </w:rPr>
            </w:pPr>
            <w:ins w:id="1098" w:author="SK" w:date="2017-09-30T14:22:00Z">
              <w:r w:rsidRPr="00E71FC7">
                <w:rPr>
                  <w:rFonts w:asciiTheme="minorEastAsia" w:hAnsiTheme="minorEastAsia" w:hint="eastAsia"/>
                </w:rPr>
                <w:t>600</w:t>
              </w:r>
            </w:ins>
          </w:p>
        </w:tc>
        <w:tc>
          <w:tcPr>
            <w:tcW w:w="1152" w:type="dxa"/>
          </w:tcPr>
          <w:p w:rsidR="00571159" w:rsidRPr="00E71FC7" w:rsidRDefault="00571159" w:rsidP="00AF1181">
            <w:pPr>
              <w:jc w:val="center"/>
              <w:rPr>
                <w:ins w:id="1099" w:author="SK" w:date="2017-09-30T14:22:00Z"/>
                <w:rFonts w:asciiTheme="minorEastAsia" w:hAnsiTheme="minorEastAsia"/>
              </w:rPr>
            </w:pPr>
            <w:ins w:id="1100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Pr="00E71FC7" w:rsidRDefault="00571159" w:rsidP="00AF1181">
            <w:pPr>
              <w:jc w:val="center"/>
              <w:rPr>
                <w:ins w:id="1101" w:author="SK" w:date="2017-09-30T14:22:00Z"/>
                <w:rFonts w:asciiTheme="minorEastAsia" w:hAnsiTheme="minorEastAsia"/>
              </w:rPr>
            </w:pPr>
            <w:ins w:id="1102" w:author="SK" w:date="2017-09-30T14:22:00Z">
              <w:r w:rsidRPr="00E71FC7">
                <w:rPr>
                  <w:rFonts w:asciiTheme="minorEastAsia" w:hAnsiTheme="minorEastAsia" w:hint="eastAsia"/>
                </w:rPr>
                <w:t>响应信息</w:t>
              </w:r>
            </w:ins>
          </w:p>
        </w:tc>
        <w:tc>
          <w:tcPr>
            <w:tcW w:w="1656" w:type="dxa"/>
          </w:tcPr>
          <w:p w:rsidR="00571159" w:rsidRPr="00E71FC7" w:rsidRDefault="00571159" w:rsidP="00AF1181">
            <w:pPr>
              <w:jc w:val="center"/>
              <w:rPr>
                <w:ins w:id="1103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104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105" w:author="SK" w:date="2017-09-30T14:22:00Z"/>
                <w:rFonts w:asciiTheme="minorEastAsia" w:hAnsiTheme="minorEastAsia"/>
              </w:rPr>
            </w:pPr>
            <w:ins w:id="1106" w:author="SK" w:date="2017-09-30T14:22:00Z">
              <w:r>
                <w:rPr>
                  <w:rFonts w:asciiTheme="minorEastAsia" w:hAnsiTheme="minorEastAsia" w:hint="eastAsia"/>
                </w:rPr>
                <w:t>pay_type_desc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107" w:author="SK" w:date="2017-09-30T14:22:00Z"/>
                <w:rFonts w:asciiTheme="minorEastAsia" w:hAnsiTheme="minorEastAsia"/>
              </w:rPr>
            </w:pPr>
            <w:ins w:id="1108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Pr="00E71FC7" w:rsidRDefault="00571159" w:rsidP="00AF1181">
            <w:pPr>
              <w:jc w:val="center"/>
              <w:rPr>
                <w:ins w:id="1109" w:author="SK" w:date="2017-09-30T14:22:00Z"/>
                <w:rFonts w:asciiTheme="minorEastAsia" w:hAnsiTheme="minorEastAsia"/>
              </w:rPr>
            </w:pPr>
            <w:ins w:id="1110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111" w:author="SK" w:date="2017-09-30T14:22:00Z"/>
                <w:rFonts w:asciiTheme="minorEastAsia" w:hAnsiTheme="minorEastAsia"/>
              </w:rPr>
            </w:pPr>
            <w:ins w:id="1112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2E2EA6" w:rsidP="00AF1181">
            <w:pPr>
              <w:jc w:val="center"/>
              <w:rPr>
                <w:ins w:id="1113" w:author="SK" w:date="2017-09-30T14:22:00Z"/>
                <w:rFonts w:asciiTheme="minorEastAsia" w:hAnsiTheme="minorEastAsia"/>
              </w:rPr>
            </w:pPr>
            <w:ins w:id="1114" w:author="SK" w:date="2017-10-03T10:33:00Z">
              <w:r>
                <w:rPr>
                  <w:rFonts w:asciiTheme="minorEastAsia" w:hAnsiTheme="minorEastAsia" w:hint="eastAsia"/>
                </w:rPr>
                <w:t>充值</w:t>
              </w:r>
            </w:ins>
            <w:ins w:id="1115" w:author="SK" w:date="2017-09-30T14:22:00Z">
              <w:r w:rsidR="00571159">
                <w:rPr>
                  <w:rFonts w:asciiTheme="minorEastAsia" w:hAnsiTheme="minorEastAsia" w:hint="eastAsia"/>
                </w:rPr>
                <w:t>方式</w:t>
              </w:r>
            </w:ins>
          </w:p>
        </w:tc>
        <w:tc>
          <w:tcPr>
            <w:tcW w:w="1656" w:type="dxa"/>
            <w:vMerge w:val="restart"/>
          </w:tcPr>
          <w:p w:rsidR="00571159" w:rsidRPr="00E71FC7" w:rsidRDefault="00571159" w:rsidP="00AF1181">
            <w:pPr>
              <w:jc w:val="center"/>
              <w:rPr>
                <w:ins w:id="1116" w:author="SK" w:date="2017-09-30T14:22:00Z"/>
                <w:rFonts w:asciiTheme="minorEastAsia" w:hAnsiTheme="minorEastAsia"/>
              </w:rPr>
            </w:pPr>
            <w:ins w:id="1117" w:author="SK" w:date="2017-09-30T14:22:00Z">
              <w:r>
                <w:rPr>
                  <w:rFonts w:asciiTheme="minorEastAsia" w:hAnsiTheme="minorEastAsia" w:hint="eastAsia"/>
                </w:rPr>
                <w:t>tran_type=00返回</w:t>
              </w:r>
            </w:ins>
          </w:p>
        </w:tc>
      </w:tr>
      <w:tr w:rsidR="00571159" w:rsidTr="00AF1181">
        <w:trPr>
          <w:trHeight w:val="353"/>
          <w:ins w:id="1118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119" w:author="SK" w:date="2017-09-30T14:22:00Z"/>
                <w:rFonts w:asciiTheme="minorEastAsia" w:hAnsiTheme="minorEastAsia"/>
              </w:rPr>
            </w:pPr>
            <w:ins w:id="1120" w:author="SK" w:date="2017-09-30T14:22:00Z">
              <w:r>
                <w:rPr>
                  <w:rFonts w:asciiTheme="minorEastAsia" w:hAnsiTheme="minorEastAsia" w:hint="eastAsia"/>
                </w:rPr>
                <w:t>pay_amount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121" w:author="SK" w:date="2017-09-30T14:22:00Z"/>
                <w:rFonts w:asciiTheme="minorEastAsia" w:hAnsiTheme="minorEastAsia"/>
              </w:rPr>
            </w:pPr>
            <w:ins w:id="1122" w:author="SK" w:date="2017-09-30T14:22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</w:tcPr>
          <w:p w:rsidR="00571159" w:rsidRPr="00E71FC7" w:rsidRDefault="00571159" w:rsidP="00AF1181">
            <w:pPr>
              <w:jc w:val="center"/>
              <w:rPr>
                <w:ins w:id="1123" w:author="SK" w:date="2017-09-30T14:22:00Z"/>
                <w:rFonts w:asciiTheme="minorEastAsia" w:hAnsiTheme="minorEastAsia"/>
              </w:rPr>
            </w:pPr>
            <w:ins w:id="1124" w:author="SK" w:date="2017-09-30T14:22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125" w:author="SK" w:date="2017-09-30T14:22:00Z"/>
                <w:rFonts w:asciiTheme="minorEastAsia" w:hAnsiTheme="minorEastAsia"/>
              </w:rPr>
            </w:pPr>
            <w:ins w:id="1126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2E2EA6" w:rsidP="00AF1181">
            <w:pPr>
              <w:jc w:val="center"/>
              <w:rPr>
                <w:ins w:id="1127" w:author="SK" w:date="2017-09-30T14:22:00Z"/>
                <w:rFonts w:asciiTheme="minorEastAsia" w:hAnsiTheme="minorEastAsia"/>
              </w:rPr>
            </w:pPr>
            <w:ins w:id="1128" w:author="SK" w:date="2017-10-03T10:33:00Z">
              <w:r>
                <w:rPr>
                  <w:rFonts w:asciiTheme="minorEastAsia" w:hAnsiTheme="minorEastAsia" w:hint="eastAsia"/>
                </w:rPr>
                <w:t>充值</w:t>
              </w:r>
            </w:ins>
            <w:ins w:id="1129" w:author="SK" w:date="2017-09-30T14:22:00Z">
              <w:r w:rsidR="00571159">
                <w:rPr>
                  <w:rFonts w:asciiTheme="minorEastAsia" w:hAnsiTheme="minorEastAsia" w:hint="eastAsia"/>
                </w:rPr>
                <w:t>金额</w:t>
              </w:r>
            </w:ins>
          </w:p>
        </w:tc>
        <w:tc>
          <w:tcPr>
            <w:tcW w:w="1656" w:type="dxa"/>
            <w:vMerge/>
          </w:tcPr>
          <w:p w:rsidR="00571159" w:rsidRPr="00E71FC7" w:rsidRDefault="00571159" w:rsidP="00AF1181">
            <w:pPr>
              <w:jc w:val="center"/>
              <w:rPr>
                <w:ins w:id="1130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131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132" w:author="SK" w:date="2017-09-30T14:22:00Z"/>
                <w:rFonts w:asciiTheme="minorEastAsia" w:hAnsiTheme="minorEastAsia"/>
              </w:rPr>
            </w:pPr>
            <w:ins w:id="1133" w:author="SK" w:date="2017-09-30T14:22:00Z">
              <w:r>
                <w:rPr>
                  <w:rFonts w:asciiTheme="minorEastAsia" w:hAnsiTheme="minorEastAsia" w:hint="eastAsia"/>
                </w:rPr>
                <w:t>pay_state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134" w:author="SK" w:date="2017-09-30T14:22:00Z"/>
                <w:rFonts w:asciiTheme="minorEastAsia" w:hAnsiTheme="minorEastAsia"/>
              </w:rPr>
            </w:pPr>
            <w:ins w:id="1135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Pr="00E71FC7" w:rsidRDefault="00571159" w:rsidP="00AF1181">
            <w:pPr>
              <w:jc w:val="center"/>
              <w:rPr>
                <w:ins w:id="1136" w:author="SK" w:date="2017-09-30T14:22:00Z"/>
                <w:rFonts w:asciiTheme="minorEastAsia" w:hAnsiTheme="minorEastAsia"/>
              </w:rPr>
            </w:pPr>
            <w:ins w:id="1137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138" w:author="SK" w:date="2017-09-30T14:22:00Z"/>
                <w:rFonts w:asciiTheme="minorEastAsia" w:hAnsiTheme="minorEastAsia"/>
              </w:rPr>
            </w:pPr>
            <w:ins w:id="1139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2E2EA6" w:rsidP="00AF1181">
            <w:pPr>
              <w:jc w:val="center"/>
              <w:rPr>
                <w:ins w:id="1140" w:author="SK" w:date="2017-09-30T14:22:00Z"/>
                <w:rFonts w:asciiTheme="minorEastAsia" w:hAnsiTheme="minorEastAsia"/>
              </w:rPr>
            </w:pPr>
            <w:ins w:id="1141" w:author="SK" w:date="2017-10-03T10:33:00Z">
              <w:r>
                <w:rPr>
                  <w:rFonts w:asciiTheme="minorEastAsia" w:hAnsiTheme="minorEastAsia" w:hint="eastAsia"/>
                </w:rPr>
                <w:t>充值</w:t>
              </w:r>
            </w:ins>
            <w:ins w:id="1142" w:author="SK" w:date="2017-09-30T14:22:00Z">
              <w:r w:rsidR="00571159">
                <w:rPr>
                  <w:rFonts w:asciiTheme="minorEastAsia" w:hAnsiTheme="minorEastAsia" w:hint="eastAsia"/>
                </w:rPr>
                <w:t>状态</w:t>
              </w:r>
            </w:ins>
          </w:p>
        </w:tc>
        <w:tc>
          <w:tcPr>
            <w:tcW w:w="1656" w:type="dxa"/>
            <w:vMerge/>
          </w:tcPr>
          <w:p w:rsidR="00571159" w:rsidRPr="00E71FC7" w:rsidRDefault="00571159" w:rsidP="00AF1181">
            <w:pPr>
              <w:jc w:val="center"/>
              <w:rPr>
                <w:ins w:id="1143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144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145" w:author="SK" w:date="2017-09-30T14:22:00Z"/>
                <w:rFonts w:asciiTheme="minorEastAsia" w:hAnsiTheme="minorEastAsia"/>
              </w:rPr>
            </w:pPr>
            <w:ins w:id="1146" w:author="SK" w:date="2017-09-30T14:22:00Z">
              <w:r>
                <w:rPr>
                  <w:rFonts w:asciiTheme="minorEastAsia" w:hAnsiTheme="minorEastAsia" w:hint="eastAsia"/>
                </w:rPr>
                <w:t>pay_date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147" w:author="SK" w:date="2017-09-30T14:22:00Z"/>
                <w:rFonts w:asciiTheme="minorEastAsia" w:hAnsiTheme="minorEastAsia"/>
              </w:rPr>
            </w:pPr>
            <w:ins w:id="1148" w:author="SK" w:date="2017-09-30T14:22:00Z">
              <w:r>
                <w:rPr>
                  <w:rFonts w:asciiTheme="minorEastAsia" w:hAnsiTheme="minorEastAsia" w:hint="eastAsia"/>
                </w:rPr>
                <w:t>D</w:t>
              </w:r>
            </w:ins>
          </w:p>
        </w:tc>
        <w:tc>
          <w:tcPr>
            <w:tcW w:w="790" w:type="dxa"/>
          </w:tcPr>
          <w:p w:rsidR="00571159" w:rsidRPr="00E71FC7" w:rsidRDefault="00571159" w:rsidP="00AF1181">
            <w:pPr>
              <w:jc w:val="center"/>
              <w:rPr>
                <w:ins w:id="1149" w:author="SK" w:date="2017-09-30T14:22:00Z"/>
                <w:rFonts w:asciiTheme="minorEastAsia" w:hAnsiTheme="minorEastAsia"/>
              </w:rPr>
            </w:pPr>
            <w:ins w:id="1150" w:author="SK" w:date="2017-09-30T14:22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151" w:author="SK" w:date="2017-09-30T14:22:00Z"/>
                <w:rFonts w:asciiTheme="minorEastAsia" w:hAnsiTheme="minorEastAsia"/>
              </w:rPr>
            </w:pPr>
            <w:ins w:id="1152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2E2EA6" w:rsidP="00AF1181">
            <w:pPr>
              <w:jc w:val="center"/>
              <w:rPr>
                <w:ins w:id="1153" w:author="SK" w:date="2017-09-30T14:22:00Z"/>
                <w:rFonts w:asciiTheme="minorEastAsia" w:hAnsiTheme="minorEastAsia"/>
              </w:rPr>
            </w:pPr>
            <w:ins w:id="1154" w:author="SK" w:date="2017-10-03T10:33:00Z">
              <w:r>
                <w:rPr>
                  <w:rFonts w:asciiTheme="minorEastAsia" w:hAnsiTheme="minorEastAsia" w:hint="eastAsia"/>
                </w:rPr>
                <w:t>充值</w:t>
              </w:r>
            </w:ins>
            <w:ins w:id="1155" w:author="SK" w:date="2017-09-30T14:22:00Z">
              <w:r w:rsidR="00571159">
                <w:rPr>
                  <w:rFonts w:asciiTheme="minorEastAsia" w:hAnsiTheme="minorEastAsia" w:hint="eastAsia"/>
                </w:rPr>
                <w:t>时间</w:t>
              </w:r>
            </w:ins>
          </w:p>
        </w:tc>
        <w:tc>
          <w:tcPr>
            <w:tcW w:w="1656" w:type="dxa"/>
            <w:vMerge/>
          </w:tcPr>
          <w:p w:rsidR="00571159" w:rsidRPr="00E71FC7" w:rsidRDefault="00571159" w:rsidP="00AF1181">
            <w:pPr>
              <w:jc w:val="center"/>
              <w:rPr>
                <w:ins w:id="1156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157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158" w:author="SK" w:date="2017-09-30T14:22:00Z"/>
                <w:rFonts w:asciiTheme="minorEastAsia" w:hAnsiTheme="minorEastAsia"/>
              </w:rPr>
            </w:pPr>
            <w:ins w:id="1159" w:author="SK" w:date="2017-09-30T14:22:00Z">
              <w:r>
                <w:rPr>
                  <w:rFonts w:asciiTheme="minorEastAsia" w:hAnsiTheme="minorEastAsia" w:hint="eastAsia"/>
                </w:rPr>
                <w:t>pay_flow_no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160" w:author="SK" w:date="2017-09-30T14:22:00Z"/>
                <w:rFonts w:asciiTheme="minorEastAsia" w:hAnsiTheme="minorEastAsia"/>
              </w:rPr>
            </w:pPr>
            <w:ins w:id="1161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Pr="00E71FC7" w:rsidRDefault="00571159" w:rsidP="00AF1181">
            <w:pPr>
              <w:jc w:val="center"/>
              <w:rPr>
                <w:ins w:id="1162" w:author="SK" w:date="2017-09-30T14:22:00Z"/>
                <w:rFonts w:asciiTheme="minorEastAsia" w:hAnsiTheme="minorEastAsia"/>
              </w:rPr>
            </w:pPr>
            <w:ins w:id="1163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164" w:author="SK" w:date="2017-09-30T14:22:00Z"/>
                <w:rFonts w:asciiTheme="minorEastAsia" w:hAnsiTheme="minorEastAsia"/>
              </w:rPr>
            </w:pPr>
            <w:ins w:id="1165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166" w:author="SK" w:date="2017-09-30T14:22:00Z"/>
                <w:rFonts w:asciiTheme="minorEastAsia" w:hAnsiTheme="minorEastAsia"/>
              </w:rPr>
            </w:pPr>
            <w:ins w:id="1167" w:author="SK" w:date="2017-09-30T14:22:00Z">
              <w:r>
                <w:rPr>
                  <w:rFonts w:asciiTheme="minorEastAsia" w:hAnsiTheme="minorEastAsia" w:hint="eastAsia"/>
                </w:rPr>
                <w:t>交易流水号</w:t>
              </w:r>
            </w:ins>
          </w:p>
        </w:tc>
        <w:tc>
          <w:tcPr>
            <w:tcW w:w="1656" w:type="dxa"/>
            <w:vMerge/>
          </w:tcPr>
          <w:p w:rsidR="00571159" w:rsidRPr="00E71FC7" w:rsidRDefault="00571159" w:rsidP="00AF1181">
            <w:pPr>
              <w:jc w:val="center"/>
              <w:rPr>
                <w:ins w:id="1168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169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170" w:author="SK" w:date="2017-09-30T14:22:00Z"/>
                <w:rFonts w:asciiTheme="minorEastAsia" w:hAnsiTheme="minorEastAsia"/>
              </w:rPr>
            </w:pPr>
            <w:ins w:id="1171" w:author="SK" w:date="2017-09-30T14:22:00Z">
              <w:r>
                <w:rPr>
                  <w:rFonts w:asciiTheme="minorEastAsia" w:hAnsiTheme="minorEastAsia" w:hint="eastAsia"/>
                </w:rPr>
                <w:t>withdraw_amount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172" w:author="SK" w:date="2017-09-30T14:22:00Z"/>
                <w:rFonts w:asciiTheme="minorEastAsia" w:hAnsiTheme="minorEastAsia"/>
              </w:rPr>
            </w:pPr>
            <w:ins w:id="1173" w:author="SK" w:date="2017-09-30T14:22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</w:tcPr>
          <w:p w:rsidR="00571159" w:rsidRPr="00E71FC7" w:rsidRDefault="00571159" w:rsidP="00AF1181">
            <w:pPr>
              <w:jc w:val="center"/>
              <w:rPr>
                <w:ins w:id="1174" w:author="SK" w:date="2017-09-30T14:22:00Z"/>
                <w:rFonts w:asciiTheme="minorEastAsia" w:hAnsiTheme="minorEastAsia"/>
              </w:rPr>
            </w:pPr>
            <w:ins w:id="1175" w:author="SK" w:date="2017-09-30T14:22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176" w:author="SK" w:date="2017-09-30T14:22:00Z"/>
                <w:rFonts w:asciiTheme="minorEastAsia" w:hAnsiTheme="minorEastAsia"/>
              </w:rPr>
            </w:pPr>
            <w:ins w:id="1177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178" w:author="SK" w:date="2017-09-30T14:22:00Z"/>
                <w:rFonts w:asciiTheme="minorEastAsia" w:hAnsiTheme="minorEastAsia"/>
              </w:rPr>
            </w:pPr>
            <w:ins w:id="1179" w:author="SK" w:date="2017-09-30T14:22:00Z">
              <w:r>
                <w:rPr>
                  <w:rFonts w:asciiTheme="minorEastAsia" w:hAnsiTheme="minorEastAsia" w:hint="eastAsia"/>
                </w:rPr>
                <w:t>提现金额</w:t>
              </w:r>
            </w:ins>
          </w:p>
        </w:tc>
        <w:tc>
          <w:tcPr>
            <w:tcW w:w="1656" w:type="dxa"/>
            <w:vMerge w:val="restart"/>
          </w:tcPr>
          <w:p w:rsidR="00571159" w:rsidRDefault="00571159" w:rsidP="00AF1181">
            <w:pPr>
              <w:jc w:val="center"/>
              <w:rPr>
                <w:ins w:id="1180" w:author="SK" w:date="2017-09-30T14:22:00Z"/>
                <w:rFonts w:asciiTheme="minorEastAsia" w:hAnsiTheme="minorEastAsia"/>
              </w:rPr>
            </w:pPr>
            <w:ins w:id="1181" w:author="SK" w:date="2017-09-30T14:22:00Z">
              <w:r>
                <w:rPr>
                  <w:rFonts w:asciiTheme="minorEastAsia" w:hAnsiTheme="minorEastAsia" w:hint="eastAsia"/>
                </w:rPr>
                <w:t>tran_type=01返回</w:t>
              </w:r>
            </w:ins>
          </w:p>
        </w:tc>
      </w:tr>
      <w:tr w:rsidR="00571159" w:rsidTr="00AF1181">
        <w:trPr>
          <w:trHeight w:val="353"/>
          <w:ins w:id="1182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183" w:author="SK" w:date="2017-09-30T14:22:00Z"/>
                <w:rFonts w:asciiTheme="minorEastAsia" w:hAnsiTheme="minorEastAsia"/>
              </w:rPr>
            </w:pPr>
            <w:ins w:id="1184" w:author="SK" w:date="2017-09-30T14:22:00Z">
              <w:r>
                <w:rPr>
                  <w:rFonts w:asciiTheme="minorEastAsia" w:hAnsiTheme="minorEastAsia" w:hint="eastAsia"/>
                </w:rPr>
                <w:t>fee_rate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185" w:author="SK" w:date="2017-09-30T14:22:00Z"/>
                <w:rFonts w:asciiTheme="minorEastAsia" w:hAnsiTheme="minorEastAsia"/>
              </w:rPr>
            </w:pPr>
            <w:ins w:id="1186" w:author="SK" w:date="2017-09-30T14:22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187" w:author="SK" w:date="2017-09-30T14:22:00Z"/>
                <w:rFonts w:asciiTheme="minorEastAsia" w:hAnsiTheme="minorEastAsia"/>
              </w:rPr>
            </w:pPr>
            <w:ins w:id="1188" w:author="SK" w:date="2017-09-30T14:22:00Z">
              <w:r>
                <w:rPr>
                  <w:rFonts w:asciiTheme="minorEastAsia" w:hAnsiTheme="minorEastAsia" w:hint="eastAsia"/>
                </w:rPr>
                <w:t>5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189" w:author="SK" w:date="2017-09-30T14:22:00Z"/>
                <w:rFonts w:asciiTheme="minorEastAsia" w:hAnsiTheme="minorEastAsia"/>
              </w:rPr>
            </w:pPr>
            <w:ins w:id="1190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191" w:author="SK" w:date="2017-09-30T14:22:00Z"/>
                <w:rFonts w:asciiTheme="minorEastAsia" w:hAnsiTheme="minorEastAsia"/>
              </w:rPr>
            </w:pPr>
            <w:ins w:id="1192" w:author="SK" w:date="2017-09-30T14:22:00Z">
              <w:r>
                <w:rPr>
                  <w:rFonts w:asciiTheme="minorEastAsia" w:hAnsiTheme="minorEastAsia" w:hint="eastAsia"/>
                </w:rPr>
                <w:t>提现税率%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193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422"/>
          <w:ins w:id="1194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195" w:author="SK" w:date="2017-09-30T14:22:00Z"/>
                <w:rFonts w:asciiTheme="minorEastAsia" w:hAnsiTheme="minorEastAsia"/>
              </w:rPr>
            </w:pPr>
            <w:ins w:id="1196" w:author="SK" w:date="2017-09-30T14:22:00Z">
              <w:r>
                <w:rPr>
                  <w:rFonts w:asciiTheme="minorEastAsia" w:hAnsiTheme="minorEastAsia" w:hint="eastAsia"/>
                </w:rPr>
                <w:t>fee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197" w:author="SK" w:date="2017-09-30T14:22:00Z"/>
                <w:rFonts w:asciiTheme="minorEastAsia" w:hAnsiTheme="minorEastAsia"/>
              </w:rPr>
            </w:pPr>
            <w:ins w:id="1198" w:author="SK" w:date="2017-09-30T14:22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199" w:author="SK" w:date="2017-09-30T14:22:00Z"/>
                <w:rFonts w:asciiTheme="minorEastAsia" w:hAnsiTheme="minorEastAsia"/>
              </w:rPr>
            </w:pPr>
            <w:ins w:id="1200" w:author="SK" w:date="2017-09-30T14:22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201" w:author="SK" w:date="2017-09-30T14:22:00Z"/>
                <w:rFonts w:asciiTheme="minorEastAsia" w:hAnsiTheme="minorEastAsia"/>
              </w:rPr>
            </w:pPr>
            <w:ins w:id="1202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203" w:author="SK" w:date="2017-09-30T14:22:00Z"/>
                <w:rFonts w:asciiTheme="minorEastAsia" w:hAnsiTheme="minorEastAsia"/>
              </w:rPr>
            </w:pPr>
            <w:ins w:id="1204" w:author="SK" w:date="2017-09-30T14:22:00Z">
              <w:r>
                <w:rPr>
                  <w:rFonts w:asciiTheme="minorEastAsia" w:hAnsiTheme="minorEastAsia" w:hint="eastAsia"/>
                </w:rPr>
                <w:t>提现税费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205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206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207" w:author="SK" w:date="2017-09-30T14:22:00Z"/>
                <w:rFonts w:asciiTheme="minorEastAsia" w:hAnsiTheme="minorEastAsia"/>
              </w:rPr>
            </w:pPr>
            <w:ins w:id="1208" w:author="SK" w:date="2017-09-30T14:22:00Z">
              <w:r>
                <w:rPr>
                  <w:rFonts w:asciiTheme="minorEastAsia" w:hAnsiTheme="minorEastAsia" w:hint="eastAsia"/>
                </w:rPr>
                <w:t>actual_amount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209" w:author="SK" w:date="2017-09-30T14:22:00Z"/>
                <w:rFonts w:asciiTheme="minorEastAsia" w:hAnsiTheme="minorEastAsia"/>
              </w:rPr>
            </w:pPr>
            <w:ins w:id="1210" w:author="SK" w:date="2017-09-30T14:22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211" w:author="SK" w:date="2017-09-30T14:22:00Z"/>
                <w:rFonts w:asciiTheme="minorEastAsia" w:hAnsiTheme="minorEastAsia"/>
              </w:rPr>
            </w:pPr>
            <w:ins w:id="1212" w:author="SK" w:date="2017-09-30T14:22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213" w:author="SK" w:date="2017-09-30T14:22:00Z"/>
                <w:rFonts w:asciiTheme="minorEastAsia" w:hAnsiTheme="minorEastAsia"/>
              </w:rPr>
            </w:pPr>
            <w:ins w:id="1214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215" w:author="SK" w:date="2017-09-30T14:22:00Z"/>
                <w:rFonts w:asciiTheme="minorEastAsia" w:hAnsiTheme="minorEastAsia"/>
              </w:rPr>
            </w:pPr>
            <w:ins w:id="1216" w:author="SK" w:date="2017-09-30T14:22:00Z">
              <w:r>
                <w:rPr>
                  <w:rFonts w:asciiTheme="minorEastAsia" w:hAnsiTheme="minorEastAsia" w:hint="eastAsia"/>
                </w:rPr>
                <w:t>实到金额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217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218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219" w:author="SK" w:date="2017-09-30T14:22:00Z"/>
                <w:rFonts w:asciiTheme="minorEastAsia" w:hAnsiTheme="minorEastAsia"/>
              </w:rPr>
            </w:pPr>
            <w:ins w:id="1220" w:author="SK" w:date="2017-09-30T14:22:00Z">
              <w:r>
                <w:rPr>
                  <w:rFonts w:asciiTheme="minorEastAsia" w:hAnsiTheme="minorEastAsia" w:hint="eastAsia"/>
                </w:rPr>
                <w:t>in_bank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221" w:author="SK" w:date="2017-09-30T14:22:00Z"/>
                <w:rFonts w:asciiTheme="minorEastAsia" w:hAnsiTheme="minorEastAsia"/>
              </w:rPr>
            </w:pPr>
            <w:ins w:id="1222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223" w:author="SK" w:date="2017-09-30T14:22:00Z"/>
                <w:rFonts w:asciiTheme="minorEastAsia" w:hAnsiTheme="minorEastAsia"/>
              </w:rPr>
            </w:pPr>
            <w:ins w:id="1224" w:author="SK" w:date="2017-09-30T14:22:00Z">
              <w:r>
                <w:rPr>
                  <w:rFonts w:asciiTheme="minorEastAsia" w:hAnsiTheme="minorEastAsia" w:hint="eastAsia"/>
                </w:rPr>
                <w:t>300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225" w:author="SK" w:date="2017-09-30T14:22:00Z"/>
                <w:rFonts w:asciiTheme="minorEastAsia" w:hAnsiTheme="minorEastAsia"/>
              </w:rPr>
            </w:pPr>
            <w:ins w:id="1226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227" w:author="SK" w:date="2017-09-30T14:22:00Z"/>
                <w:rFonts w:asciiTheme="minorEastAsia" w:hAnsiTheme="minorEastAsia"/>
              </w:rPr>
            </w:pPr>
            <w:ins w:id="1228" w:author="SK" w:date="2017-09-30T14:22:00Z">
              <w:r>
                <w:rPr>
                  <w:rFonts w:asciiTheme="minorEastAsia" w:hAnsiTheme="minorEastAsia" w:hint="eastAsia"/>
                </w:rPr>
                <w:t>入账银行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229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230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231" w:author="SK" w:date="2017-09-30T14:22:00Z"/>
                <w:rFonts w:asciiTheme="minorEastAsia" w:hAnsiTheme="minorEastAsia"/>
              </w:rPr>
            </w:pPr>
            <w:ins w:id="1232" w:author="SK" w:date="2017-09-30T14:22:00Z">
              <w:r>
                <w:rPr>
                  <w:rFonts w:asciiTheme="minorEastAsia" w:hAnsiTheme="minorEastAsia" w:hint="eastAsia"/>
                </w:rPr>
                <w:t>in_name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233" w:author="SK" w:date="2017-09-30T14:22:00Z"/>
                <w:rFonts w:asciiTheme="minorEastAsia" w:hAnsiTheme="minorEastAsia"/>
              </w:rPr>
            </w:pPr>
            <w:ins w:id="1234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235" w:author="SK" w:date="2017-09-30T14:22:00Z"/>
                <w:rFonts w:asciiTheme="minorEastAsia" w:hAnsiTheme="minorEastAsia"/>
              </w:rPr>
            </w:pPr>
            <w:ins w:id="1236" w:author="SK" w:date="2017-09-30T14:22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237" w:author="SK" w:date="2017-09-30T14:22:00Z"/>
                <w:rFonts w:asciiTheme="minorEastAsia" w:hAnsiTheme="minorEastAsia"/>
              </w:rPr>
            </w:pPr>
            <w:ins w:id="1238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239" w:author="SK" w:date="2017-09-30T14:22:00Z"/>
                <w:rFonts w:asciiTheme="minorEastAsia" w:hAnsiTheme="minorEastAsia"/>
              </w:rPr>
            </w:pPr>
            <w:ins w:id="1240" w:author="SK" w:date="2017-09-30T14:22:00Z">
              <w:r>
                <w:rPr>
                  <w:rFonts w:asciiTheme="minorEastAsia" w:hAnsiTheme="minorEastAsia" w:hint="eastAsia"/>
                </w:rPr>
                <w:t>入账户名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241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242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243" w:author="SK" w:date="2017-09-30T14:22:00Z"/>
                <w:rFonts w:asciiTheme="minorEastAsia" w:hAnsiTheme="minorEastAsia"/>
              </w:rPr>
            </w:pPr>
            <w:ins w:id="1244" w:author="SK" w:date="2017-09-30T14:22:00Z">
              <w:r>
                <w:rPr>
                  <w:rFonts w:asciiTheme="minorEastAsia" w:hAnsiTheme="minorEastAsia" w:hint="eastAsia"/>
                </w:rPr>
                <w:t>in_card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245" w:author="SK" w:date="2017-09-30T14:22:00Z"/>
                <w:rFonts w:asciiTheme="minorEastAsia" w:hAnsiTheme="minorEastAsia"/>
              </w:rPr>
            </w:pPr>
            <w:ins w:id="1246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247" w:author="SK" w:date="2017-09-30T14:22:00Z"/>
                <w:rFonts w:asciiTheme="minorEastAsia" w:hAnsiTheme="minorEastAsia"/>
              </w:rPr>
            </w:pPr>
            <w:ins w:id="1248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249" w:author="SK" w:date="2017-09-30T14:22:00Z"/>
                <w:rFonts w:asciiTheme="minorEastAsia" w:hAnsiTheme="minorEastAsia"/>
              </w:rPr>
            </w:pPr>
            <w:ins w:id="1250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251" w:author="SK" w:date="2017-09-30T14:22:00Z"/>
                <w:rFonts w:asciiTheme="minorEastAsia" w:hAnsiTheme="minorEastAsia"/>
              </w:rPr>
            </w:pPr>
            <w:ins w:id="1252" w:author="SK" w:date="2017-09-30T14:22:00Z">
              <w:r>
                <w:rPr>
                  <w:rFonts w:asciiTheme="minorEastAsia" w:hAnsiTheme="minorEastAsia" w:hint="eastAsia"/>
                </w:rPr>
                <w:t>入账卡号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253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81"/>
          <w:ins w:id="1254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255" w:author="SK" w:date="2017-09-30T14:22:00Z"/>
                <w:rFonts w:asciiTheme="minorEastAsia" w:hAnsiTheme="minorEastAsia"/>
              </w:rPr>
            </w:pPr>
            <w:ins w:id="1256" w:author="SK" w:date="2017-09-30T14:22:00Z">
              <w:r>
                <w:rPr>
                  <w:rFonts w:asciiTheme="minorEastAsia" w:hAnsiTheme="minorEastAsia" w:hint="eastAsia"/>
                </w:rPr>
                <w:t>in_amount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257" w:author="SK" w:date="2017-09-30T14:22:00Z"/>
                <w:rFonts w:asciiTheme="minorEastAsia" w:hAnsiTheme="minorEastAsia"/>
              </w:rPr>
            </w:pPr>
            <w:ins w:id="1258" w:author="SK" w:date="2017-09-30T14:22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259" w:author="SK" w:date="2017-09-30T14:22:00Z"/>
                <w:rFonts w:asciiTheme="minorEastAsia" w:hAnsiTheme="minorEastAsia"/>
              </w:rPr>
            </w:pPr>
            <w:ins w:id="1260" w:author="SK" w:date="2017-09-30T14:22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261" w:author="SK" w:date="2017-09-30T14:22:00Z"/>
                <w:rFonts w:asciiTheme="minorEastAsia" w:hAnsiTheme="minorEastAsia"/>
              </w:rPr>
            </w:pPr>
            <w:ins w:id="1262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263" w:author="SK" w:date="2017-09-30T14:22:00Z"/>
                <w:rFonts w:asciiTheme="minorEastAsia" w:hAnsiTheme="minorEastAsia"/>
              </w:rPr>
            </w:pPr>
            <w:ins w:id="1264" w:author="SK" w:date="2017-09-30T14:22:00Z">
              <w:r>
                <w:rPr>
                  <w:rFonts w:asciiTheme="minorEastAsia" w:hAnsiTheme="minorEastAsia" w:hint="eastAsia"/>
                </w:rPr>
                <w:t>入账金额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265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266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267" w:author="SK" w:date="2017-09-30T14:22:00Z"/>
                <w:rFonts w:asciiTheme="minorEastAsia" w:hAnsiTheme="minorEastAsia"/>
              </w:rPr>
            </w:pPr>
            <w:ins w:id="1268" w:author="SK" w:date="2017-09-30T14:22:00Z">
              <w:r>
                <w:rPr>
                  <w:rFonts w:asciiTheme="minorEastAsia" w:hAnsiTheme="minorEastAsia" w:hint="eastAsia"/>
                </w:rPr>
                <w:t>apply_date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269" w:author="SK" w:date="2017-09-30T14:22:00Z"/>
                <w:rFonts w:asciiTheme="minorEastAsia" w:hAnsiTheme="minorEastAsia"/>
              </w:rPr>
            </w:pPr>
            <w:ins w:id="1270" w:author="SK" w:date="2017-09-30T14:22:00Z">
              <w:r>
                <w:rPr>
                  <w:rFonts w:asciiTheme="minorEastAsia" w:hAnsiTheme="minorEastAsia" w:hint="eastAsia"/>
                </w:rPr>
                <w:t>D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271" w:author="SK" w:date="2017-09-30T14:22:00Z"/>
                <w:rFonts w:asciiTheme="minorEastAsia" w:hAnsiTheme="minorEastAsia"/>
              </w:rPr>
            </w:pPr>
            <w:ins w:id="1272" w:author="SK" w:date="2017-09-30T14:22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273" w:author="SK" w:date="2017-09-30T14:22:00Z"/>
                <w:rFonts w:asciiTheme="minorEastAsia" w:hAnsiTheme="minorEastAsia"/>
              </w:rPr>
            </w:pPr>
            <w:ins w:id="1274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275" w:author="SK" w:date="2017-09-30T14:22:00Z"/>
                <w:rFonts w:asciiTheme="minorEastAsia" w:hAnsiTheme="minorEastAsia"/>
              </w:rPr>
            </w:pPr>
            <w:ins w:id="1276" w:author="SK" w:date="2017-09-30T14:22:00Z">
              <w:r>
                <w:rPr>
                  <w:rFonts w:asciiTheme="minorEastAsia" w:hAnsiTheme="minorEastAsia" w:hint="eastAsia"/>
                </w:rPr>
                <w:t>申请时间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277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278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279" w:author="SK" w:date="2017-09-30T14:22:00Z"/>
                <w:rFonts w:asciiTheme="minorEastAsia" w:hAnsiTheme="minorEastAsia"/>
              </w:rPr>
            </w:pPr>
            <w:ins w:id="1280" w:author="SK" w:date="2017-09-30T14:22:00Z">
              <w:r>
                <w:rPr>
                  <w:rFonts w:asciiTheme="minorEastAsia" w:hAnsiTheme="minorEastAsia" w:hint="eastAsia"/>
                </w:rPr>
                <w:t>withdraw_state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281" w:author="SK" w:date="2017-09-30T14:22:00Z"/>
                <w:rFonts w:asciiTheme="minorEastAsia" w:hAnsiTheme="minorEastAsia"/>
              </w:rPr>
            </w:pPr>
            <w:ins w:id="1282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283" w:author="SK" w:date="2017-09-30T14:22:00Z"/>
                <w:rFonts w:asciiTheme="minorEastAsia" w:hAnsiTheme="minorEastAsia"/>
              </w:rPr>
            </w:pPr>
            <w:ins w:id="1284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285" w:author="SK" w:date="2017-09-30T14:22:00Z"/>
                <w:rFonts w:asciiTheme="minorEastAsia" w:hAnsiTheme="minorEastAsia"/>
              </w:rPr>
            </w:pPr>
            <w:ins w:id="1286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287" w:author="SK" w:date="2017-09-30T14:22:00Z"/>
                <w:rFonts w:asciiTheme="minorEastAsia" w:hAnsiTheme="minorEastAsia"/>
              </w:rPr>
            </w:pPr>
            <w:ins w:id="1288" w:author="SK" w:date="2017-09-30T14:22:00Z">
              <w:r>
                <w:rPr>
                  <w:rFonts w:asciiTheme="minorEastAsia" w:hAnsiTheme="minorEastAsia" w:hint="eastAsia"/>
                </w:rPr>
                <w:t>提现状态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289" w:author="SK" w:date="2017-09-30T14:22:00Z"/>
                <w:rFonts w:asciiTheme="minorEastAsia" w:hAnsiTheme="minorEastAsia"/>
              </w:rPr>
            </w:pPr>
          </w:p>
        </w:tc>
      </w:tr>
      <w:tr w:rsidR="00571159" w:rsidTr="00AF1181">
        <w:trPr>
          <w:trHeight w:val="353"/>
          <w:ins w:id="1290" w:author="SK" w:date="2017-09-30T14:22:00Z"/>
        </w:trPr>
        <w:tc>
          <w:tcPr>
            <w:tcW w:w="2250" w:type="dxa"/>
          </w:tcPr>
          <w:p w:rsidR="00571159" w:rsidRDefault="00571159" w:rsidP="00AF1181">
            <w:pPr>
              <w:jc w:val="center"/>
              <w:rPr>
                <w:ins w:id="1291" w:author="SK" w:date="2017-09-30T14:22:00Z"/>
                <w:rFonts w:asciiTheme="minorEastAsia" w:hAnsiTheme="minorEastAsia"/>
              </w:rPr>
            </w:pPr>
            <w:ins w:id="1292" w:author="SK" w:date="2017-09-30T14:22:00Z">
              <w:r>
                <w:rPr>
                  <w:rFonts w:asciiTheme="minorEastAsia" w:hAnsiTheme="minorEastAsia" w:hint="eastAsia"/>
                </w:rPr>
                <w:t>withdraw_flow_no</w:t>
              </w:r>
            </w:ins>
          </w:p>
        </w:tc>
        <w:tc>
          <w:tcPr>
            <w:tcW w:w="1048" w:type="dxa"/>
          </w:tcPr>
          <w:p w:rsidR="00571159" w:rsidRDefault="00571159" w:rsidP="00AF1181">
            <w:pPr>
              <w:jc w:val="center"/>
              <w:rPr>
                <w:ins w:id="1293" w:author="SK" w:date="2017-09-30T14:22:00Z"/>
                <w:rFonts w:asciiTheme="minorEastAsia" w:hAnsiTheme="minorEastAsia"/>
              </w:rPr>
            </w:pPr>
            <w:ins w:id="1294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71159" w:rsidRDefault="00571159" w:rsidP="00AF1181">
            <w:pPr>
              <w:jc w:val="center"/>
              <w:rPr>
                <w:ins w:id="1295" w:author="SK" w:date="2017-09-30T14:22:00Z"/>
                <w:rFonts w:asciiTheme="minorEastAsia" w:hAnsiTheme="minorEastAsia"/>
              </w:rPr>
            </w:pPr>
            <w:ins w:id="1296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571159" w:rsidRDefault="00571159" w:rsidP="00AF1181">
            <w:pPr>
              <w:jc w:val="center"/>
              <w:rPr>
                <w:ins w:id="1297" w:author="SK" w:date="2017-09-30T14:22:00Z"/>
                <w:rFonts w:asciiTheme="minorEastAsia" w:hAnsiTheme="minorEastAsia"/>
              </w:rPr>
            </w:pPr>
            <w:ins w:id="1298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571159" w:rsidRDefault="00571159" w:rsidP="00AF1181">
            <w:pPr>
              <w:jc w:val="center"/>
              <w:rPr>
                <w:ins w:id="1299" w:author="SK" w:date="2017-09-30T14:22:00Z"/>
                <w:rFonts w:asciiTheme="minorEastAsia" w:hAnsiTheme="minorEastAsia"/>
              </w:rPr>
            </w:pPr>
            <w:ins w:id="1300" w:author="SK" w:date="2017-09-30T14:22:00Z">
              <w:r>
                <w:rPr>
                  <w:rFonts w:asciiTheme="minorEastAsia" w:hAnsiTheme="minorEastAsia" w:hint="eastAsia"/>
                </w:rPr>
                <w:t>交易流水号</w:t>
              </w:r>
            </w:ins>
          </w:p>
        </w:tc>
        <w:tc>
          <w:tcPr>
            <w:tcW w:w="1656" w:type="dxa"/>
            <w:vMerge/>
          </w:tcPr>
          <w:p w:rsidR="00571159" w:rsidRDefault="00571159" w:rsidP="00AF1181">
            <w:pPr>
              <w:jc w:val="center"/>
              <w:rPr>
                <w:ins w:id="1301" w:author="SK" w:date="2017-09-30T14:22:00Z"/>
                <w:rFonts w:asciiTheme="minorEastAsia" w:hAnsiTheme="minorEastAsia"/>
              </w:rPr>
            </w:pPr>
          </w:p>
        </w:tc>
      </w:tr>
      <w:tr w:rsidR="00FF61D4" w:rsidTr="00AF1181">
        <w:trPr>
          <w:trHeight w:val="353"/>
          <w:ins w:id="1302" w:author="SK" w:date="2017-09-30T14:25:00Z"/>
        </w:trPr>
        <w:tc>
          <w:tcPr>
            <w:tcW w:w="2250" w:type="dxa"/>
          </w:tcPr>
          <w:p w:rsidR="00FF61D4" w:rsidRDefault="00FF61D4" w:rsidP="00AF1181">
            <w:pPr>
              <w:jc w:val="center"/>
              <w:rPr>
                <w:ins w:id="1303" w:author="SK" w:date="2017-09-30T14:25:00Z"/>
                <w:rFonts w:asciiTheme="minorEastAsia" w:hAnsiTheme="minorEastAsia"/>
              </w:rPr>
            </w:pPr>
            <w:ins w:id="1304" w:author="SK" w:date="2017-09-30T14:26:00Z">
              <w:r>
                <w:rPr>
                  <w:rFonts w:asciiTheme="minorEastAsia" w:hAnsiTheme="minorEastAsia" w:hint="eastAsia"/>
                </w:rPr>
                <w:t>tran_amount</w:t>
              </w:r>
            </w:ins>
          </w:p>
        </w:tc>
        <w:tc>
          <w:tcPr>
            <w:tcW w:w="1048" w:type="dxa"/>
          </w:tcPr>
          <w:p w:rsidR="00FF61D4" w:rsidRDefault="00FF61D4" w:rsidP="00AF1181">
            <w:pPr>
              <w:jc w:val="center"/>
              <w:rPr>
                <w:ins w:id="1305" w:author="SK" w:date="2017-09-30T14:25:00Z"/>
                <w:rFonts w:asciiTheme="minorEastAsia" w:hAnsiTheme="minorEastAsia"/>
              </w:rPr>
            </w:pPr>
            <w:ins w:id="1306" w:author="SK" w:date="2017-09-30T14:26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FF61D4" w:rsidRDefault="00FF61D4" w:rsidP="00AF1181">
            <w:pPr>
              <w:jc w:val="center"/>
              <w:rPr>
                <w:ins w:id="1307" w:author="SK" w:date="2017-09-30T14:25:00Z"/>
                <w:rFonts w:asciiTheme="minorEastAsia" w:hAnsiTheme="minorEastAsia"/>
              </w:rPr>
            </w:pPr>
            <w:ins w:id="1308" w:author="SK" w:date="2017-09-30T14:26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FF61D4" w:rsidRDefault="00FF61D4" w:rsidP="00AF1181">
            <w:pPr>
              <w:jc w:val="center"/>
              <w:rPr>
                <w:ins w:id="1309" w:author="SK" w:date="2017-09-30T14:25:00Z"/>
                <w:rFonts w:asciiTheme="minorEastAsia" w:hAnsiTheme="minorEastAsia"/>
              </w:rPr>
            </w:pPr>
            <w:ins w:id="1310" w:author="SK" w:date="2017-09-30T14:26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FF61D4" w:rsidRDefault="00FF61D4" w:rsidP="00AF1181">
            <w:pPr>
              <w:jc w:val="center"/>
              <w:rPr>
                <w:ins w:id="1311" w:author="SK" w:date="2017-09-30T14:25:00Z"/>
                <w:rFonts w:asciiTheme="minorEastAsia" w:hAnsiTheme="minorEastAsia"/>
              </w:rPr>
            </w:pPr>
            <w:ins w:id="1312" w:author="SK" w:date="2017-09-30T14:26:00Z">
              <w:r>
                <w:rPr>
                  <w:rFonts w:asciiTheme="minorEastAsia" w:hAnsiTheme="minorEastAsia" w:hint="eastAsia"/>
                </w:rPr>
                <w:t>转账金额</w:t>
              </w:r>
            </w:ins>
          </w:p>
        </w:tc>
        <w:tc>
          <w:tcPr>
            <w:tcW w:w="1656" w:type="dxa"/>
            <w:vMerge w:val="restart"/>
          </w:tcPr>
          <w:p w:rsidR="00FF61D4" w:rsidRDefault="00FF61D4" w:rsidP="00AF1181">
            <w:pPr>
              <w:jc w:val="center"/>
              <w:rPr>
                <w:ins w:id="1313" w:author="SK" w:date="2017-09-30T14:25:00Z"/>
                <w:rFonts w:asciiTheme="minorEastAsia" w:hAnsiTheme="minorEastAsia"/>
              </w:rPr>
            </w:pPr>
            <w:ins w:id="1314" w:author="SK" w:date="2017-09-30T14:22:00Z">
              <w:r>
                <w:rPr>
                  <w:rFonts w:asciiTheme="minorEastAsia" w:hAnsiTheme="minorEastAsia" w:hint="eastAsia"/>
                </w:rPr>
                <w:t>tran_type=02返回</w:t>
              </w:r>
            </w:ins>
          </w:p>
        </w:tc>
      </w:tr>
      <w:tr w:rsidR="00FF61D4" w:rsidTr="00AF1181">
        <w:trPr>
          <w:trHeight w:val="353"/>
          <w:ins w:id="1315" w:author="SK" w:date="2017-09-30T14:22:00Z"/>
        </w:trPr>
        <w:tc>
          <w:tcPr>
            <w:tcW w:w="2250" w:type="dxa"/>
          </w:tcPr>
          <w:p w:rsidR="00FF61D4" w:rsidRDefault="00FF61D4" w:rsidP="00AF1181">
            <w:pPr>
              <w:jc w:val="center"/>
              <w:rPr>
                <w:ins w:id="1316" w:author="SK" w:date="2017-09-30T14:22:00Z"/>
                <w:rFonts w:asciiTheme="minorEastAsia" w:hAnsiTheme="minorEastAsia"/>
              </w:rPr>
            </w:pPr>
            <w:ins w:id="1317" w:author="SK" w:date="2017-09-30T14:22:00Z">
              <w:r>
                <w:rPr>
                  <w:rFonts w:asciiTheme="minorEastAsia" w:hAnsiTheme="minorEastAsia" w:hint="eastAsia"/>
                </w:rPr>
                <w:t>tran_acc_no</w:t>
              </w:r>
            </w:ins>
          </w:p>
        </w:tc>
        <w:tc>
          <w:tcPr>
            <w:tcW w:w="1048" w:type="dxa"/>
          </w:tcPr>
          <w:p w:rsidR="00FF61D4" w:rsidRDefault="00FF61D4" w:rsidP="00AF1181">
            <w:pPr>
              <w:jc w:val="center"/>
              <w:rPr>
                <w:ins w:id="1318" w:author="SK" w:date="2017-09-30T14:22:00Z"/>
                <w:rFonts w:asciiTheme="minorEastAsia" w:hAnsiTheme="minorEastAsia"/>
              </w:rPr>
            </w:pPr>
            <w:ins w:id="1319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FF61D4" w:rsidRDefault="00FF61D4" w:rsidP="00AF1181">
            <w:pPr>
              <w:jc w:val="center"/>
              <w:rPr>
                <w:ins w:id="1320" w:author="SK" w:date="2017-09-30T14:22:00Z"/>
                <w:rFonts w:asciiTheme="minorEastAsia" w:hAnsiTheme="minorEastAsia"/>
              </w:rPr>
            </w:pPr>
            <w:ins w:id="1321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FF61D4" w:rsidRDefault="00FF61D4" w:rsidP="00AF1181">
            <w:pPr>
              <w:jc w:val="center"/>
              <w:rPr>
                <w:ins w:id="1322" w:author="SK" w:date="2017-09-30T14:22:00Z"/>
                <w:rFonts w:asciiTheme="minorEastAsia" w:hAnsiTheme="minorEastAsia"/>
              </w:rPr>
            </w:pPr>
            <w:ins w:id="1323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FF61D4" w:rsidRDefault="00FF61D4" w:rsidP="00AF1181">
            <w:pPr>
              <w:jc w:val="center"/>
              <w:rPr>
                <w:ins w:id="1324" w:author="SK" w:date="2017-09-30T14:22:00Z"/>
                <w:rFonts w:asciiTheme="minorEastAsia" w:hAnsiTheme="minorEastAsia"/>
              </w:rPr>
            </w:pPr>
            <w:ins w:id="1325" w:author="SK" w:date="2017-09-30T14:22:00Z">
              <w:r>
                <w:rPr>
                  <w:rFonts w:asciiTheme="minorEastAsia" w:hAnsiTheme="minorEastAsia" w:hint="eastAsia"/>
                </w:rPr>
                <w:t>对方账号</w:t>
              </w:r>
            </w:ins>
          </w:p>
        </w:tc>
        <w:tc>
          <w:tcPr>
            <w:tcW w:w="1656" w:type="dxa"/>
            <w:vMerge/>
          </w:tcPr>
          <w:p w:rsidR="00FF61D4" w:rsidRDefault="00FF61D4" w:rsidP="00AF1181">
            <w:pPr>
              <w:jc w:val="center"/>
              <w:rPr>
                <w:ins w:id="1326" w:author="SK" w:date="2017-09-30T14:22:00Z"/>
                <w:rFonts w:asciiTheme="minorEastAsia" w:hAnsiTheme="minorEastAsia"/>
              </w:rPr>
            </w:pPr>
          </w:p>
        </w:tc>
      </w:tr>
      <w:tr w:rsidR="00FF61D4" w:rsidTr="00AF1181">
        <w:trPr>
          <w:trHeight w:val="353"/>
          <w:ins w:id="1327" w:author="SK" w:date="2017-09-30T14:22:00Z"/>
        </w:trPr>
        <w:tc>
          <w:tcPr>
            <w:tcW w:w="2250" w:type="dxa"/>
          </w:tcPr>
          <w:p w:rsidR="00FF61D4" w:rsidRDefault="00FF61D4" w:rsidP="00AF1181">
            <w:pPr>
              <w:jc w:val="center"/>
              <w:rPr>
                <w:ins w:id="1328" w:author="SK" w:date="2017-09-30T14:22:00Z"/>
                <w:rFonts w:asciiTheme="minorEastAsia" w:hAnsiTheme="minorEastAsia"/>
              </w:rPr>
            </w:pPr>
            <w:ins w:id="1329" w:author="SK" w:date="2017-09-30T14:22:00Z">
              <w:r>
                <w:rPr>
                  <w:rFonts w:asciiTheme="minorEastAsia" w:hAnsiTheme="minorEastAsia" w:hint="eastAsia"/>
                </w:rPr>
                <w:t>tran_name</w:t>
              </w:r>
            </w:ins>
          </w:p>
        </w:tc>
        <w:tc>
          <w:tcPr>
            <w:tcW w:w="1048" w:type="dxa"/>
          </w:tcPr>
          <w:p w:rsidR="00FF61D4" w:rsidRDefault="00FF61D4" w:rsidP="00AF1181">
            <w:pPr>
              <w:jc w:val="center"/>
              <w:rPr>
                <w:ins w:id="1330" w:author="SK" w:date="2017-09-30T14:22:00Z"/>
                <w:rFonts w:asciiTheme="minorEastAsia" w:hAnsiTheme="minorEastAsia"/>
              </w:rPr>
            </w:pPr>
            <w:ins w:id="1331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FF61D4" w:rsidRDefault="00FF61D4" w:rsidP="00AF1181">
            <w:pPr>
              <w:jc w:val="center"/>
              <w:rPr>
                <w:ins w:id="1332" w:author="SK" w:date="2017-09-30T14:22:00Z"/>
                <w:rFonts w:asciiTheme="minorEastAsia" w:hAnsiTheme="minorEastAsia"/>
              </w:rPr>
            </w:pPr>
            <w:ins w:id="1333" w:author="SK" w:date="2017-09-30T14:22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152" w:type="dxa"/>
          </w:tcPr>
          <w:p w:rsidR="00FF61D4" w:rsidRDefault="00FF61D4" w:rsidP="00AF1181">
            <w:pPr>
              <w:jc w:val="center"/>
              <w:rPr>
                <w:ins w:id="1334" w:author="SK" w:date="2017-09-30T14:22:00Z"/>
                <w:rFonts w:asciiTheme="minorEastAsia" w:hAnsiTheme="minorEastAsia"/>
              </w:rPr>
            </w:pPr>
            <w:ins w:id="1335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FF61D4" w:rsidRDefault="00FF61D4" w:rsidP="00AF1181">
            <w:pPr>
              <w:jc w:val="center"/>
              <w:rPr>
                <w:ins w:id="1336" w:author="SK" w:date="2017-09-30T14:22:00Z"/>
                <w:rFonts w:asciiTheme="minorEastAsia" w:hAnsiTheme="minorEastAsia"/>
              </w:rPr>
            </w:pPr>
            <w:ins w:id="1337" w:author="SK" w:date="2017-09-30T14:22:00Z">
              <w:r>
                <w:rPr>
                  <w:rFonts w:asciiTheme="minorEastAsia" w:hAnsiTheme="minorEastAsia" w:hint="eastAsia"/>
                </w:rPr>
                <w:t>对方户名</w:t>
              </w:r>
            </w:ins>
          </w:p>
        </w:tc>
        <w:tc>
          <w:tcPr>
            <w:tcW w:w="1656" w:type="dxa"/>
            <w:vMerge/>
          </w:tcPr>
          <w:p w:rsidR="00FF61D4" w:rsidRDefault="00FF61D4" w:rsidP="00AF1181">
            <w:pPr>
              <w:jc w:val="center"/>
              <w:rPr>
                <w:ins w:id="1338" w:author="SK" w:date="2017-09-30T14:22:00Z"/>
                <w:rFonts w:asciiTheme="minorEastAsia" w:hAnsiTheme="minorEastAsia"/>
              </w:rPr>
            </w:pPr>
          </w:p>
        </w:tc>
      </w:tr>
      <w:tr w:rsidR="00FF61D4" w:rsidTr="00AF1181">
        <w:trPr>
          <w:trHeight w:val="353"/>
          <w:ins w:id="1339" w:author="SK" w:date="2017-09-30T14:22:00Z"/>
        </w:trPr>
        <w:tc>
          <w:tcPr>
            <w:tcW w:w="2250" w:type="dxa"/>
          </w:tcPr>
          <w:p w:rsidR="00FF61D4" w:rsidRDefault="00FF61D4" w:rsidP="00AF1181">
            <w:pPr>
              <w:jc w:val="center"/>
              <w:rPr>
                <w:ins w:id="1340" w:author="SK" w:date="2017-09-30T14:22:00Z"/>
                <w:rFonts w:asciiTheme="minorEastAsia" w:hAnsiTheme="minorEastAsia"/>
              </w:rPr>
            </w:pPr>
            <w:ins w:id="1341" w:author="SK" w:date="2017-09-30T14:22:00Z">
              <w:r>
                <w:rPr>
                  <w:rFonts w:asciiTheme="minorEastAsia" w:hAnsiTheme="minorEastAsia" w:hint="eastAsia"/>
                </w:rPr>
                <w:t>tran_date</w:t>
              </w:r>
            </w:ins>
          </w:p>
        </w:tc>
        <w:tc>
          <w:tcPr>
            <w:tcW w:w="1048" w:type="dxa"/>
          </w:tcPr>
          <w:p w:rsidR="00FF61D4" w:rsidRDefault="00FF61D4" w:rsidP="00AF1181">
            <w:pPr>
              <w:jc w:val="center"/>
              <w:rPr>
                <w:ins w:id="1342" w:author="SK" w:date="2017-09-30T14:22:00Z"/>
                <w:rFonts w:asciiTheme="minorEastAsia" w:hAnsiTheme="minorEastAsia"/>
              </w:rPr>
            </w:pPr>
            <w:ins w:id="1343" w:author="SK" w:date="2017-09-30T14:22:00Z">
              <w:r>
                <w:rPr>
                  <w:rFonts w:asciiTheme="minorEastAsia" w:hAnsiTheme="minorEastAsia" w:hint="eastAsia"/>
                </w:rPr>
                <w:t>D</w:t>
              </w:r>
            </w:ins>
          </w:p>
        </w:tc>
        <w:tc>
          <w:tcPr>
            <w:tcW w:w="790" w:type="dxa"/>
          </w:tcPr>
          <w:p w:rsidR="00FF61D4" w:rsidRDefault="00FF61D4" w:rsidP="00AF1181">
            <w:pPr>
              <w:jc w:val="center"/>
              <w:rPr>
                <w:ins w:id="1344" w:author="SK" w:date="2017-09-30T14:22:00Z"/>
                <w:rFonts w:asciiTheme="minorEastAsia" w:hAnsiTheme="minorEastAsia"/>
              </w:rPr>
            </w:pPr>
            <w:ins w:id="1345" w:author="SK" w:date="2017-09-30T14:22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FF61D4" w:rsidRDefault="00FF61D4" w:rsidP="00AF1181">
            <w:pPr>
              <w:jc w:val="center"/>
              <w:rPr>
                <w:ins w:id="1346" w:author="SK" w:date="2017-09-30T14:22:00Z"/>
                <w:rFonts w:asciiTheme="minorEastAsia" w:hAnsiTheme="minorEastAsia"/>
              </w:rPr>
            </w:pPr>
            <w:ins w:id="1347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FF61D4" w:rsidRDefault="00FF61D4" w:rsidP="00AF1181">
            <w:pPr>
              <w:jc w:val="center"/>
              <w:rPr>
                <w:ins w:id="1348" w:author="SK" w:date="2017-09-30T14:22:00Z"/>
                <w:rFonts w:asciiTheme="minorEastAsia" w:hAnsiTheme="minorEastAsia"/>
              </w:rPr>
            </w:pPr>
            <w:ins w:id="1349" w:author="SK" w:date="2017-09-30T14:22:00Z">
              <w:r>
                <w:rPr>
                  <w:rFonts w:asciiTheme="minorEastAsia" w:hAnsiTheme="minorEastAsia" w:hint="eastAsia"/>
                </w:rPr>
                <w:t>转账时间</w:t>
              </w:r>
            </w:ins>
          </w:p>
        </w:tc>
        <w:tc>
          <w:tcPr>
            <w:tcW w:w="1656" w:type="dxa"/>
            <w:vMerge/>
          </w:tcPr>
          <w:p w:rsidR="00FF61D4" w:rsidRDefault="00FF61D4" w:rsidP="00AF1181">
            <w:pPr>
              <w:jc w:val="center"/>
              <w:rPr>
                <w:ins w:id="1350" w:author="SK" w:date="2017-09-30T14:22:00Z"/>
                <w:rFonts w:asciiTheme="minorEastAsia" w:hAnsiTheme="minorEastAsia"/>
              </w:rPr>
            </w:pPr>
          </w:p>
        </w:tc>
      </w:tr>
      <w:tr w:rsidR="00FF61D4" w:rsidTr="00AF1181">
        <w:trPr>
          <w:trHeight w:val="353"/>
          <w:ins w:id="1351" w:author="SK" w:date="2017-09-30T14:22:00Z"/>
        </w:trPr>
        <w:tc>
          <w:tcPr>
            <w:tcW w:w="2250" w:type="dxa"/>
          </w:tcPr>
          <w:p w:rsidR="00FF61D4" w:rsidRDefault="00FF61D4" w:rsidP="00AF1181">
            <w:pPr>
              <w:jc w:val="center"/>
              <w:rPr>
                <w:ins w:id="1352" w:author="SK" w:date="2017-09-30T14:22:00Z"/>
                <w:rFonts w:asciiTheme="minorEastAsia" w:hAnsiTheme="minorEastAsia"/>
              </w:rPr>
            </w:pPr>
            <w:ins w:id="1353" w:author="SK" w:date="2017-09-30T14:22:00Z">
              <w:r>
                <w:rPr>
                  <w:rFonts w:asciiTheme="minorEastAsia" w:hAnsiTheme="minorEastAsia" w:hint="eastAsia"/>
                </w:rPr>
                <w:lastRenderedPageBreak/>
                <w:t>tran_state</w:t>
              </w:r>
            </w:ins>
          </w:p>
        </w:tc>
        <w:tc>
          <w:tcPr>
            <w:tcW w:w="1048" w:type="dxa"/>
          </w:tcPr>
          <w:p w:rsidR="00FF61D4" w:rsidRDefault="00FF61D4" w:rsidP="00AF1181">
            <w:pPr>
              <w:jc w:val="center"/>
              <w:rPr>
                <w:ins w:id="1354" w:author="SK" w:date="2017-09-30T14:22:00Z"/>
                <w:rFonts w:asciiTheme="minorEastAsia" w:hAnsiTheme="minorEastAsia"/>
              </w:rPr>
            </w:pPr>
            <w:ins w:id="1355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FF61D4" w:rsidRDefault="00FF61D4" w:rsidP="00AF1181">
            <w:pPr>
              <w:jc w:val="center"/>
              <w:rPr>
                <w:ins w:id="1356" w:author="SK" w:date="2017-09-30T14:22:00Z"/>
                <w:rFonts w:asciiTheme="minorEastAsia" w:hAnsiTheme="minorEastAsia"/>
              </w:rPr>
            </w:pPr>
            <w:ins w:id="1357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FF61D4" w:rsidRDefault="00FF61D4" w:rsidP="00AF1181">
            <w:pPr>
              <w:jc w:val="center"/>
              <w:rPr>
                <w:ins w:id="1358" w:author="SK" w:date="2017-09-30T14:22:00Z"/>
                <w:rFonts w:asciiTheme="minorEastAsia" w:hAnsiTheme="minorEastAsia"/>
              </w:rPr>
            </w:pPr>
            <w:ins w:id="1359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FF61D4" w:rsidRDefault="00FF61D4" w:rsidP="00AF1181">
            <w:pPr>
              <w:jc w:val="center"/>
              <w:rPr>
                <w:ins w:id="1360" w:author="SK" w:date="2017-09-30T14:22:00Z"/>
                <w:rFonts w:asciiTheme="minorEastAsia" w:hAnsiTheme="minorEastAsia"/>
              </w:rPr>
            </w:pPr>
            <w:ins w:id="1361" w:author="SK" w:date="2017-09-30T14:22:00Z">
              <w:r>
                <w:rPr>
                  <w:rFonts w:asciiTheme="minorEastAsia" w:hAnsiTheme="minorEastAsia" w:hint="eastAsia"/>
                </w:rPr>
                <w:t>转账状态</w:t>
              </w:r>
            </w:ins>
          </w:p>
        </w:tc>
        <w:tc>
          <w:tcPr>
            <w:tcW w:w="1656" w:type="dxa"/>
            <w:vMerge/>
          </w:tcPr>
          <w:p w:rsidR="00FF61D4" w:rsidRDefault="00FF61D4" w:rsidP="00AF1181">
            <w:pPr>
              <w:jc w:val="center"/>
              <w:rPr>
                <w:ins w:id="1362" w:author="SK" w:date="2017-09-30T14:22:00Z"/>
                <w:rFonts w:asciiTheme="minorEastAsia" w:hAnsiTheme="minorEastAsia"/>
              </w:rPr>
            </w:pPr>
          </w:p>
        </w:tc>
      </w:tr>
      <w:tr w:rsidR="00FF61D4" w:rsidTr="00AF1181">
        <w:trPr>
          <w:trHeight w:val="353"/>
          <w:ins w:id="1363" w:author="SK" w:date="2017-09-30T14:22:00Z"/>
        </w:trPr>
        <w:tc>
          <w:tcPr>
            <w:tcW w:w="2250" w:type="dxa"/>
          </w:tcPr>
          <w:p w:rsidR="00FF61D4" w:rsidRDefault="00FF61D4" w:rsidP="00AF1181">
            <w:pPr>
              <w:jc w:val="center"/>
              <w:rPr>
                <w:ins w:id="1364" w:author="SK" w:date="2017-09-30T14:22:00Z"/>
                <w:rFonts w:asciiTheme="minorEastAsia" w:hAnsiTheme="minorEastAsia"/>
              </w:rPr>
            </w:pPr>
            <w:ins w:id="1365" w:author="SK" w:date="2017-09-30T14:22:00Z">
              <w:r>
                <w:rPr>
                  <w:rFonts w:asciiTheme="minorEastAsia" w:hAnsiTheme="minorEastAsia" w:hint="eastAsia"/>
                </w:rPr>
                <w:t>tran_flow_no</w:t>
              </w:r>
            </w:ins>
          </w:p>
        </w:tc>
        <w:tc>
          <w:tcPr>
            <w:tcW w:w="1048" w:type="dxa"/>
          </w:tcPr>
          <w:p w:rsidR="00FF61D4" w:rsidRDefault="00FF61D4" w:rsidP="00AF1181">
            <w:pPr>
              <w:jc w:val="center"/>
              <w:rPr>
                <w:ins w:id="1366" w:author="SK" w:date="2017-09-30T14:22:00Z"/>
                <w:rFonts w:asciiTheme="minorEastAsia" w:hAnsiTheme="minorEastAsia"/>
              </w:rPr>
            </w:pPr>
            <w:ins w:id="1367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FF61D4" w:rsidRDefault="00FF61D4" w:rsidP="00AF1181">
            <w:pPr>
              <w:jc w:val="center"/>
              <w:rPr>
                <w:ins w:id="1368" w:author="SK" w:date="2017-09-30T14:22:00Z"/>
                <w:rFonts w:asciiTheme="minorEastAsia" w:hAnsiTheme="minorEastAsia"/>
              </w:rPr>
            </w:pPr>
            <w:ins w:id="1369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FF61D4" w:rsidRDefault="00FF61D4" w:rsidP="00AF1181">
            <w:pPr>
              <w:jc w:val="center"/>
              <w:rPr>
                <w:ins w:id="1370" w:author="SK" w:date="2017-09-30T14:22:00Z"/>
                <w:rFonts w:asciiTheme="minorEastAsia" w:hAnsiTheme="minorEastAsia"/>
              </w:rPr>
            </w:pPr>
            <w:ins w:id="1371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FF61D4" w:rsidRDefault="00FF61D4" w:rsidP="00AF1181">
            <w:pPr>
              <w:jc w:val="center"/>
              <w:rPr>
                <w:ins w:id="1372" w:author="SK" w:date="2017-09-30T14:22:00Z"/>
                <w:rFonts w:asciiTheme="minorEastAsia" w:hAnsiTheme="minorEastAsia"/>
              </w:rPr>
            </w:pPr>
            <w:ins w:id="1373" w:author="SK" w:date="2017-09-30T14:22:00Z">
              <w:r>
                <w:rPr>
                  <w:rFonts w:asciiTheme="minorEastAsia" w:hAnsiTheme="minorEastAsia" w:hint="eastAsia"/>
                </w:rPr>
                <w:t>转账流水号</w:t>
              </w:r>
            </w:ins>
          </w:p>
        </w:tc>
        <w:tc>
          <w:tcPr>
            <w:tcW w:w="1656" w:type="dxa"/>
            <w:vMerge/>
          </w:tcPr>
          <w:p w:rsidR="00FF61D4" w:rsidRDefault="00FF61D4" w:rsidP="00AF1181">
            <w:pPr>
              <w:jc w:val="center"/>
              <w:rPr>
                <w:ins w:id="1374" w:author="SK" w:date="2017-09-30T14:22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375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376" w:author="SK" w:date="2017-09-30T14:22:00Z"/>
                <w:rFonts w:asciiTheme="minorEastAsia" w:hAnsiTheme="minorEastAsia"/>
              </w:rPr>
            </w:pPr>
            <w:ins w:id="1377" w:author="SK" w:date="2017-09-30T14:22:00Z">
              <w:r>
                <w:rPr>
                  <w:rFonts w:asciiTheme="minorEastAsia" w:hAnsiTheme="minorEastAsia" w:hint="eastAsia"/>
                </w:rPr>
                <w:t>convert_rate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378" w:author="SK" w:date="2017-09-30T14:22:00Z"/>
                <w:rFonts w:asciiTheme="minorEastAsia" w:hAnsiTheme="minorEastAsia"/>
              </w:rPr>
            </w:pPr>
            <w:ins w:id="1379" w:author="SK" w:date="2017-09-30T14:22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380" w:author="SK" w:date="2017-09-30T14:22:00Z"/>
                <w:rFonts w:asciiTheme="minorEastAsia" w:hAnsiTheme="minorEastAsia"/>
              </w:rPr>
            </w:pPr>
            <w:ins w:id="1381" w:author="SK" w:date="2017-09-30T14:22:00Z">
              <w:r>
                <w:rPr>
                  <w:rFonts w:asciiTheme="minorEastAsia" w:hAnsiTheme="minorEastAsia" w:hint="eastAsia"/>
                </w:rPr>
                <w:t>5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382" w:author="SK" w:date="2017-09-30T14:22:00Z"/>
                <w:rFonts w:asciiTheme="minorEastAsia" w:hAnsiTheme="minorEastAsia"/>
              </w:rPr>
            </w:pPr>
            <w:ins w:id="1383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384" w:author="SK" w:date="2017-09-30T14:22:00Z"/>
                <w:rFonts w:asciiTheme="minorEastAsia" w:hAnsiTheme="minorEastAsia"/>
              </w:rPr>
            </w:pPr>
            <w:ins w:id="1385" w:author="SK" w:date="2017-09-30T14:22:00Z">
              <w:r>
                <w:rPr>
                  <w:rFonts w:asciiTheme="minorEastAsia" w:hAnsiTheme="minorEastAsia" w:hint="eastAsia"/>
                </w:rPr>
                <w:t>转换比例</w:t>
              </w:r>
            </w:ins>
          </w:p>
        </w:tc>
        <w:tc>
          <w:tcPr>
            <w:tcW w:w="1656" w:type="dxa"/>
            <w:vMerge w:val="restart"/>
          </w:tcPr>
          <w:p w:rsidR="0043086C" w:rsidRDefault="0043086C" w:rsidP="00AF1181">
            <w:pPr>
              <w:jc w:val="center"/>
              <w:rPr>
                <w:ins w:id="1386" w:author="SK" w:date="2017-09-30T14:22:00Z"/>
                <w:rFonts w:asciiTheme="minorEastAsia" w:hAnsiTheme="minorEastAsia"/>
              </w:rPr>
            </w:pPr>
            <w:ins w:id="1387" w:author="SK" w:date="2017-09-30T14:22:00Z">
              <w:r>
                <w:rPr>
                  <w:rFonts w:asciiTheme="minorEastAsia" w:hAnsiTheme="minorEastAsia" w:hint="eastAsia"/>
                </w:rPr>
                <w:t>tran_type=03返回</w:t>
              </w:r>
            </w:ins>
          </w:p>
        </w:tc>
      </w:tr>
      <w:tr w:rsidR="0043086C" w:rsidTr="00AF1181">
        <w:trPr>
          <w:trHeight w:val="353"/>
          <w:ins w:id="1388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389" w:author="SK" w:date="2017-09-30T14:22:00Z"/>
                <w:rFonts w:asciiTheme="minorEastAsia" w:hAnsiTheme="minorEastAsia"/>
              </w:rPr>
            </w:pPr>
            <w:ins w:id="1390" w:author="SK" w:date="2017-09-30T14:22:00Z">
              <w:r>
                <w:rPr>
                  <w:rFonts w:asciiTheme="minorEastAsia" w:hAnsiTheme="minorEastAsia" w:hint="eastAsia"/>
                </w:rPr>
                <w:t>convert_base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391" w:author="SK" w:date="2017-09-30T14:22:00Z"/>
                <w:rFonts w:asciiTheme="minorEastAsia" w:hAnsiTheme="minorEastAsia"/>
              </w:rPr>
            </w:pPr>
            <w:ins w:id="1392" w:author="SK" w:date="2017-09-30T14:22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393" w:author="SK" w:date="2017-09-30T14:22:00Z"/>
                <w:rFonts w:asciiTheme="minorEastAsia" w:hAnsiTheme="minorEastAsia"/>
              </w:rPr>
            </w:pPr>
            <w:ins w:id="1394" w:author="SK" w:date="2017-09-30T14:22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395" w:author="SK" w:date="2017-09-30T14:22:00Z"/>
                <w:rFonts w:asciiTheme="minorEastAsia" w:hAnsiTheme="minorEastAsia"/>
              </w:rPr>
            </w:pPr>
            <w:ins w:id="1396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397" w:author="SK" w:date="2017-09-30T14:22:00Z"/>
                <w:rFonts w:asciiTheme="minorEastAsia" w:hAnsiTheme="minorEastAsia"/>
              </w:rPr>
            </w:pPr>
            <w:ins w:id="1398" w:author="SK" w:date="2017-09-30T14:22:00Z">
              <w:r>
                <w:rPr>
                  <w:rFonts w:asciiTheme="minorEastAsia" w:hAnsiTheme="minorEastAsia" w:hint="eastAsia"/>
                </w:rPr>
                <w:t>转换基数</w:t>
              </w:r>
            </w:ins>
          </w:p>
        </w:tc>
        <w:tc>
          <w:tcPr>
            <w:tcW w:w="1656" w:type="dxa"/>
            <w:vMerge/>
          </w:tcPr>
          <w:p w:rsidR="0043086C" w:rsidRDefault="0043086C" w:rsidP="00AF1181">
            <w:pPr>
              <w:jc w:val="center"/>
              <w:rPr>
                <w:ins w:id="1399" w:author="SK" w:date="2017-09-30T14:22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400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401" w:author="SK" w:date="2017-09-30T14:22:00Z"/>
                <w:rFonts w:asciiTheme="minorEastAsia" w:hAnsiTheme="minorEastAsia"/>
              </w:rPr>
            </w:pPr>
            <w:ins w:id="1402" w:author="SK" w:date="2017-09-30T14:22:00Z">
              <w:r>
                <w:rPr>
                  <w:rFonts w:asciiTheme="minorEastAsia" w:hAnsiTheme="minorEastAsia" w:hint="eastAsia"/>
                </w:rPr>
                <w:t>convert_date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403" w:author="SK" w:date="2017-09-30T14:22:00Z"/>
                <w:rFonts w:asciiTheme="minorEastAsia" w:hAnsiTheme="minorEastAsia"/>
              </w:rPr>
            </w:pPr>
            <w:ins w:id="1404" w:author="SK" w:date="2017-09-30T14:22:00Z">
              <w:r>
                <w:rPr>
                  <w:rFonts w:asciiTheme="minorEastAsia" w:hAnsiTheme="minorEastAsia" w:hint="eastAsia"/>
                </w:rPr>
                <w:t>D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405" w:author="SK" w:date="2017-09-30T14:22:00Z"/>
                <w:rFonts w:asciiTheme="minorEastAsia" w:hAnsiTheme="minorEastAsia"/>
              </w:rPr>
            </w:pPr>
            <w:ins w:id="1406" w:author="SK" w:date="2017-09-30T14:22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407" w:author="SK" w:date="2017-09-30T14:22:00Z"/>
                <w:rFonts w:asciiTheme="minorEastAsia" w:hAnsiTheme="minorEastAsia"/>
              </w:rPr>
            </w:pPr>
            <w:ins w:id="1408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409" w:author="SK" w:date="2017-09-30T14:22:00Z"/>
                <w:rFonts w:asciiTheme="minorEastAsia" w:hAnsiTheme="minorEastAsia"/>
              </w:rPr>
            </w:pPr>
            <w:ins w:id="1410" w:author="SK" w:date="2017-09-30T14:22:00Z">
              <w:r>
                <w:rPr>
                  <w:rFonts w:asciiTheme="minorEastAsia" w:hAnsiTheme="minorEastAsia" w:hint="eastAsia"/>
                </w:rPr>
                <w:t>转换时间</w:t>
              </w:r>
            </w:ins>
          </w:p>
        </w:tc>
        <w:tc>
          <w:tcPr>
            <w:tcW w:w="1656" w:type="dxa"/>
            <w:vMerge/>
          </w:tcPr>
          <w:p w:rsidR="0043086C" w:rsidRDefault="0043086C" w:rsidP="00AF1181">
            <w:pPr>
              <w:jc w:val="center"/>
              <w:rPr>
                <w:ins w:id="1411" w:author="SK" w:date="2017-09-30T14:22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412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413" w:author="SK" w:date="2017-09-30T14:22:00Z"/>
                <w:rFonts w:asciiTheme="minorEastAsia" w:hAnsiTheme="minorEastAsia"/>
              </w:rPr>
            </w:pPr>
            <w:ins w:id="1414" w:author="SK" w:date="2017-09-30T14:22:00Z">
              <w:r>
                <w:rPr>
                  <w:rFonts w:asciiTheme="minorEastAsia" w:hAnsiTheme="minorEastAsia" w:hint="eastAsia"/>
                </w:rPr>
                <w:t>convert_state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415" w:author="SK" w:date="2017-09-30T14:22:00Z"/>
                <w:rFonts w:asciiTheme="minorEastAsia" w:hAnsiTheme="minorEastAsia"/>
              </w:rPr>
            </w:pPr>
            <w:ins w:id="1416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417" w:author="SK" w:date="2017-09-30T14:22:00Z"/>
                <w:rFonts w:asciiTheme="minorEastAsia" w:hAnsiTheme="minorEastAsia"/>
              </w:rPr>
            </w:pPr>
            <w:ins w:id="1418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419" w:author="SK" w:date="2017-09-30T14:22:00Z"/>
                <w:rFonts w:asciiTheme="minorEastAsia" w:hAnsiTheme="minorEastAsia"/>
              </w:rPr>
            </w:pPr>
            <w:ins w:id="1420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421" w:author="SK" w:date="2017-09-30T14:22:00Z"/>
                <w:rFonts w:asciiTheme="minorEastAsia" w:hAnsiTheme="minorEastAsia"/>
              </w:rPr>
            </w:pPr>
            <w:ins w:id="1422" w:author="SK" w:date="2017-09-30T14:22:00Z">
              <w:r>
                <w:rPr>
                  <w:rFonts w:asciiTheme="minorEastAsia" w:hAnsiTheme="minorEastAsia" w:hint="eastAsia"/>
                </w:rPr>
                <w:t>转换状态</w:t>
              </w:r>
            </w:ins>
          </w:p>
        </w:tc>
        <w:tc>
          <w:tcPr>
            <w:tcW w:w="1656" w:type="dxa"/>
            <w:vMerge/>
          </w:tcPr>
          <w:p w:rsidR="0043086C" w:rsidRDefault="0043086C" w:rsidP="00AF1181">
            <w:pPr>
              <w:jc w:val="center"/>
              <w:rPr>
                <w:ins w:id="1423" w:author="SK" w:date="2017-09-30T14:22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424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425" w:author="SK" w:date="2017-09-30T14:22:00Z"/>
                <w:rFonts w:asciiTheme="minorEastAsia" w:hAnsiTheme="minorEastAsia"/>
              </w:rPr>
            </w:pPr>
            <w:ins w:id="1426" w:author="SK" w:date="2017-09-30T14:22:00Z">
              <w:r>
                <w:rPr>
                  <w:rFonts w:asciiTheme="minorEastAsia" w:hAnsiTheme="minorEastAsia" w:hint="eastAsia"/>
                </w:rPr>
                <w:t>convert_flow_no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427" w:author="SK" w:date="2017-09-30T14:22:00Z"/>
                <w:rFonts w:asciiTheme="minorEastAsia" w:hAnsiTheme="minorEastAsia"/>
              </w:rPr>
            </w:pPr>
            <w:ins w:id="1428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429" w:author="SK" w:date="2017-09-30T14:22:00Z"/>
                <w:rFonts w:asciiTheme="minorEastAsia" w:hAnsiTheme="minorEastAsia"/>
              </w:rPr>
            </w:pPr>
            <w:ins w:id="1430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431" w:author="SK" w:date="2017-09-30T14:22:00Z"/>
                <w:rFonts w:asciiTheme="minorEastAsia" w:hAnsiTheme="minorEastAsia"/>
              </w:rPr>
            </w:pPr>
            <w:ins w:id="1432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433" w:author="SK" w:date="2017-09-30T14:22:00Z"/>
                <w:rFonts w:asciiTheme="minorEastAsia" w:hAnsiTheme="minorEastAsia"/>
              </w:rPr>
            </w:pPr>
            <w:ins w:id="1434" w:author="SK" w:date="2017-09-30T14:22:00Z">
              <w:r>
                <w:rPr>
                  <w:rFonts w:asciiTheme="minorEastAsia" w:hAnsiTheme="minorEastAsia" w:hint="eastAsia"/>
                </w:rPr>
                <w:t>转换流水号</w:t>
              </w:r>
            </w:ins>
          </w:p>
        </w:tc>
        <w:tc>
          <w:tcPr>
            <w:tcW w:w="1656" w:type="dxa"/>
            <w:vMerge/>
          </w:tcPr>
          <w:p w:rsidR="0043086C" w:rsidRDefault="0043086C" w:rsidP="00AF1181">
            <w:pPr>
              <w:jc w:val="center"/>
              <w:rPr>
                <w:ins w:id="1435" w:author="SK" w:date="2017-09-30T14:22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436" w:author="SK" w:date="2017-09-30T14:27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437" w:author="SK" w:date="2017-09-30T14:27:00Z"/>
                <w:rFonts w:asciiTheme="minorEastAsia" w:hAnsiTheme="minorEastAsia"/>
              </w:rPr>
            </w:pPr>
            <w:ins w:id="1438" w:author="SK" w:date="2017-09-30T14:27:00Z">
              <w:r>
                <w:rPr>
                  <w:rFonts w:asciiTheme="minorEastAsia" w:hAnsiTheme="minorEastAsia" w:hint="eastAsia"/>
                </w:rPr>
                <w:t>convert_amount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439" w:author="SK" w:date="2017-09-30T14:27:00Z"/>
                <w:rFonts w:asciiTheme="minorEastAsia" w:hAnsiTheme="minorEastAsia"/>
              </w:rPr>
            </w:pPr>
            <w:ins w:id="1440" w:author="SK" w:date="2017-09-30T14:27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441" w:author="SK" w:date="2017-09-30T14:27:00Z"/>
                <w:rFonts w:asciiTheme="minorEastAsia" w:hAnsiTheme="minorEastAsia"/>
              </w:rPr>
            </w:pPr>
            <w:ins w:id="1442" w:author="SK" w:date="2017-09-30T14:27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443" w:author="SK" w:date="2017-09-30T14:27:00Z"/>
                <w:rFonts w:asciiTheme="minorEastAsia" w:hAnsiTheme="minorEastAsia"/>
              </w:rPr>
            </w:pPr>
            <w:ins w:id="1444" w:author="SK" w:date="2017-09-30T14:27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445" w:author="SK" w:date="2017-09-30T14:27:00Z"/>
                <w:rFonts w:asciiTheme="minorEastAsia" w:hAnsiTheme="minorEastAsia"/>
              </w:rPr>
            </w:pPr>
            <w:ins w:id="1446" w:author="SK" w:date="2017-09-30T14:27:00Z">
              <w:r>
                <w:rPr>
                  <w:rFonts w:asciiTheme="minorEastAsia" w:hAnsiTheme="minorEastAsia" w:hint="eastAsia"/>
                </w:rPr>
                <w:t>转换金额</w:t>
              </w:r>
            </w:ins>
          </w:p>
        </w:tc>
        <w:tc>
          <w:tcPr>
            <w:tcW w:w="1656" w:type="dxa"/>
            <w:vMerge/>
          </w:tcPr>
          <w:p w:rsidR="0043086C" w:rsidRDefault="0043086C" w:rsidP="00AF1181">
            <w:pPr>
              <w:jc w:val="center"/>
              <w:rPr>
                <w:ins w:id="1447" w:author="SK" w:date="2017-09-30T14:27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448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449" w:author="SK" w:date="2017-09-30T14:22:00Z"/>
                <w:rFonts w:asciiTheme="minorEastAsia" w:hAnsiTheme="minorEastAsia"/>
              </w:rPr>
            </w:pPr>
            <w:ins w:id="1450" w:author="SK" w:date="2017-09-30T14:22:00Z">
              <w:r>
                <w:rPr>
                  <w:rFonts w:asciiTheme="minorEastAsia" w:hAnsiTheme="minorEastAsia" w:hint="eastAsia"/>
                </w:rPr>
                <w:t>nb_pay_amount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451" w:author="SK" w:date="2017-09-30T14:22:00Z"/>
                <w:rFonts w:asciiTheme="minorEastAsia" w:hAnsiTheme="minorEastAsia"/>
              </w:rPr>
            </w:pPr>
            <w:ins w:id="1452" w:author="SK" w:date="2017-09-30T14:22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453" w:author="SK" w:date="2017-09-30T14:22:00Z"/>
                <w:rFonts w:asciiTheme="minorEastAsia" w:hAnsiTheme="minorEastAsia"/>
              </w:rPr>
            </w:pPr>
            <w:ins w:id="1454" w:author="SK" w:date="2017-09-30T14:22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455" w:author="SK" w:date="2017-09-30T14:22:00Z"/>
                <w:rFonts w:asciiTheme="minorEastAsia" w:hAnsiTheme="minorEastAsia"/>
              </w:rPr>
            </w:pPr>
            <w:ins w:id="1456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457" w:author="SK" w:date="2017-09-30T14:22:00Z"/>
                <w:rFonts w:asciiTheme="minorEastAsia" w:hAnsiTheme="minorEastAsia"/>
              </w:rPr>
            </w:pPr>
            <w:ins w:id="1458" w:author="SK" w:date="2017-09-30T14:22:00Z">
              <w:r>
                <w:rPr>
                  <w:rFonts w:asciiTheme="minorEastAsia" w:hAnsiTheme="minorEastAsia" w:hint="eastAsia"/>
                </w:rPr>
                <w:t>支付金额</w:t>
              </w:r>
            </w:ins>
          </w:p>
        </w:tc>
        <w:tc>
          <w:tcPr>
            <w:tcW w:w="1656" w:type="dxa"/>
            <w:vMerge w:val="restart"/>
          </w:tcPr>
          <w:p w:rsidR="0043086C" w:rsidRDefault="0043086C" w:rsidP="00AF1181">
            <w:pPr>
              <w:jc w:val="center"/>
              <w:rPr>
                <w:ins w:id="1459" w:author="SK" w:date="2017-09-30T14:22:00Z"/>
                <w:rFonts w:asciiTheme="minorEastAsia" w:hAnsiTheme="minorEastAsia"/>
              </w:rPr>
            </w:pPr>
            <w:ins w:id="1460" w:author="SK" w:date="2017-09-30T14:22:00Z">
              <w:r>
                <w:rPr>
                  <w:rFonts w:asciiTheme="minorEastAsia" w:hAnsiTheme="minorEastAsia" w:hint="eastAsia"/>
                </w:rPr>
                <w:t>tran_type=04返回</w:t>
              </w:r>
            </w:ins>
          </w:p>
        </w:tc>
      </w:tr>
      <w:tr w:rsidR="0043086C" w:rsidTr="00AF1181">
        <w:trPr>
          <w:trHeight w:val="353"/>
          <w:ins w:id="1461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462" w:author="SK" w:date="2017-09-30T14:22:00Z"/>
                <w:rFonts w:asciiTheme="minorEastAsia" w:hAnsiTheme="minorEastAsia"/>
              </w:rPr>
            </w:pPr>
            <w:ins w:id="1463" w:author="SK" w:date="2017-09-30T14:22:00Z">
              <w:r>
                <w:rPr>
                  <w:rFonts w:asciiTheme="minorEastAsia" w:hAnsiTheme="minorEastAsia" w:hint="eastAsia"/>
                </w:rPr>
                <w:t>nb_pay_state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464" w:author="SK" w:date="2017-09-30T14:22:00Z"/>
                <w:rFonts w:asciiTheme="minorEastAsia" w:hAnsiTheme="minorEastAsia"/>
              </w:rPr>
            </w:pPr>
            <w:ins w:id="1465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466" w:author="SK" w:date="2017-09-30T14:22:00Z"/>
                <w:rFonts w:asciiTheme="minorEastAsia" w:hAnsiTheme="minorEastAsia"/>
              </w:rPr>
            </w:pPr>
            <w:ins w:id="1467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468" w:author="SK" w:date="2017-09-30T14:22:00Z"/>
                <w:rFonts w:asciiTheme="minorEastAsia" w:hAnsiTheme="minorEastAsia"/>
              </w:rPr>
            </w:pPr>
            <w:ins w:id="1469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470" w:author="SK" w:date="2017-09-30T14:22:00Z"/>
                <w:rFonts w:asciiTheme="minorEastAsia" w:hAnsiTheme="minorEastAsia"/>
              </w:rPr>
            </w:pPr>
            <w:ins w:id="1471" w:author="SK" w:date="2017-09-30T14:22:00Z">
              <w:r>
                <w:rPr>
                  <w:rFonts w:asciiTheme="minorEastAsia" w:hAnsiTheme="minorEastAsia" w:hint="eastAsia"/>
                </w:rPr>
                <w:t>支付状态</w:t>
              </w:r>
            </w:ins>
          </w:p>
        </w:tc>
        <w:tc>
          <w:tcPr>
            <w:tcW w:w="1656" w:type="dxa"/>
            <w:vMerge/>
          </w:tcPr>
          <w:p w:rsidR="0043086C" w:rsidRDefault="0043086C" w:rsidP="00AF1181">
            <w:pPr>
              <w:jc w:val="center"/>
              <w:rPr>
                <w:ins w:id="1472" w:author="SK" w:date="2017-09-30T14:22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473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474" w:author="SK" w:date="2017-09-30T14:22:00Z"/>
                <w:rFonts w:asciiTheme="minorEastAsia" w:hAnsiTheme="minorEastAsia"/>
              </w:rPr>
            </w:pPr>
            <w:ins w:id="1475" w:author="SK" w:date="2017-09-30T14:22:00Z">
              <w:r>
                <w:rPr>
                  <w:rFonts w:asciiTheme="minorEastAsia" w:hAnsiTheme="minorEastAsia" w:hint="eastAsia"/>
                </w:rPr>
                <w:t>nb_pay_date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476" w:author="SK" w:date="2017-09-30T14:22:00Z"/>
                <w:rFonts w:asciiTheme="minorEastAsia" w:hAnsiTheme="minorEastAsia"/>
              </w:rPr>
            </w:pPr>
            <w:ins w:id="1477" w:author="SK" w:date="2017-09-30T14:22:00Z">
              <w:r>
                <w:rPr>
                  <w:rFonts w:asciiTheme="minorEastAsia" w:hAnsiTheme="minorEastAsia" w:hint="eastAsia"/>
                </w:rPr>
                <w:t>D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478" w:author="SK" w:date="2017-09-30T14:22:00Z"/>
                <w:rFonts w:asciiTheme="minorEastAsia" w:hAnsiTheme="minorEastAsia"/>
              </w:rPr>
            </w:pPr>
            <w:ins w:id="1479" w:author="SK" w:date="2017-09-30T14:22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480" w:author="SK" w:date="2017-09-30T14:22:00Z"/>
                <w:rFonts w:asciiTheme="minorEastAsia" w:hAnsiTheme="minorEastAsia"/>
              </w:rPr>
            </w:pPr>
            <w:ins w:id="1481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482" w:author="SK" w:date="2017-09-30T14:22:00Z"/>
                <w:rFonts w:asciiTheme="minorEastAsia" w:hAnsiTheme="minorEastAsia"/>
              </w:rPr>
            </w:pPr>
            <w:ins w:id="1483" w:author="SK" w:date="2017-09-30T14:22:00Z">
              <w:r>
                <w:rPr>
                  <w:rFonts w:asciiTheme="minorEastAsia" w:hAnsiTheme="minorEastAsia" w:hint="eastAsia"/>
                </w:rPr>
                <w:t>支付时间</w:t>
              </w:r>
            </w:ins>
          </w:p>
        </w:tc>
        <w:tc>
          <w:tcPr>
            <w:tcW w:w="1656" w:type="dxa"/>
            <w:vMerge/>
          </w:tcPr>
          <w:p w:rsidR="0043086C" w:rsidRDefault="0043086C" w:rsidP="00AF1181">
            <w:pPr>
              <w:jc w:val="center"/>
              <w:rPr>
                <w:ins w:id="1484" w:author="SK" w:date="2017-09-30T14:22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485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486" w:author="SK" w:date="2017-09-30T14:22:00Z"/>
                <w:rFonts w:asciiTheme="minorEastAsia" w:hAnsiTheme="minorEastAsia"/>
              </w:rPr>
            </w:pPr>
            <w:ins w:id="1487" w:author="SK" w:date="2017-09-30T14:22:00Z">
              <w:r>
                <w:rPr>
                  <w:rFonts w:asciiTheme="minorEastAsia" w:hAnsiTheme="minorEastAsia" w:hint="eastAsia"/>
                </w:rPr>
                <w:t>nb_pay_flow_no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488" w:author="SK" w:date="2017-09-30T14:22:00Z"/>
                <w:rFonts w:asciiTheme="minorEastAsia" w:hAnsiTheme="minorEastAsia"/>
              </w:rPr>
            </w:pPr>
            <w:ins w:id="1489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490" w:author="SK" w:date="2017-09-30T14:22:00Z"/>
                <w:rFonts w:asciiTheme="minorEastAsia" w:hAnsiTheme="minorEastAsia"/>
              </w:rPr>
            </w:pPr>
            <w:ins w:id="1491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492" w:author="SK" w:date="2017-09-30T14:22:00Z"/>
                <w:rFonts w:asciiTheme="minorEastAsia" w:hAnsiTheme="minorEastAsia"/>
              </w:rPr>
            </w:pPr>
            <w:ins w:id="1493" w:author="SK" w:date="2017-09-30T14:2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494" w:author="SK" w:date="2017-09-30T14:22:00Z"/>
                <w:rFonts w:asciiTheme="minorEastAsia" w:hAnsiTheme="minorEastAsia"/>
              </w:rPr>
            </w:pPr>
            <w:ins w:id="1495" w:author="SK" w:date="2017-09-30T14:22:00Z">
              <w:r>
                <w:rPr>
                  <w:rFonts w:asciiTheme="minorEastAsia" w:hAnsiTheme="minorEastAsia" w:hint="eastAsia"/>
                </w:rPr>
                <w:t>支付流水号</w:t>
              </w:r>
            </w:ins>
          </w:p>
        </w:tc>
        <w:tc>
          <w:tcPr>
            <w:tcW w:w="1656" w:type="dxa"/>
            <w:vMerge/>
          </w:tcPr>
          <w:p w:rsidR="0043086C" w:rsidRDefault="0043086C" w:rsidP="00AF1181">
            <w:pPr>
              <w:jc w:val="center"/>
              <w:rPr>
                <w:ins w:id="1496" w:author="SK" w:date="2017-09-30T14:22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497" w:author="SK" w:date="2017-09-30T14:22:00Z"/>
        </w:trPr>
        <w:tc>
          <w:tcPr>
            <w:tcW w:w="2250" w:type="dxa"/>
          </w:tcPr>
          <w:p w:rsidR="0043086C" w:rsidRDefault="0043086C" w:rsidP="00AF1181">
            <w:pPr>
              <w:jc w:val="center"/>
              <w:rPr>
                <w:ins w:id="1498" w:author="SK" w:date="2017-09-30T14:22:00Z"/>
                <w:rFonts w:asciiTheme="minorEastAsia" w:hAnsiTheme="minorEastAsia"/>
              </w:rPr>
            </w:pPr>
            <w:ins w:id="1499" w:author="SK" w:date="2017-09-30T14:22:00Z">
              <w:r w:rsidRPr="00FF49A8"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500" w:author="SK" w:date="2017-09-30T14:22:00Z"/>
                <w:rFonts w:asciiTheme="minorEastAsia" w:hAnsiTheme="minorEastAsia"/>
              </w:rPr>
            </w:pPr>
            <w:ins w:id="1501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502" w:author="SK" w:date="2017-09-30T14:22:00Z"/>
                <w:rFonts w:asciiTheme="minorEastAsia" w:hAnsiTheme="minorEastAsia"/>
              </w:rPr>
            </w:pPr>
            <w:ins w:id="1503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504" w:author="SK" w:date="2017-09-30T14:22:00Z"/>
                <w:rFonts w:asciiTheme="minorEastAsia" w:hAnsiTheme="minorEastAsia"/>
              </w:rPr>
            </w:pPr>
            <w:ins w:id="1505" w:author="SK" w:date="2017-09-30T14:2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506" w:author="SK" w:date="2017-09-30T14:22:00Z"/>
                <w:rFonts w:asciiTheme="minorEastAsia" w:hAnsiTheme="minorEastAsia"/>
              </w:rPr>
            </w:pPr>
            <w:ins w:id="1507" w:author="SK" w:date="2017-09-30T14:22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656" w:type="dxa"/>
          </w:tcPr>
          <w:p w:rsidR="0043086C" w:rsidRDefault="0043086C" w:rsidP="00AF1181">
            <w:pPr>
              <w:jc w:val="center"/>
              <w:rPr>
                <w:ins w:id="1508" w:author="SK" w:date="2017-09-30T14:22:00Z"/>
                <w:rFonts w:asciiTheme="minorEastAsia" w:hAnsiTheme="minorEastAsia"/>
              </w:rPr>
            </w:pPr>
          </w:p>
        </w:tc>
      </w:tr>
      <w:tr w:rsidR="0043086C" w:rsidTr="00AF1181">
        <w:trPr>
          <w:trHeight w:val="353"/>
          <w:ins w:id="1509" w:author="SK" w:date="2017-09-30T14:22:00Z"/>
        </w:trPr>
        <w:tc>
          <w:tcPr>
            <w:tcW w:w="2250" w:type="dxa"/>
          </w:tcPr>
          <w:p w:rsidR="0043086C" w:rsidRPr="00FF49A8" w:rsidRDefault="0043086C" w:rsidP="00AF1181">
            <w:pPr>
              <w:jc w:val="center"/>
              <w:rPr>
                <w:ins w:id="1510" w:author="SK" w:date="2017-09-30T14:22:00Z"/>
                <w:rFonts w:asciiTheme="minorEastAsia" w:hAnsiTheme="minorEastAsia"/>
              </w:rPr>
            </w:pPr>
            <w:ins w:id="1511" w:author="SK" w:date="2017-09-30T14:22:00Z">
              <w:r w:rsidRPr="00FF49A8"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048" w:type="dxa"/>
          </w:tcPr>
          <w:p w:rsidR="0043086C" w:rsidRDefault="0043086C" w:rsidP="00AF1181">
            <w:pPr>
              <w:jc w:val="center"/>
              <w:rPr>
                <w:ins w:id="1512" w:author="SK" w:date="2017-09-30T14:22:00Z"/>
                <w:rFonts w:asciiTheme="minorEastAsia" w:hAnsiTheme="minorEastAsia"/>
              </w:rPr>
            </w:pPr>
            <w:ins w:id="1513" w:author="SK" w:date="2017-09-30T14:2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43086C" w:rsidRDefault="0043086C" w:rsidP="00AF1181">
            <w:pPr>
              <w:jc w:val="center"/>
              <w:rPr>
                <w:ins w:id="1514" w:author="SK" w:date="2017-09-30T14:22:00Z"/>
                <w:rFonts w:asciiTheme="minorEastAsia" w:hAnsiTheme="minorEastAsia"/>
              </w:rPr>
            </w:pPr>
            <w:ins w:id="1515" w:author="SK" w:date="2017-09-30T14:2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43086C" w:rsidRDefault="0043086C" w:rsidP="00AF1181">
            <w:pPr>
              <w:jc w:val="center"/>
              <w:rPr>
                <w:ins w:id="1516" w:author="SK" w:date="2017-09-30T14:22:00Z"/>
                <w:rFonts w:asciiTheme="minorEastAsia" w:hAnsiTheme="minorEastAsia"/>
              </w:rPr>
            </w:pPr>
            <w:ins w:id="1517" w:author="SK" w:date="2017-09-30T14:2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43086C" w:rsidRDefault="0043086C" w:rsidP="00AF1181">
            <w:pPr>
              <w:jc w:val="center"/>
              <w:rPr>
                <w:ins w:id="1518" w:author="SK" w:date="2017-09-30T14:22:00Z"/>
                <w:rFonts w:asciiTheme="minorEastAsia" w:hAnsiTheme="minorEastAsia"/>
              </w:rPr>
            </w:pPr>
            <w:ins w:id="1519" w:author="SK" w:date="2017-09-30T14:22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656" w:type="dxa"/>
          </w:tcPr>
          <w:p w:rsidR="0043086C" w:rsidRDefault="0043086C" w:rsidP="00AF1181">
            <w:pPr>
              <w:jc w:val="center"/>
              <w:rPr>
                <w:ins w:id="1520" w:author="SK" w:date="2017-09-30T14:22:00Z"/>
                <w:rFonts w:asciiTheme="minorEastAsia" w:hAnsiTheme="minorEastAsia"/>
              </w:rPr>
            </w:pPr>
          </w:p>
        </w:tc>
      </w:tr>
    </w:tbl>
    <w:p w:rsidR="009A2C8F" w:rsidRDefault="009A2C8F">
      <w:pPr>
        <w:rPr>
          <w:ins w:id="1521" w:author="SK" w:date="2017-09-30T13:05:00Z"/>
        </w:rPr>
        <w:pPrChange w:id="1522" w:author="SK" w:date="2017-09-30T13:05:00Z">
          <w:pPr>
            <w:pStyle w:val="3"/>
          </w:pPr>
        </w:pPrChange>
      </w:pPr>
    </w:p>
    <w:p w:rsidR="00AC53B0" w:rsidRDefault="00156FCA" w:rsidP="00AC53B0">
      <w:pPr>
        <w:pStyle w:val="3"/>
      </w:pPr>
      <w:bookmarkStart w:id="1523" w:name="_Toc499446919"/>
      <w:r>
        <w:rPr>
          <w:rFonts w:hint="eastAsia"/>
        </w:rPr>
        <w:t>诺券充值</w:t>
      </w:r>
      <w:r w:rsidR="00314E35">
        <w:rPr>
          <w:rFonts w:hint="eastAsia"/>
        </w:rPr>
        <w:t>生成支付订单</w:t>
      </w:r>
      <w:ins w:id="1524" w:author="SK" w:date="2017-10-18T15:03:00Z">
        <w:r w:rsidR="00700953">
          <w:rPr>
            <w:rFonts w:hint="eastAsia"/>
          </w:rPr>
          <w:t>（微信、支付宝）</w:t>
        </w:r>
      </w:ins>
      <w:bookmarkEnd w:id="1523"/>
    </w:p>
    <w:p w:rsidR="00156FCA" w:rsidRDefault="00A73AF6" w:rsidP="00156FCA">
      <w:r>
        <w:rPr>
          <w:rFonts w:hint="eastAsia"/>
        </w:rPr>
        <w:t>报文描述：诺商会员线上购买诺券</w:t>
      </w:r>
      <w:r w:rsidR="00156FCA">
        <w:rPr>
          <w:rFonts w:hint="eastAsia"/>
        </w:rPr>
        <w:t>。</w:t>
      </w:r>
    </w:p>
    <w:p w:rsidR="00156FCA" w:rsidRDefault="00012CDA" w:rsidP="00156FCA">
      <w:r>
        <w:rPr>
          <w:rFonts w:hint="eastAsia"/>
        </w:rPr>
        <w:t>接收前置系统报文，调用诺券充值</w:t>
      </w:r>
      <w:r w:rsidR="00156FCA">
        <w:rPr>
          <w:rFonts w:hint="eastAsia"/>
        </w:rPr>
        <w:t>服务。</w:t>
      </w:r>
    </w:p>
    <w:p w:rsidR="00906768" w:rsidRDefault="00AB5964" w:rsidP="00E86E4C">
      <w:pPr>
        <w:rPr>
          <w:ins w:id="1525" w:author="SK" w:date="2017-10-18T14:51:00Z"/>
        </w:rPr>
      </w:pPr>
      <w:r>
        <w:rPr>
          <w:rFonts w:hint="eastAsia"/>
        </w:rPr>
        <w:t>备注：本交易支持交易其他法人业务类型（比如后面业务扩展：信券，银券</w:t>
      </w:r>
      <w:r w:rsidR="00156FCA">
        <w:rPr>
          <w:rFonts w:hint="eastAsia"/>
        </w:rPr>
        <w:t>等）</w:t>
      </w:r>
      <w:r w:rsidR="00D550D9">
        <w:rPr>
          <w:rFonts w:hint="eastAsia"/>
        </w:rPr>
        <w:t>，如果是使用诺宝进行充值的，则不需要发送支付结果通知。</w:t>
      </w:r>
    </w:p>
    <w:p w:rsidR="00E61BEA" w:rsidRPr="00D62469" w:rsidRDefault="00717FE3" w:rsidP="00E86E4C">
      <w:pPr>
        <w:rPr>
          <w:shd w:val="pct15" w:color="auto" w:fill="FFFFFF"/>
          <w:rPrChange w:id="1526" w:author="SK" w:date="2017-10-18T14:58:00Z">
            <w:rPr/>
          </w:rPrChange>
        </w:rPr>
      </w:pPr>
      <w:ins w:id="1527" w:author="SK" w:date="2017-10-18T14:51:00Z">
        <w:r w:rsidRPr="00717FE3">
          <w:rPr>
            <w:rFonts w:hint="eastAsia"/>
            <w:shd w:val="pct15" w:color="auto" w:fill="FFFFFF"/>
            <w:rPrChange w:id="1528" w:author="SK" w:date="2017-10-18T14:58:00Z">
              <w:rPr>
                <w:rFonts w:hint="eastAsia"/>
                <w:color w:val="0000FF" w:themeColor="hyperlink"/>
                <w:u w:val="single"/>
              </w:rPr>
            </w:rPrChange>
          </w:rPr>
          <w:t>注意：只有</w:t>
        </w:r>
        <w:r w:rsidRPr="00717FE3">
          <w:rPr>
            <w:rFonts w:hint="eastAsia"/>
            <w:b/>
            <w:shd w:val="pct15" w:color="auto" w:fill="FFFFFF"/>
            <w:rPrChange w:id="1529" w:author="SK" w:date="2017-10-18T14:58:00Z">
              <w:rPr>
                <w:rFonts w:hint="eastAsia"/>
                <w:color w:val="0000FF" w:themeColor="hyperlink"/>
                <w:u w:val="single"/>
              </w:rPr>
            </w:rPrChange>
          </w:rPr>
          <w:t>微信、支付宝</w:t>
        </w:r>
        <w:r w:rsidRPr="00717FE3">
          <w:rPr>
            <w:rFonts w:hint="eastAsia"/>
            <w:shd w:val="pct15" w:color="auto" w:fill="FFFFFF"/>
            <w:rPrChange w:id="1530" w:author="SK" w:date="2017-10-18T14:58:00Z">
              <w:rPr>
                <w:rFonts w:hint="eastAsia"/>
                <w:color w:val="0000FF" w:themeColor="hyperlink"/>
                <w:u w:val="single"/>
              </w:rPr>
            </w:rPrChange>
          </w:rPr>
          <w:t>支付时使用本接口</w:t>
        </w:r>
      </w:ins>
      <w:ins w:id="1531" w:author="SK" w:date="2017-10-18T14:58:00Z">
        <w:r w:rsidR="00D62469" w:rsidRPr="006F4CE9">
          <w:rPr>
            <w:rFonts w:hint="eastAsia"/>
            <w:shd w:val="pct15" w:color="auto" w:fill="FFFFFF"/>
          </w:rPr>
          <w:t>，</w:t>
        </w:r>
        <w:r w:rsidR="00D62469">
          <w:rPr>
            <w:rFonts w:hint="eastAsia"/>
            <w:shd w:val="pct15" w:color="auto" w:fill="FFFFFF"/>
          </w:rPr>
          <w:t>诺宝支付使用诺宝支付专用接口。</w:t>
        </w:r>
      </w:ins>
    </w:p>
    <w:p w:rsidR="001470C7" w:rsidRPr="009C6488" w:rsidRDefault="001470C7" w:rsidP="001470C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1470C7" w:rsidRDefault="001470C7" w:rsidP="00E86E4C">
      <w:r>
        <w:rPr>
          <w:rFonts w:hint="eastAsia"/>
        </w:rPr>
        <w:t>/qz/acc/</w:t>
      </w:r>
      <w:r w:rsidR="00F62E53">
        <w:rPr>
          <w:rFonts w:hint="eastAsia"/>
        </w:rPr>
        <w:t>nq/</w:t>
      </w:r>
      <w:r>
        <w:rPr>
          <w:rFonts w:hint="eastAsia"/>
        </w:rPr>
        <w:t>create_nq_order_prepay</w:t>
      </w:r>
    </w:p>
    <w:p w:rsidR="00BC3DAB" w:rsidRPr="009C6488" w:rsidRDefault="00BC3DAB" w:rsidP="00BC3DAB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899"/>
        <w:gridCol w:w="966"/>
        <w:gridCol w:w="838"/>
        <w:gridCol w:w="1382"/>
        <w:gridCol w:w="1541"/>
        <w:gridCol w:w="1896"/>
      </w:tblGrid>
      <w:tr w:rsidR="00BC3DAB" w:rsidTr="00B0097A">
        <w:tc>
          <w:tcPr>
            <w:tcW w:w="1899" w:type="dxa"/>
            <w:shd w:val="clear" w:color="auto" w:fill="D9D9D9" w:themeFill="background1" w:themeFillShade="D9"/>
          </w:tcPr>
          <w:p w:rsidR="00BC3DAB" w:rsidRPr="006B429A" w:rsidRDefault="00BC3DAB" w:rsidP="00B0097A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BC3DAB" w:rsidRPr="006B429A" w:rsidRDefault="00BC3DAB" w:rsidP="00B0097A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BC3DAB" w:rsidRPr="006B429A" w:rsidRDefault="00BC3DAB" w:rsidP="00B0097A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C3DAB" w:rsidRPr="006B429A" w:rsidRDefault="00BC3DAB" w:rsidP="00B0097A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BC3DAB" w:rsidRPr="006B429A" w:rsidRDefault="00BC3DAB" w:rsidP="00B0097A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BC3DAB" w:rsidRPr="006B429A" w:rsidRDefault="00BC3DAB" w:rsidP="00B0097A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BC3DAB" w:rsidTr="00B0097A">
        <w:trPr>
          <w:trHeight w:val="339"/>
        </w:trPr>
        <w:tc>
          <w:tcPr>
            <w:tcW w:w="1899" w:type="dxa"/>
          </w:tcPr>
          <w:p w:rsidR="00BC3DAB" w:rsidRPr="009D678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BC3DAB" w:rsidRPr="009D678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C3DAB" w:rsidRPr="009D678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BC3DAB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C3DAB" w:rsidRPr="009D678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BC3DAB" w:rsidRPr="009D6787" w:rsidRDefault="00BC3DAB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C3DAB" w:rsidTr="005D32C8">
        <w:trPr>
          <w:trHeight w:val="367"/>
        </w:trPr>
        <w:tc>
          <w:tcPr>
            <w:tcW w:w="1899" w:type="dxa"/>
          </w:tcPr>
          <w:p w:rsidR="00BC3DAB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BC3DAB" w:rsidRPr="009D678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C3DAB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C3DAB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C3DAB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BC3DAB" w:rsidRPr="009D678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ins w:id="1532" w:author="Kai" w:date="2017-09-19T15:43:00Z">
              <w:r w:rsidR="0018534B">
                <w:rPr>
                  <w:rFonts w:asciiTheme="minorEastAsia" w:hAnsiTheme="minorEastAsia" w:hint="eastAsia"/>
                </w:rPr>
                <w:t>1</w:t>
              </w:r>
            </w:ins>
            <w:del w:id="1533" w:author="Kai" w:date="2017-09-19T15:43:00Z">
              <w:r w:rsidDel="0018534B">
                <w:rPr>
                  <w:rFonts w:asciiTheme="minorEastAsia" w:hAnsiTheme="minorEastAsia" w:hint="eastAsia"/>
                </w:rPr>
                <w:delText>0</w:delText>
              </w:r>
            </w:del>
            <w:r>
              <w:rPr>
                <w:rFonts w:asciiTheme="minorEastAsia" w:hAnsiTheme="minorEastAsia" w:hint="eastAsia"/>
              </w:rPr>
              <w:t>=</w:t>
            </w:r>
            <w:r w:rsidR="001D1A40">
              <w:rPr>
                <w:rFonts w:asciiTheme="minorEastAsia" w:hAnsiTheme="minorEastAsia" w:hint="eastAsia"/>
              </w:rPr>
              <w:t>诺券</w:t>
            </w:r>
          </w:p>
        </w:tc>
      </w:tr>
      <w:tr w:rsidR="00BC3DAB" w:rsidTr="00B0097A">
        <w:trPr>
          <w:trHeight w:val="339"/>
        </w:trPr>
        <w:tc>
          <w:tcPr>
            <w:tcW w:w="1899" w:type="dxa"/>
          </w:tcPr>
          <w:p w:rsidR="00BC3DAB" w:rsidRDefault="005C0262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966" w:type="dxa"/>
          </w:tcPr>
          <w:p w:rsidR="00BC3DAB" w:rsidRDefault="005D32C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BC3DAB" w:rsidRDefault="005D32C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BC3DAB" w:rsidRDefault="005D32C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C3DAB" w:rsidRDefault="005409E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支付方式</w:t>
            </w:r>
          </w:p>
        </w:tc>
        <w:tc>
          <w:tcPr>
            <w:tcW w:w="1896" w:type="dxa"/>
          </w:tcPr>
          <w:p w:rsidR="00BC3DAB" w:rsidRDefault="005D32C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5D32C8" w:rsidDel="002D288C" w:rsidRDefault="005D32C8" w:rsidP="00B0097A">
            <w:pPr>
              <w:jc w:val="center"/>
              <w:rPr>
                <w:del w:id="1534" w:author="SK" w:date="2017-10-18T14:55:00Z"/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  <w:p w:rsidR="005D32C8" w:rsidRDefault="005D32C8" w:rsidP="00B0097A">
            <w:pPr>
              <w:jc w:val="center"/>
              <w:rPr>
                <w:rFonts w:asciiTheme="minorEastAsia" w:hAnsiTheme="minorEastAsia"/>
              </w:rPr>
            </w:pPr>
            <w:del w:id="1535" w:author="SK" w:date="2017-10-18T14:55:00Z">
              <w:r w:rsidDel="002D288C">
                <w:rPr>
                  <w:rFonts w:asciiTheme="minorEastAsia" w:hAnsiTheme="minorEastAsia" w:hint="eastAsia"/>
                </w:rPr>
                <w:delText>02=诺  宝</w:delText>
              </w:r>
            </w:del>
          </w:p>
        </w:tc>
      </w:tr>
      <w:tr w:rsidR="00BC3DAB" w:rsidTr="00B0097A">
        <w:trPr>
          <w:trHeight w:val="339"/>
        </w:trPr>
        <w:tc>
          <w:tcPr>
            <w:tcW w:w="1899" w:type="dxa"/>
          </w:tcPr>
          <w:p w:rsidR="00BC3DAB" w:rsidRDefault="0093114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966" w:type="dxa"/>
          </w:tcPr>
          <w:p w:rsidR="00BC3DAB" w:rsidRDefault="0093114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38" w:type="dxa"/>
          </w:tcPr>
          <w:p w:rsidR="00BC3DAB" w:rsidRDefault="0093114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382" w:type="dxa"/>
          </w:tcPr>
          <w:p w:rsidR="00BC3DAB" w:rsidRDefault="0093114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BC3DAB" w:rsidRDefault="0093114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充值金额</w:t>
            </w:r>
          </w:p>
        </w:tc>
        <w:tc>
          <w:tcPr>
            <w:tcW w:w="1896" w:type="dxa"/>
          </w:tcPr>
          <w:p w:rsidR="00BC3DAB" w:rsidRDefault="00BC3DAB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71CAF" w:rsidTr="00B0097A">
        <w:trPr>
          <w:trHeight w:val="339"/>
          <w:ins w:id="1536" w:author="Kai" w:date="2017-09-22T00:47:00Z"/>
        </w:trPr>
        <w:tc>
          <w:tcPr>
            <w:tcW w:w="1899" w:type="dxa"/>
          </w:tcPr>
          <w:p w:rsidR="00971CAF" w:rsidRDefault="00971CAF" w:rsidP="00B0097A">
            <w:pPr>
              <w:jc w:val="center"/>
              <w:rPr>
                <w:ins w:id="1537" w:author="Kai" w:date="2017-09-22T00:47:00Z"/>
                <w:rFonts w:asciiTheme="minorEastAsia" w:hAnsiTheme="minorEastAsia"/>
              </w:rPr>
            </w:pPr>
            <w:ins w:id="1538" w:author="Kai" w:date="2017-09-22T00:47:00Z">
              <w:r w:rsidRPr="003F7750">
                <w:rPr>
                  <w:rFonts w:asciiTheme="minorEastAsia" w:hAnsiTheme="minorEastAsia"/>
                </w:rPr>
                <w:t>out_trade_no</w:t>
              </w:r>
            </w:ins>
          </w:p>
        </w:tc>
        <w:tc>
          <w:tcPr>
            <w:tcW w:w="966" w:type="dxa"/>
          </w:tcPr>
          <w:p w:rsidR="00971CAF" w:rsidRDefault="00971CAF" w:rsidP="00B0097A">
            <w:pPr>
              <w:jc w:val="center"/>
              <w:rPr>
                <w:ins w:id="1539" w:author="Kai" w:date="2017-09-22T00:47:00Z"/>
                <w:rFonts w:asciiTheme="minorEastAsia" w:hAnsiTheme="minorEastAsia"/>
              </w:rPr>
            </w:pPr>
            <w:ins w:id="1540" w:author="Kai" w:date="2017-09-22T00:4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971CAF" w:rsidRDefault="00971CAF" w:rsidP="00B0097A">
            <w:pPr>
              <w:jc w:val="center"/>
              <w:rPr>
                <w:ins w:id="1541" w:author="Kai" w:date="2017-09-22T00:47:00Z"/>
                <w:rFonts w:asciiTheme="minorEastAsia" w:hAnsiTheme="minorEastAsia"/>
              </w:rPr>
            </w:pPr>
            <w:ins w:id="1542" w:author="Kai" w:date="2017-09-22T00:4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971CAF" w:rsidRDefault="00971CAF" w:rsidP="00B0097A">
            <w:pPr>
              <w:jc w:val="center"/>
              <w:rPr>
                <w:ins w:id="1543" w:author="Kai" w:date="2017-09-22T00:47:00Z"/>
                <w:rFonts w:asciiTheme="minorEastAsia" w:hAnsiTheme="minorEastAsia"/>
              </w:rPr>
            </w:pPr>
            <w:ins w:id="1544" w:author="Kai" w:date="2017-09-22T00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971CAF" w:rsidRDefault="00971CAF" w:rsidP="00B0097A">
            <w:pPr>
              <w:jc w:val="center"/>
              <w:rPr>
                <w:ins w:id="1545" w:author="Kai" w:date="2017-09-22T00:47:00Z"/>
                <w:rFonts w:asciiTheme="minorEastAsia" w:hAnsiTheme="minorEastAsia"/>
              </w:rPr>
            </w:pPr>
            <w:ins w:id="1546" w:author="Kai" w:date="2017-09-22T00:47:00Z">
              <w:r>
                <w:rPr>
                  <w:rFonts w:asciiTheme="minorEastAsia" w:hAnsiTheme="minorEastAsia" w:hint="eastAsia"/>
                </w:rPr>
                <w:t>订单号</w:t>
              </w:r>
            </w:ins>
          </w:p>
        </w:tc>
        <w:tc>
          <w:tcPr>
            <w:tcW w:w="1896" w:type="dxa"/>
          </w:tcPr>
          <w:p w:rsidR="00971CAF" w:rsidRDefault="00971CAF" w:rsidP="00B0097A">
            <w:pPr>
              <w:jc w:val="center"/>
              <w:rPr>
                <w:ins w:id="1547" w:author="Kai" w:date="2017-09-22T00:47:00Z"/>
                <w:rFonts w:asciiTheme="minorEastAsia" w:hAnsiTheme="minorEastAsia"/>
              </w:rPr>
            </w:pPr>
          </w:p>
        </w:tc>
      </w:tr>
      <w:tr w:rsidR="00971CAF" w:rsidDel="002D288C" w:rsidTr="00B0097A">
        <w:trPr>
          <w:trHeight w:val="339"/>
          <w:del w:id="1548" w:author="SK" w:date="2017-10-18T14:55:00Z"/>
        </w:trPr>
        <w:tc>
          <w:tcPr>
            <w:tcW w:w="1899" w:type="dxa"/>
          </w:tcPr>
          <w:p w:rsidR="00971CAF" w:rsidDel="002D288C" w:rsidRDefault="00971CAF" w:rsidP="00B0097A">
            <w:pPr>
              <w:jc w:val="center"/>
              <w:rPr>
                <w:del w:id="1549" w:author="SK" w:date="2017-10-18T14:55:00Z"/>
                <w:rFonts w:asciiTheme="minorEastAsia" w:hAnsiTheme="minorEastAsia"/>
              </w:rPr>
            </w:pPr>
            <w:del w:id="1550" w:author="SK" w:date="2017-10-18T14:55:00Z">
              <w:r w:rsidDel="002D288C">
                <w:rPr>
                  <w:rFonts w:asciiTheme="minorEastAsia" w:hAnsiTheme="minorEastAsia" w:hint="eastAsia"/>
                </w:rPr>
                <w:delText>tran_pwd</w:delText>
              </w:r>
            </w:del>
          </w:p>
        </w:tc>
        <w:tc>
          <w:tcPr>
            <w:tcW w:w="966" w:type="dxa"/>
          </w:tcPr>
          <w:p w:rsidR="00971CAF" w:rsidDel="002D288C" w:rsidRDefault="00971CAF" w:rsidP="00B0097A">
            <w:pPr>
              <w:jc w:val="center"/>
              <w:rPr>
                <w:del w:id="1551" w:author="SK" w:date="2017-10-18T14:55:00Z"/>
                <w:rFonts w:asciiTheme="minorEastAsia" w:hAnsiTheme="minorEastAsia"/>
              </w:rPr>
            </w:pPr>
            <w:del w:id="1552" w:author="SK" w:date="2017-10-18T14:55:00Z">
              <w:r w:rsidDel="002D288C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838" w:type="dxa"/>
          </w:tcPr>
          <w:p w:rsidR="00971CAF" w:rsidDel="002D288C" w:rsidRDefault="00971CAF" w:rsidP="00B0097A">
            <w:pPr>
              <w:jc w:val="center"/>
              <w:rPr>
                <w:del w:id="1553" w:author="SK" w:date="2017-10-18T14:55:00Z"/>
                <w:rFonts w:asciiTheme="minorEastAsia" w:hAnsiTheme="minorEastAsia"/>
              </w:rPr>
            </w:pPr>
            <w:del w:id="1554" w:author="SK" w:date="2017-10-18T14:55:00Z">
              <w:r w:rsidDel="002D288C">
                <w:rPr>
                  <w:rFonts w:asciiTheme="minorEastAsia" w:hAnsiTheme="minorEastAsia" w:hint="eastAsia"/>
                </w:rPr>
                <w:delText>256</w:delText>
              </w:r>
            </w:del>
          </w:p>
        </w:tc>
        <w:tc>
          <w:tcPr>
            <w:tcW w:w="1382" w:type="dxa"/>
          </w:tcPr>
          <w:p w:rsidR="00971CAF" w:rsidDel="002D288C" w:rsidRDefault="00971CAF" w:rsidP="00B0097A">
            <w:pPr>
              <w:jc w:val="center"/>
              <w:rPr>
                <w:del w:id="1555" w:author="SK" w:date="2017-10-18T14:55:00Z"/>
                <w:rFonts w:asciiTheme="minorEastAsia" w:hAnsiTheme="minorEastAsia"/>
              </w:rPr>
            </w:pPr>
            <w:del w:id="1556" w:author="SK" w:date="2017-10-18T14:55:00Z">
              <w:r w:rsidDel="002D288C">
                <w:rPr>
                  <w:rFonts w:asciiTheme="minorEastAsia" w:hAnsiTheme="minorEastAsia" w:hint="eastAsia"/>
                </w:rPr>
                <w:delText>O</w:delText>
              </w:r>
            </w:del>
          </w:p>
        </w:tc>
        <w:tc>
          <w:tcPr>
            <w:tcW w:w="1541" w:type="dxa"/>
          </w:tcPr>
          <w:p w:rsidR="00971CAF" w:rsidDel="002D288C" w:rsidRDefault="00971CAF" w:rsidP="00B0097A">
            <w:pPr>
              <w:jc w:val="center"/>
              <w:rPr>
                <w:del w:id="1557" w:author="SK" w:date="2017-10-18T14:55:00Z"/>
                <w:rFonts w:asciiTheme="minorEastAsia" w:hAnsiTheme="minorEastAsia"/>
              </w:rPr>
            </w:pPr>
            <w:del w:id="1558" w:author="SK" w:date="2017-10-18T14:55:00Z">
              <w:r w:rsidDel="002D288C">
                <w:rPr>
                  <w:rFonts w:asciiTheme="minorEastAsia" w:hAnsiTheme="minorEastAsia" w:hint="eastAsia"/>
                </w:rPr>
                <w:delText>交易密码</w:delText>
              </w:r>
            </w:del>
          </w:p>
        </w:tc>
        <w:tc>
          <w:tcPr>
            <w:tcW w:w="1896" w:type="dxa"/>
          </w:tcPr>
          <w:p w:rsidR="00971CAF" w:rsidDel="002D288C" w:rsidRDefault="00971CAF" w:rsidP="00B0097A">
            <w:pPr>
              <w:jc w:val="center"/>
              <w:rPr>
                <w:del w:id="1559" w:author="SK" w:date="2017-10-18T14:55:00Z"/>
                <w:rFonts w:asciiTheme="minorEastAsia" w:hAnsiTheme="minorEastAsia"/>
              </w:rPr>
            </w:pPr>
            <w:del w:id="1560" w:author="SK" w:date="2017-10-18T14:55:00Z">
              <w:r w:rsidDel="002D288C">
                <w:rPr>
                  <w:rFonts w:asciiTheme="minorEastAsia" w:hAnsiTheme="minorEastAsia" w:hint="eastAsia"/>
                </w:rPr>
                <w:delText>pay_type=02必输</w:delText>
              </w:r>
            </w:del>
          </w:p>
        </w:tc>
      </w:tr>
      <w:tr w:rsidR="00971CAF" w:rsidRPr="006B61D2" w:rsidTr="00B0097A">
        <w:trPr>
          <w:trHeight w:val="353"/>
        </w:trPr>
        <w:tc>
          <w:tcPr>
            <w:tcW w:w="1899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</w:t>
            </w:r>
            <w:r w:rsidRPr="009D6787">
              <w:rPr>
                <w:rFonts w:asciiTheme="minorEastAsia" w:hAnsiTheme="minorEastAsia" w:hint="eastAsia"/>
              </w:rPr>
              <w:lastRenderedPageBreak/>
              <w:t>构代码）</w:t>
            </w:r>
          </w:p>
        </w:tc>
        <w:tc>
          <w:tcPr>
            <w:tcW w:w="1896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lastRenderedPageBreak/>
              <w:t>多法人标识</w:t>
            </w:r>
          </w:p>
        </w:tc>
      </w:tr>
      <w:tr w:rsidR="00971CAF" w:rsidRPr="006B61D2" w:rsidTr="00B0097A">
        <w:trPr>
          <w:trHeight w:val="353"/>
        </w:trPr>
        <w:tc>
          <w:tcPr>
            <w:tcW w:w="1899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lastRenderedPageBreak/>
              <w:t>channel</w:t>
            </w:r>
          </w:p>
        </w:tc>
        <w:tc>
          <w:tcPr>
            <w:tcW w:w="966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971CAF" w:rsidRPr="006B61D2" w:rsidTr="00B0097A">
        <w:trPr>
          <w:trHeight w:val="353"/>
        </w:trPr>
        <w:tc>
          <w:tcPr>
            <w:tcW w:w="1899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971CAF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71CAF" w:rsidRPr="006B61D2" w:rsidTr="00B0097A">
        <w:trPr>
          <w:trHeight w:val="353"/>
        </w:trPr>
        <w:tc>
          <w:tcPr>
            <w:tcW w:w="1899" w:type="dxa"/>
          </w:tcPr>
          <w:p w:rsidR="00971CAF" w:rsidRPr="00FF49A8" w:rsidRDefault="00971CAF" w:rsidP="00B0097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971CAF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71CAF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971CAF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71CAF" w:rsidRDefault="00971CAF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971CAF" w:rsidRPr="009D6787" w:rsidRDefault="00971CAF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C3DAB" w:rsidRDefault="00BC3DAB" w:rsidP="00BC3DAB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949"/>
        <w:gridCol w:w="1126"/>
        <w:gridCol w:w="817"/>
        <w:gridCol w:w="972"/>
        <w:gridCol w:w="1757"/>
        <w:gridCol w:w="1901"/>
      </w:tblGrid>
      <w:tr w:rsidR="00BC3DAB" w:rsidTr="00B0097A">
        <w:tc>
          <w:tcPr>
            <w:tcW w:w="1949" w:type="dxa"/>
            <w:shd w:val="clear" w:color="auto" w:fill="D9D9D9" w:themeFill="background1" w:themeFillShade="D9"/>
          </w:tcPr>
          <w:p w:rsidR="00BC3DAB" w:rsidRDefault="00BC3DAB" w:rsidP="00B0097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C3DAB" w:rsidRDefault="00BC3DAB" w:rsidP="00B0097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BC3DAB" w:rsidRDefault="00BC3DAB" w:rsidP="00B0097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C3DAB" w:rsidRDefault="00BC3DAB" w:rsidP="00B0097A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BC3DAB" w:rsidRDefault="00BC3DAB" w:rsidP="00B0097A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BC3DAB" w:rsidRDefault="00BC3DAB" w:rsidP="00B0097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C3DAB" w:rsidTr="00B0097A">
        <w:trPr>
          <w:trHeight w:val="339"/>
        </w:trPr>
        <w:tc>
          <w:tcPr>
            <w:tcW w:w="1949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72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BC3DAB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C3DAB" w:rsidTr="00B0097A">
        <w:trPr>
          <w:trHeight w:val="353"/>
        </w:trPr>
        <w:tc>
          <w:tcPr>
            <w:tcW w:w="1949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72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C3DAB" w:rsidTr="00B0097A">
        <w:trPr>
          <w:trHeight w:val="353"/>
        </w:trPr>
        <w:tc>
          <w:tcPr>
            <w:tcW w:w="1949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126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BC3DAB" w:rsidRDefault="0035712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BC3DAB" w:rsidRPr="00E71FC7" w:rsidRDefault="00BC3DAB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901" w:type="dxa"/>
          </w:tcPr>
          <w:p w:rsidR="00BC3DAB" w:rsidRPr="00E71FC7" w:rsidRDefault="00C1759F">
            <w:pPr>
              <w:jc w:val="center"/>
              <w:rPr>
                <w:rFonts w:asciiTheme="minorEastAsia" w:hAnsiTheme="minorEastAsia"/>
              </w:rPr>
            </w:pPr>
            <w:del w:id="1561" w:author="SK" w:date="2017-10-18T14:57:00Z">
              <w:r w:rsidDel="00903669">
                <w:rPr>
                  <w:rFonts w:asciiTheme="minorEastAsia" w:hAnsiTheme="minorEastAsia" w:hint="eastAsia"/>
                </w:rPr>
                <w:delText>p</w:delText>
              </w:r>
            </w:del>
            <w:ins w:id="1562" w:author="SK" w:date="2017-10-18T14:57:00Z">
              <w:r w:rsidR="00903669" w:rsidDel="00903669">
                <w:rPr>
                  <w:rFonts w:asciiTheme="minorEastAsia" w:hAnsiTheme="minorEastAsia" w:hint="eastAsia"/>
                </w:rPr>
                <w:t xml:space="preserve"> </w:t>
              </w:r>
            </w:ins>
            <w:del w:id="1563" w:author="SK" w:date="2017-10-18T14:57:00Z">
              <w:r w:rsidDel="00903669">
                <w:rPr>
                  <w:rFonts w:asciiTheme="minorEastAsia" w:hAnsiTheme="minorEastAsia" w:hint="eastAsia"/>
                </w:rPr>
                <w:delText>ay_type=00 || pay_type=01返回</w:delText>
              </w:r>
            </w:del>
          </w:p>
        </w:tc>
      </w:tr>
      <w:tr w:rsidR="00C1759F" w:rsidDel="00903669" w:rsidTr="00B0097A">
        <w:trPr>
          <w:trHeight w:val="353"/>
          <w:del w:id="1564" w:author="SK" w:date="2017-10-18T14:56:00Z"/>
        </w:trPr>
        <w:tc>
          <w:tcPr>
            <w:tcW w:w="1949" w:type="dxa"/>
          </w:tcPr>
          <w:p w:rsidR="00C1759F" w:rsidRPr="004921B5" w:rsidDel="00903669" w:rsidRDefault="00C1759F" w:rsidP="00B0097A">
            <w:pPr>
              <w:jc w:val="center"/>
              <w:rPr>
                <w:del w:id="1565" w:author="SK" w:date="2017-10-18T14:56:00Z"/>
                <w:rFonts w:asciiTheme="minorEastAsia" w:hAnsiTheme="minorEastAsia"/>
              </w:rPr>
            </w:pPr>
            <w:del w:id="1566" w:author="SK" w:date="2017-10-18T14:56:00Z">
              <w:r w:rsidDel="00903669">
                <w:rPr>
                  <w:rFonts w:asciiTheme="minorEastAsia" w:hAnsiTheme="minorEastAsia" w:hint="eastAsia"/>
                </w:rPr>
                <w:delText>pay_id</w:delText>
              </w:r>
            </w:del>
          </w:p>
        </w:tc>
        <w:tc>
          <w:tcPr>
            <w:tcW w:w="1126" w:type="dxa"/>
          </w:tcPr>
          <w:p w:rsidR="00C1759F" w:rsidDel="00903669" w:rsidRDefault="00C1759F" w:rsidP="00B0097A">
            <w:pPr>
              <w:jc w:val="center"/>
              <w:rPr>
                <w:del w:id="1567" w:author="SK" w:date="2017-10-18T14:56:00Z"/>
                <w:rFonts w:asciiTheme="minorEastAsia" w:hAnsiTheme="minorEastAsia"/>
              </w:rPr>
            </w:pPr>
            <w:del w:id="1568" w:author="SK" w:date="2017-10-18T14:56:00Z">
              <w:r w:rsidDel="00903669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817" w:type="dxa"/>
          </w:tcPr>
          <w:p w:rsidR="00C1759F" w:rsidDel="00903669" w:rsidRDefault="00C1759F" w:rsidP="00B0097A">
            <w:pPr>
              <w:jc w:val="center"/>
              <w:rPr>
                <w:del w:id="1569" w:author="SK" w:date="2017-10-18T14:56:00Z"/>
                <w:rFonts w:asciiTheme="minorEastAsia" w:hAnsiTheme="minorEastAsia"/>
              </w:rPr>
            </w:pPr>
            <w:del w:id="1570" w:author="SK" w:date="2017-10-18T14:56:00Z">
              <w:r w:rsidDel="00903669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972" w:type="dxa"/>
          </w:tcPr>
          <w:p w:rsidR="00C1759F" w:rsidDel="00903669" w:rsidRDefault="0035712B" w:rsidP="00B0097A">
            <w:pPr>
              <w:jc w:val="center"/>
              <w:rPr>
                <w:del w:id="1571" w:author="SK" w:date="2017-10-18T14:56:00Z"/>
                <w:rFonts w:asciiTheme="minorEastAsia" w:hAnsiTheme="minorEastAsia"/>
              </w:rPr>
            </w:pPr>
            <w:del w:id="1572" w:author="SK" w:date="2017-10-18T14:56:00Z">
              <w:r w:rsidDel="00903669">
                <w:rPr>
                  <w:rFonts w:asciiTheme="minorEastAsia" w:hAnsiTheme="minorEastAsia" w:hint="eastAsia"/>
                </w:rPr>
                <w:delText>O</w:delText>
              </w:r>
            </w:del>
          </w:p>
        </w:tc>
        <w:tc>
          <w:tcPr>
            <w:tcW w:w="1757" w:type="dxa"/>
          </w:tcPr>
          <w:p w:rsidR="00C1759F" w:rsidDel="00903669" w:rsidRDefault="00C1759F" w:rsidP="00B0097A">
            <w:pPr>
              <w:jc w:val="center"/>
              <w:rPr>
                <w:del w:id="1573" w:author="SK" w:date="2017-10-18T14:56:00Z"/>
                <w:rFonts w:asciiTheme="minorEastAsia" w:hAnsiTheme="minorEastAsia"/>
              </w:rPr>
            </w:pPr>
            <w:del w:id="1574" w:author="SK" w:date="2017-10-18T14:56:00Z">
              <w:r w:rsidDel="00903669">
                <w:rPr>
                  <w:rFonts w:asciiTheme="minorEastAsia" w:hAnsiTheme="minorEastAsia" w:hint="eastAsia"/>
                </w:rPr>
                <w:delText>支付订单号</w:delText>
              </w:r>
            </w:del>
          </w:p>
        </w:tc>
        <w:tc>
          <w:tcPr>
            <w:tcW w:w="1901" w:type="dxa"/>
          </w:tcPr>
          <w:p w:rsidR="00C1759F" w:rsidRPr="00E71FC7" w:rsidDel="00903669" w:rsidRDefault="00387FF2" w:rsidP="00B0097A">
            <w:pPr>
              <w:jc w:val="center"/>
              <w:rPr>
                <w:del w:id="1575" w:author="SK" w:date="2017-10-18T14:56:00Z"/>
                <w:rFonts w:asciiTheme="minorEastAsia" w:hAnsiTheme="minorEastAsia"/>
              </w:rPr>
            </w:pPr>
            <w:del w:id="1576" w:author="SK" w:date="2017-10-18T14:56:00Z">
              <w:r w:rsidDel="00903669">
                <w:rPr>
                  <w:rFonts w:asciiTheme="minorEastAsia" w:hAnsiTheme="minorEastAsia" w:hint="eastAsia"/>
                </w:rPr>
                <w:delText>pay_type=02直接支付返回</w:delText>
              </w:r>
            </w:del>
          </w:p>
        </w:tc>
      </w:tr>
      <w:tr w:rsidR="004111F1" w:rsidTr="00B0097A">
        <w:trPr>
          <w:trHeight w:val="353"/>
        </w:trPr>
        <w:tc>
          <w:tcPr>
            <w:tcW w:w="1949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0097A">
        <w:trPr>
          <w:trHeight w:val="353"/>
        </w:trPr>
        <w:tc>
          <w:tcPr>
            <w:tcW w:w="1949" w:type="dxa"/>
          </w:tcPr>
          <w:p w:rsidR="004111F1" w:rsidRPr="00FF49A8" w:rsidRDefault="004111F1" w:rsidP="00B0097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C01EF9" w:rsidRDefault="00C01EF9" w:rsidP="00C01EF9">
      <w:pPr>
        <w:pStyle w:val="3"/>
      </w:pPr>
      <w:bookmarkStart w:id="1577" w:name="_Toc499446920"/>
      <w:r>
        <w:rPr>
          <w:rFonts w:hint="eastAsia"/>
        </w:rPr>
        <w:t>诺券充值支付结果通知</w:t>
      </w:r>
      <w:ins w:id="1578" w:author="SK" w:date="2017-10-18T15:03:00Z">
        <w:r w:rsidR="00700953">
          <w:rPr>
            <w:rFonts w:hint="eastAsia"/>
          </w:rPr>
          <w:t>（微信、支付宝）</w:t>
        </w:r>
      </w:ins>
      <w:bookmarkEnd w:id="1577"/>
    </w:p>
    <w:p w:rsidR="003B7012" w:rsidRDefault="00DC730F" w:rsidP="003B7012">
      <w:r>
        <w:rPr>
          <w:rFonts w:hint="eastAsia"/>
        </w:rPr>
        <w:t>报文描述：通过微信、支付宝在线上购买诺券</w:t>
      </w:r>
      <w:r w:rsidR="003B7012">
        <w:rPr>
          <w:rFonts w:hint="eastAsia"/>
        </w:rPr>
        <w:t>，支付成功后发起本交易。</w:t>
      </w:r>
    </w:p>
    <w:p w:rsidR="003B7012" w:rsidRDefault="003B7012" w:rsidP="003B7012">
      <w:r>
        <w:rPr>
          <w:rFonts w:hint="eastAsia"/>
        </w:rPr>
        <w:t>接收前置系统报文，调</w:t>
      </w:r>
      <w:r w:rsidR="00BE34CA">
        <w:rPr>
          <w:rFonts w:hint="eastAsia"/>
        </w:rPr>
        <w:t>用诺券</w:t>
      </w:r>
      <w:r>
        <w:rPr>
          <w:rFonts w:hint="eastAsia"/>
        </w:rPr>
        <w:t>充值成功后相关账务服务。</w:t>
      </w:r>
    </w:p>
    <w:p w:rsidR="003B7012" w:rsidRDefault="003B7012" w:rsidP="003B7012">
      <w:pPr>
        <w:rPr>
          <w:ins w:id="1579" w:author="SK" w:date="2017-10-18T14:52:00Z"/>
        </w:rPr>
      </w:pPr>
      <w:r>
        <w:rPr>
          <w:rFonts w:hint="eastAsia"/>
        </w:rPr>
        <w:t>备注：本交易支持查询其他法人业务类型（比如后面业务扩展：银券，信券等）</w:t>
      </w:r>
    </w:p>
    <w:p w:rsidR="002D288C" w:rsidRPr="00D62469" w:rsidRDefault="00717FE3" w:rsidP="003B7012">
      <w:pPr>
        <w:rPr>
          <w:shd w:val="pct15" w:color="auto" w:fill="FFFFFF"/>
          <w:rPrChange w:id="1580" w:author="SK" w:date="2017-10-18T14:58:00Z">
            <w:rPr/>
          </w:rPrChange>
        </w:rPr>
      </w:pPr>
      <w:ins w:id="1581" w:author="SK" w:date="2017-10-18T14:52:00Z">
        <w:r w:rsidRPr="00717FE3">
          <w:rPr>
            <w:rFonts w:hint="eastAsia"/>
            <w:shd w:val="pct15" w:color="auto" w:fill="FFFFFF"/>
            <w:rPrChange w:id="1582" w:author="SK" w:date="2017-10-18T14:58:00Z">
              <w:rPr>
                <w:rFonts w:hint="eastAsia"/>
                <w:color w:val="0000FF" w:themeColor="hyperlink"/>
                <w:u w:val="single"/>
              </w:rPr>
            </w:rPrChange>
          </w:rPr>
          <w:t>注意：只有微信、支付宝支付时使用本接口</w:t>
        </w:r>
        <w:r w:rsidR="00D62469">
          <w:rPr>
            <w:rFonts w:hint="eastAsia"/>
            <w:shd w:val="pct15" w:color="auto" w:fill="FFFFFF"/>
          </w:rPr>
          <w:t>，</w:t>
        </w:r>
      </w:ins>
      <w:ins w:id="1583" w:author="SK" w:date="2017-10-18T14:58:00Z">
        <w:r w:rsidR="00D62469">
          <w:rPr>
            <w:rFonts w:hint="eastAsia"/>
            <w:shd w:val="pct15" w:color="auto" w:fill="FFFFFF"/>
          </w:rPr>
          <w:t>诺宝支付使用诺宝支付专用接口。</w:t>
        </w:r>
      </w:ins>
    </w:p>
    <w:p w:rsidR="00CD2CC6" w:rsidRPr="009C6488" w:rsidRDefault="00CD2CC6" w:rsidP="00CD2CC6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CD2CC6" w:rsidRPr="00361197" w:rsidRDefault="00CD2CC6" w:rsidP="003B7012">
      <w:r>
        <w:rPr>
          <w:rFonts w:hint="eastAsia"/>
        </w:rPr>
        <w:t>/qz/acc/nq/</w:t>
      </w:r>
      <w:r w:rsidR="000957FE">
        <w:rPr>
          <w:rFonts w:hint="eastAsia"/>
        </w:rPr>
        <w:t>notify_nq_order_payed_result</w:t>
      </w:r>
    </w:p>
    <w:p w:rsidR="00EE744F" w:rsidRPr="009C6488" w:rsidRDefault="00EE744F" w:rsidP="00EE744F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57"/>
        <w:gridCol w:w="1092"/>
        <w:gridCol w:w="846"/>
        <w:gridCol w:w="1460"/>
        <w:gridCol w:w="1620"/>
        <w:gridCol w:w="1547"/>
      </w:tblGrid>
      <w:tr w:rsidR="00EE744F" w:rsidTr="00BD0629">
        <w:tc>
          <w:tcPr>
            <w:tcW w:w="1957" w:type="dxa"/>
            <w:shd w:val="clear" w:color="auto" w:fill="D9D9D9" w:themeFill="background1" w:themeFillShade="D9"/>
          </w:tcPr>
          <w:p w:rsidR="00EE744F" w:rsidRPr="006B429A" w:rsidRDefault="00EE744F" w:rsidP="00BD0629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EE744F" w:rsidRPr="006B429A" w:rsidRDefault="00EE744F" w:rsidP="00BD0629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EE744F" w:rsidRPr="006B429A" w:rsidRDefault="00EE744F" w:rsidP="00BD0629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EE744F" w:rsidRPr="006B429A" w:rsidRDefault="00EE744F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E744F" w:rsidRPr="006B429A" w:rsidRDefault="00EE744F" w:rsidP="00BD0629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EE744F" w:rsidRPr="006B429A" w:rsidRDefault="00EE744F" w:rsidP="00BD0629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EE744F" w:rsidTr="00BD0629">
        <w:trPr>
          <w:trHeight w:val="339"/>
        </w:trPr>
        <w:tc>
          <w:tcPr>
            <w:tcW w:w="195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092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4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744F" w:rsidTr="00BD0629">
        <w:trPr>
          <w:trHeight w:val="339"/>
        </w:trPr>
        <w:tc>
          <w:tcPr>
            <w:tcW w:w="1957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pay_amount</w:t>
            </w:r>
          </w:p>
        </w:tc>
        <w:tc>
          <w:tcPr>
            <w:tcW w:w="1092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846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46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4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744F" w:rsidTr="00BD0629">
        <w:trPr>
          <w:trHeight w:val="353"/>
        </w:trPr>
        <w:tc>
          <w:tcPr>
            <w:tcW w:w="195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pay_type</w:t>
            </w:r>
          </w:p>
        </w:tc>
        <w:tc>
          <w:tcPr>
            <w:tcW w:w="1092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充值方式</w:t>
            </w:r>
          </w:p>
        </w:tc>
        <w:tc>
          <w:tcPr>
            <w:tcW w:w="1547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00=微  信</w:t>
            </w:r>
          </w:p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01=支付宝</w:t>
            </w:r>
          </w:p>
        </w:tc>
      </w:tr>
      <w:tr w:rsidR="00EE744F" w:rsidRPr="006B61D2" w:rsidTr="00BD0629">
        <w:trPr>
          <w:trHeight w:val="353"/>
        </w:trPr>
        <w:tc>
          <w:tcPr>
            <w:tcW w:w="195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4921B5">
              <w:rPr>
                <w:rFonts w:asciiTheme="minorEastAsia" w:hAnsiTheme="minorEastAsia"/>
              </w:rPr>
              <w:t>prepay_id</w:t>
            </w:r>
          </w:p>
        </w:tc>
        <w:tc>
          <w:tcPr>
            <w:tcW w:w="1092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预支付订单号</w:t>
            </w:r>
          </w:p>
        </w:tc>
        <w:tc>
          <w:tcPr>
            <w:tcW w:w="154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744F" w:rsidRPr="006B61D2" w:rsidTr="00BD0629">
        <w:trPr>
          <w:trHeight w:val="353"/>
        </w:trPr>
        <w:tc>
          <w:tcPr>
            <w:tcW w:w="195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pay_id</w:t>
            </w:r>
          </w:p>
        </w:tc>
        <w:tc>
          <w:tcPr>
            <w:tcW w:w="1092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微信、支付宝</w:t>
            </w:r>
            <w:r>
              <w:rPr>
                <w:rFonts w:asciiTheme="minorEastAsia" w:hAnsiTheme="minorEastAsia" w:hint="eastAsia"/>
              </w:rPr>
              <w:lastRenderedPageBreak/>
              <w:t>平台订单号</w:t>
            </w:r>
          </w:p>
        </w:tc>
        <w:tc>
          <w:tcPr>
            <w:tcW w:w="154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退款使用</w:t>
            </w:r>
          </w:p>
        </w:tc>
      </w:tr>
      <w:tr w:rsidR="00EE744F" w:rsidRPr="006B61D2" w:rsidTr="00BD0629">
        <w:trPr>
          <w:trHeight w:val="353"/>
        </w:trPr>
        <w:tc>
          <w:tcPr>
            <w:tcW w:w="1957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pay_result</w:t>
            </w:r>
          </w:p>
        </w:tc>
        <w:tc>
          <w:tcPr>
            <w:tcW w:w="1092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支付结果</w:t>
            </w:r>
          </w:p>
        </w:tc>
        <w:tc>
          <w:tcPr>
            <w:tcW w:w="1547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0=成  功</w:t>
            </w:r>
          </w:p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1=失  败</w:t>
            </w:r>
          </w:p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2=待支付</w:t>
            </w:r>
          </w:p>
        </w:tc>
      </w:tr>
      <w:tr w:rsidR="00EE744F" w:rsidRPr="006B61D2" w:rsidTr="00BD0629">
        <w:trPr>
          <w:trHeight w:val="353"/>
        </w:trPr>
        <w:tc>
          <w:tcPr>
            <w:tcW w:w="1957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092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47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ins w:id="1584" w:author="Kai" w:date="2017-09-19T15:44:00Z">
              <w:r w:rsidR="00D52C3E">
                <w:rPr>
                  <w:rFonts w:asciiTheme="minorEastAsia" w:hAnsiTheme="minorEastAsia" w:hint="eastAsia"/>
                </w:rPr>
                <w:t>1</w:t>
              </w:r>
            </w:ins>
            <w:del w:id="1585" w:author="Kai" w:date="2017-09-19T15:44:00Z">
              <w:r w:rsidDel="00D52C3E">
                <w:rPr>
                  <w:rFonts w:asciiTheme="minorEastAsia" w:hAnsiTheme="minorEastAsia" w:hint="eastAsia"/>
                </w:rPr>
                <w:delText>0</w:delText>
              </w:r>
            </w:del>
            <w:r>
              <w:rPr>
                <w:rFonts w:asciiTheme="minorEastAsia" w:hAnsiTheme="minorEastAsia" w:hint="eastAsia"/>
              </w:rPr>
              <w:t>=诺</w:t>
            </w:r>
            <w:r w:rsidR="004201AD">
              <w:rPr>
                <w:rFonts w:asciiTheme="minorEastAsia" w:hAnsiTheme="minorEastAsia" w:hint="eastAsia"/>
              </w:rPr>
              <w:t>券</w:t>
            </w:r>
          </w:p>
        </w:tc>
      </w:tr>
      <w:tr w:rsidR="00EE744F" w:rsidRPr="006B61D2" w:rsidTr="00BD0629">
        <w:trPr>
          <w:trHeight w:val="353"/>
        </w:trPr>
        <w:tc>
          <w:tcPr>
            <w:tcW w:w="195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092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4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EE744F" w:rsidRPr="006B61D2" w:rsidTr="00BD0629">
        <w:trPr>
          <w:trHeight w:val="353"/>
        </w:trPr>
        <w:tc>
          <w:tcPr>
            <w:tcW w:w="195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092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60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47" w:type="dxa"/>
          </w:tcPr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EE744F" w:rsidRPr="009D678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BD0629">
        <w:trPr>
          <w:trHeight w:val="353"/>
        </w:trPr>
        <w:tc>
          <w:tcPr>
            <w:tcW w:w="1957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92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7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BD0629">
        <w:trPr>
          <w:trHeight w:val="353"/>
        </w:trPr>
        <w:tc>
          <w:tcPr>
            <w:tcW w:w="1957" w:type="dxa"/>
          </w:tcPr>
          <w:p w:rsidR="004111F1" w:rsidRPr="00FF49A8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92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46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460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0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7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EE744F" w:rsidRDefault="00EE744F" w:rsidP="00EE744F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753"/>
        <w:gridCol w:w="1158"/>
        <w:gridCol w:w="829"/>
        <w:gridCol w:w="1587"/>
        <w:gridCol w:w="1650"/>
        <w:gridCol w:w="1545"/>
      </w:tblGrid>
      <w:tr w:rsidR="00EE744F" w:rsidTr="00BD0629">
        <w:tc>
          <w:tcPr>
            <w:tcW w:w="1753" w:type="dxa"/>
            <w:shd w:val="clear" w:color="auto" w:fill="D9D9D9" w:themeFill="background1" w:themeFillShade="D9"/>
          </w:tcPr>
          <w:p w:rsidR="00EE744F" w:rsidRDefault="00EE744F" w:rsidP="00BD062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EE744F" w:rsidRDefault="00EE744F" w:rsidP="00BD0629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EE744F" w:rsidRDefault="00EE744F" w:rsidP="00BD062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EE744F" w:rsidRDefault="00EE744F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EE744F" w:rsidRDefault="00EE744F" w:rsidP="00BD0629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EE744F" w:rsidRDefault="00EE744F" w:rsidP="00BD062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744F" w:rsidTr="00BD0629">
        <w:trPr>
          <w:trHeight w:val="339"/>
        </w:trPr>
        <w:tc>
          <w:tcPr>
            <w:tcW w:w="1753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58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87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45" w:type="dxa"/>
          </w:tcPr>
          <w:p w:rsidR="00EE744F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EE744F" w:rsidTr="00BD0629">
        <w:trPr>
          <w:trHeight w:val="353"/>
        </w:trPr>
        <w:tc>
          <w:tcPr>
            <w:tcW w:w="1753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58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587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0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45" w:type="dxa"/>
          </w:tcPr>
          <w:p w:rsidR="00EE744F" w:rsidRPr="00E71FC7" w:rsidRDefault="00EE744F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D0629">
        <w:trPr>
          <w:trHeight w:val="353"/>
        </w:trPr>
        <w:tc>
          <w:tcPr>
            <w:tcW w:w="1753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58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45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D0629">
        <w:trPr>
          <w:trHeight w:val="353"/>
        </w:trPr>
        <w:tc>
          <w:tcPr>
            <w:tcW w:w="1753" w:type="dxa"/>
          </w:tcPr>
          <w:p w:rsidR="004111F1" w:rsidRPr="00FF49A8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58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87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0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45" w:type="dxa"/>
          </w:tcPr>
          <w:p w:rsidR="004111F1" w:rsidRPr="00E71FC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07096F" w:rsidRPr="003B7012" w:rsidRDefault="0007096F" w:rsidP="0007096F"/>
    <w:p w:rsidR="002B292D" w:rsidRDefault="002B292D" w:rsidP="002B292D">
      <w:pPr>
        <w:pStyle w:val="3"/>
      </w:pPr>
      <w:bookmarkStart w:id="1586" w:name="_Toc499446921"/>
      <w:r>
        <w:rPr>
          <w:rFonts w:hint="eastAsia"/>
        </w:rPr>
        <w:t>诺券比例查询</w:t>
      </w:r>
      <w:bookmarkEnd w:id="1586"/>
    </w:p>
    <w:p w:rsidR="00003769" w:rsidRDefault="00003769" w:rsidP="00003769">
      <w:r>
        <w:rPr>
          <w:rFonts w:hint="eastAsia"/>
        </w:rPr>
        <w:t>报文描述：诺商会员线上购买</w:t>
      </w:r>
      <w:r w:rsidR="00480190">
        <w:rPr>
          <w:rFonts w:hint="eastAsia"/>
        </w:rPr>
        <w:t>诺，获得相应诺券与积分奖励比例查询</w:t>
      </w:r>
      <w:r w:rsidR="00A2123F">
        <w:rPr>
          <w:rFonts w:hint="eastAsia"/>
        </w:rPr>
        <w:t>（</w:t>
      </w:r>
      <w:r w:rsidR="007E7283">
        <w:rPr>
          <w:rFonts w:hint="eastAsia"/>
        </w:rPr>
        <w:t>如</w:t>
      </w:r>
      <w:r w:rsidR="00A2123F">
        <w:rPr>
          <w:rFonts w:hint="eastAsia"/>
        </w:rPr>
        <w:t>1</w:t>
      </w:r>
      <w:r w:rsidR="00A2123F">
        <w:rPr>
          <w:rFonts w:hint="eastAsia"/>
        </w:rPr>
        <w:t>元</w:t>
      </w:r>
      <w:r w:rsidR="00A2123F">
        <w:rPr>
          <w:rFonts w:hint="eastAsia"/>
        </w:rPr>
        <w:t>=20</w:t>
      </w:r>
      <w:r w:rsidR="00A2123F">
        <w:rPr>
          <w:rFonts w:hint="eastAsia"/>
        </w:rPr>
        <w:t>诺券</w:t>
      </w:r>
      <w:r w:rsidR="00A2123F">
        <w:rPr>
          <w:rFonts w:hint="eastAsia"/>
        </w:rPr>
        <w:t>+1</w:t>
      </w:r>
      <w:r w:rsidR="00A2123F">
        <w:rPr>
          <w:rFonts w:hint="eastAsia"/>
        </w:rPr>
        <w:t>积分）</w:t>
      </w:r>
      <w:r>
        <w:rPr>
          <w:rFonts w:hint="eastAsia"/>
        </w:rPr>
        <w:t>。</w:t>
      </w:r>
    </w:p>
    <w:p w:rsidR="00003769" w:rsidRDefault="00003769" w:rsidP="00003769">
      <w:r>
        <w:rPr>
          <w:rFonts w:hint="eastAsia"/>
        </w:rPr>
        <w:t>接收前置系统报文，调用诺券充值</w:t>
      </w:r>
      <w:r w:rsidR="00A2123F">
        <w:rPr>
          <w:rFonts w:hint="eastAsia"/>
        </w:rPr>
        <w:t>比例查询</w:t>
      </w:r>
      <w:r>
        <w:rPr>
          <w:rFonts w:hint="eastAsia"/>
        </w:rPr>
        <w:t>服务。</w:t>
      </w:r>
    </w:p>
    <w:p w:rsidR="00003769" w:rsidRDefault="00003769" w:rsidP="00003769">
      <w:r>
        <w:rPr>
          <w:rFonts w:hint="eastAsia"/>
        </w:rPr>
        <w:t>备注：本交易支持交易其他法人业务类型（比如后面业务扩展：信券，银券等）</w:t>
      </w:r>
    </w:p>
    <w:p w:rsidR="009E4B13" w:rsidRPr="009C6488" w:rsidRDefault="009E4B13" w:rsidP="009E4B13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9E4B13" w:rsidRDefault="009E4B13" w:rsidP="00003769">
      <w:r>
        <w:rPr>
          <w:rFonts w:hint="eastAsia"/>
        </w:rPr>
        <w:t>/qz/acc/nq/nq_feerate_qry</w:t>
      </w:r>
    </w:p>
    <w:p w:rsidR="006500F4" w:rsidRPr="009C6488" w:rsidRDefault="006500F4" w:rsidP="006500F4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899"/>
        <w:gridCol w:w="966"/>
        <w:gridCol w:w="838"/>
        <w:gridCol w:w="1382"/>
        <w:gridCol w:w="1541"/>
        <w:gridCol w:w="1896"/>
      </w:tblGrid>
      <w:tr w:rsidR="006500F4" w:rsidTr="00B0097A">
        <w:tc>
          <w:tcPr>
            <w:tcW w:w="1899" w:type="dxa"/>
            <w:shd w:val="clear" w:color="auto" w:fill="D9D9D9" w:themeFill="background1" w:themeFillShade="D9"/>
          </w:tcPr>
          <w:p w:rsidR="006500F4" w:rsidRPr="006B429A" w:rsidRDefault="006500F4" w:rsidP="00B0097A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6500F4" w:rsidRPr="006B429A" w:rsidRDefault="006500F4" w:rsidP="00B0097A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6500F4" w:rsidRPr="006B429A" w:rsidRDefault="006500F4" w:rsidP="00B0097A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6500F4" w:rsidRPr="006B429A" w:rsidRDefault="006500F4" w:rsidP="00B0097A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6500F4" w:rsidRPr="006B429A" w:rsidRDefault="006500F4" w:rsidP="00B0097A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6500F4" w:rsidRPr="006B429A" w:rsidRDefault="006500F4" w:rsidP="00B0097A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6500F4" w:rsidTr="00B0097A">
        <w:trPr>
          <w:trHeight w:val="339"/>
        </w:trPr>
        <w:tc>
          <w:tcPr>
            <w:tcW w:w="1899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6500F4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500F4" w:rsidTr="00B0097A">
        <w:trPr>
          <w:trHeight w:val="367"/>
        </w:trPr>
        <w:tc>
          <w:tcPr>
            <w:tcW w:w="1899" w:type="dxa"/>
          </w:tcPr>
          <w:p w:rsidR="006500F4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biz_type</w:t>
            </w:r>
          </w:p>
        </w:tc>
        <w:tc>
          <w:tcPr>
            <w:tcW w:w="966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6500F4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6500F4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6500F4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00=诺券</w:t>
            </w:r>
          </w:p>
        </w:tc>
      </w:tr>
      <w:tr w:rsidR="006500F4" w:rsidRPr="006B61D2" w:rsidTr="00B0097A">
        <w:trPr>
          <w:trHeight w:val="353"/>
        </w:trPr>
        <w:tc>
          <w:tcPr>
            <w:tcW w:w="1899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6500F4" w:rsidRPr="006B61D2" w:rsidTr="00B0097A">
        <w:trPr>
          <w:trHeight w:val="353"/>
        </w:trPr>
        <w:tc>
          <w:tcPr>
            <w:tcW w:w="1899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6500F4" w:rsidRPr="009D678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B0097A">
        <w:trPr>
          <w:trHeight w:val="353"/>
        </w:trPr>
        <w:tc>
          <w:tcPr>
            <w:tcW w:w="1899" w:type="dxa"/>
          </w:tcPr>
          <w:p w:rsidR="004111F1" w:rsidRPr="009D6787" w:rsidRDefault="004111F1" w:rsidP="00B0097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4111F1" w:rsidRPr="009D6787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Pr="009D6787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Pr="009D6787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4111F1" w:rsidRPr="009D6787" w:rsidRDefault="004111F1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B0097A">
        <w:trPr>
          <w:trHeight w:val="353"/>
        </w:trPr>
        <w:tc>
          <w:tcPr>
            <w:tcW w:w="1899" w:type="dxa"/>
          </w:tcPr>
          <w:p w:rsidR="004111F1" w:rsidRPr="00FF49A8" w:rsidRDefault="004111F1" w:rsidP="00B0097A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4111F1" w:rsidRPr="009D6787" w:rsidRDefault="004111F1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500F4" w:rsidRDefault="006500F4" w:rsidP="006500F4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1949"/>
        <w:gridCol w:w="1126"/>
        <w:gridCol w:w="817"/>
        <w:gridCol w:w="972"/>
        <w:gridCol w:w="1757"/>
        <w:gridCol w:w="1901"/>
      </w:tblGrid>
      <w:tr w:rsidR="006500F4" w:rsidTr="00B0097A">
        <w:tc>
          <w:tcPr>
            <w:tcW w:w="1949" w:type="dxa"/>
            <w:shd w:val="clear" w:color="auto" w:fill="D9D9D9" w:themeFill="background1" w:themeFillShade="D9"/>
          </w:tcPr>
          <w:p w:rsidR="006500F4" w:rsidRDefault="006500F4" w:rsidP="00B0097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6500F4" w:rsidRDefault="006500F4" w:rsidP="00B0097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6500F4" w:rsidRDefault="006500F4" w:rsidP="00B0097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6500F4" w:rsidRDefault="006500F4" w:rsidP="00B0097A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:rsidR="006500F4" w:rsidRDefault="006500F4" w:rsidP="00B0097A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6500F4" w:rsidRDefault="006500F4" w:rsidP="00B0097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00F4" w:rsidTr="00B0097A">
        <w:trPr>
          <w:trHeight w:val="339"/>
        </w:trPr>
        <w:tc>
          <w:tcPr>
            <w:tcW w:w="1949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126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72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901" w:type="dxa"/>
          </w:tcPr>
          <w:p w:rsidR="006500F4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6500F4" w:rsidTr="00B0097A">
        <w:trPr>
          <w:trHeight w:val="353"/>
        </w:trPr>
        <w:tc>
          <w:tcPr>
            <w:tcW w:w="1949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126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72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901" w:type="dxa"/>
          </w:tcPr>
          <w:p w:rsidR="006500F4" w:rsidRPr="00E71FC7" w:rsidRDefault="006500F4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500F4" w:rsidTr="00B0097A">
        <w:trPr>
          <w:trHeight w:val="353"/>
        </w:trPr>
        <w:tc>
          <w:tcPr>
            <w:tcW w:w="1949" w:type="dxa"/>
          </w:tcPr>
          <w:p w:rsidR="006500F4" w:rsidRPr="00E71FC7" w:rsidRDefault="006E358D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ticket_num</w:t>
            </w:r>
          </w:p>
        </w:tc>
        <w:tc>
          <w:tcPr>
            <w:tcW w:w="1126" w:type="dxa"/>
          </w:tcPr>
          <w:p w:rsidR="006500F4" w:rsidRPr="00E71FC7" w:rsidRDefault="008A7EB9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17" w:type="dxa"/>
          </w:tcPr>
          <w:p w:rsidR="006500F4" w:rsidRPr="00E71FC7" w:rsidRDefault="00C36F1C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72" w:type="dxa"/>
          </w:tcPr>
          <w:p w:rsidR="006500F4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6500F4" w:rsidRPr="00E71FC7" w:rsidRDefault="000D3F1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诺券数量</w:t>
            </w:r>
          </w:p>
        </w:tc>
        <w:tc>
          <w:tcPr>
            <w:tcW w:w="1901" w:type="dxa"/>
          </w:tcPr>
          <w:p w:rsidR="006500F4" w:rsidRPr="00E71FC7" w:rsidRDefault="001312F9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1元获得诺券数量</w:t>
            </w:r>
          </w:p>
        </w:tc>
      </w:tr>
      <w:tr w:rsidR="006500F4" w:rsidTr="00B0097A">
        <w:trPr>
          <w:trHeight w:val="353"/>
        </w:trPr>
        <w:tc>
          <w:tcPr>
            <w:tcW w:w="1949" w:type="dxa"/>
          </w:tcPr>
          <w:p w:rsidR="006500F4" w:rsidRPr="004921B5" w:rsidRDefault="006E358D" w:rsidP="006E358D">
            <w:pPr>
              <w:jc w:val="center"/>
              <w:rPr>
                <w:rFonts w:asciiTheme="minorEastAsia" w:hAnsiTheme="minorEastAsia"/>
              </w:rPr>
            </w:pPr>
            <w:r w:rsidRPr="006E358D">
              <w:rPr>
                <w:rFonts w:asciiTheme="minorEastAsia" w:hAnsiTheme="minorEastAsia"/>
              </w:rPr>
              <w:t>integral</w:t>
            </w:r>
            <w:r>
              <w:rPr>
                <w:rFonts w:asciiTheme="minorEastAsia" w:hAnsiTheme="minorEastAsia" w:hint="eastAsia"/>
              </w:rPr>
              <w:t>_num</w:t>
            </w:r>
          </w:p>
        </w:tc>
        <w:tc>
          <w:tcPr>
            <w:tcW w:w="1126" w:type="dxa"/>
          </w:tcPr>
          <w:p w:rsidR="006500F4" w:rsidRDefault="008A7EB9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17" w:type="dxa"/>
          </w:tcPr>
          <w:p w:rsidR="006500F4" w:rsidRDefault="00C36F1C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72" w:type="dxa"/>
          </w:tcPr>
          <w:p w:rsidR="006500F4" w:rsidRDefault="006500F4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57" w:type="dxa"/>
          </w:tcPr>
          <w:p w:rsidR="006500F4" w:rsidRDefault="000D3F18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积分数量</w:t>
            </w:r>
          </w:p>
        </w:tc>
        <w:tc>
          <w:tcPr>
            <w:tcW w:w="1901" w:type="dxa"/>
          </w:tcPr>
          <w:p w:rsidR="006500F4" w:rsidRPr="00E71FC7" w:rsidRDefault="001312F9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1元充值诺券获得积分数量</w:t>
            </w:r>
          </w:p>
        </w:tc>
      </w:tr>
      <w:tr w:rsidR="004111F1" w:rsidTr="00B0097A">
        <w:trPr>
          <w:trHeight w:val="353"/>
        </w:trPr>
        <w:tc>
          <w:tcPr>
            <w:tcW w:w="1949" w:type="dxa"/>
          </w:tcPr>
          <w:p w:rsidR="004111F1" w:rsidRPr="006E358D" w:rsidRDefault="004111F1" w:rsidP="006E358D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26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901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B0097A">
        <w:trPr>
          <w:trHeight w:val="353"/>
        </w:trPr>
        <w:tc>
          <w:tcPr>
            <w:tcW w:w="1949" w:type="dxa"/>
          </w:tcPr>
          <w:p w:rsidR="004111F1" w:rsidRPr="00FF49A8" w:rsidRDefault="004111F1" w:rsidP="006E358D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26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17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72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57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901" w:type="dxa"/>
          </w:tcPr>
          <w:p w:rsidR="004111F1" w:rsidRDefault="004111F1" w:rsidP="00B0097A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857872" w:rsidRDefault="00857872" w:rsidP="00857872">
      <w:pPr>
        <w:pStyle w:val="3"/>
      </w:pPr>
      <w:bookmarkStart w:id="1587" w:name="_Toc499446922"/>
      <w:r>
        <w:rPr>
          <w:rFonts w:hint="eastAsia"/>
        </w:rPr>
        <w:t>诺券明细</w:t>
      </w:r>
      <w:ins w:id="1588" w:author="SK" w:date="2017-09-30T15:24:00Z">
        <w:r w:rsidR="00A96E91">
          <w:rPr>
            <w:rFonts w:hint="eastAsia"/>
          </w:rPr>
          <w:t>列表</w:t>
        </w:r>
      </w:ins>
      <w:bookmarkEnd w:id="1587"/>
    </w:p>
    <w:p w:rsidR="00857872" w:rsidRDefault="00857872" w:rsidP="00857872">
      <w:r>
        <w:rPr>
          <w:rFonts w:hint="eastAsia"/>
        </w:rPr>
        <w:t>报文描述：诺商会员诺券明细查询。</w:t>
      </w:r>
    </w:p>
    <w:p w:rsidR="00857872" w:rsidRDefault="00211B9F" w:rsidP="00857872">
      <w:r>
        <w:rPr>
          <w:rFonts w:hint="eastAsia"/>
        </w:rPr>
        <w:t>接收前置系统报文，调用诺券明细查询</w:t>
      </w:r>
      <w:r w:rsidR="00857872">
        <w:rPr>
          <w:rFonts w:hint="eastAsia"/>
        </w:rPr>
        <w:t>服务。</w:t>
      </w:r>
    </w:p>
    <w:p w:rsidR="00857872" w:rsidRDefault="00857872" w:rsidP="00857872">
      <w:r>
        <w:rPr>
          <w:rFonts w:hint="eastAsia"/>
        </w:rPr>
        <w:t>备注：本交易支持交易其他法人业务类型（比如后面业务扩展：信券，银券等）</w:t>
      </w:r>
    </w:p>
    <w:p w:rsidR="00022368" w:rsidRPr="009C6488" w:rsidRDefault="00022368" w:rsidP="00022368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022368" w:rsidRDefault="00022368" w:rsidP="00857872">
      <w:r>
        <w:rPr>
          <w:rFonts w:hint="eastAsia"/>
        </w:rPr>
        <w:t>/qz/acc/nq/nq_detail_</w:t>
      </w:r>
      <w:ins w:id="1589" w:author="SK" w:date="2017-09-30T15:34:00Z">
        <w:r w:rsidR="00E42334">
          <w:rPr>
            <w:rFonts w:hint="eastAsia"/>
          </w:rPr>
          <w:t>list_</w:t>
        </w:r>
      </w:ins>
      <w:r>
        <w:rPr>
          <w:rFonts w:hint="eastAsia"/>
        </w:rPr>
        <w:t>qry</w:t>
      </w:r>
    </w:p>
    <w:p w:rsidR="00DA11DA" w:rsidRPr="009C6488" w:rsidRDefault="00DA11DA" w:rsidP="00DA11DA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899"/>
        <w:gridCol w:w="966"/>
        <w:gridCol w:w="838"/>
        <w:gridCol w:w="1382"/>
        <w:gridCol w:w="1541"/>
        <w:gridCol w:w="1896"/>
      </w:tblGrid>
      <w:tr w:rsidR="00DA11DA" w:rsidTr="00870DB3">
        <w:tc>
          <w:tcPr>
            <w:tcW w:w="1899" w:type="dxa"/>
            <w:shd w:val="clear" w:color="auto" w:fill="D9D9D9" w:themeFill="background1" w:themeFillShade="D9"/>
          </w:tcPr>
          <w:p w:rsidR="00DA11DA" w:rsidRPr="006B429A" w:rsidRDefault="00DA11DA" w:rsidP="00870DB3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DA11DA" w:rsidRPr="006B429A" w:rsidRDefault="00DA11DA" w:rsidP="00870DB3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DA11DA" w:rsidRPr="006B429A" w:rsidRDefault="00DA11DA" w:rsidP="00870DB3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DA11DA" w:rsidRPr="006B429A" w:rsidRDefault="00DA11DA" w:rsidP="00870DB3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DA11DA" w:rsidRPr="006B429A" w:rsidRDefault="00DA11DA" w:rsidP="00870DB3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DA11DA" w:rsidRPr="006B429A" w:rsidRDefault="00DA11DA" w:rsidP="00870DB3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DA11DA" w:rsidTr="00870DB3">
        <w:trPr>
          <w:trHeight w:val="339"/>
        </w:trPr>
        <w:tc>
          <w:tcPr>
            <w:tcW w:w="1899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A11DA" w:rsidTr="00870DB3">
        <w:trPr>
          <w:trHeight w:val="339"/>
        </w:trPr>
        <w:tc>
          <w:tcPr>
            <w:tcW w:w="1899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00=诺券</w:t>
            </w:r>
          </w:p>
        </w:tc>
      </w:tr>
      <w:tr w:rsidR="00DA11DA" w:rsidTr="00870DB3">
        <w:trPr>
          <w:trHeight w:val="339"/>
        </w:trPr>
        <w:tc>
          <w:tcPr>
            <w:tcW w:w="1899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begin_date</w:t>
            </w:r>
          </w:p>
        </w:tc>
        <w:tc>
          <w:tcPr>
            <w:tcW w:w="966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开始日期</w:t>
            </w:r>
          </w:p>
        </w:tc>
        <w:tc>
          <w:tcPr>
            <w:tcW w:w="1896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A11DA" w:rsidTr="00870DB3">
        <w:trPr>
          <w:trHeight w:val="339"/>
        </w:trPr>
        <w:tc>
          <w:tcPr>
            <w:tcW w:w="1899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end_date</w:t>
            </w:r>
          </w:p>
        </w:tc>
        <w:tc>
          <w:tcPr>
            <w:tcW w:w="966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结束日期</w:t>
            </w:r>
          </w:p>
        </w:tc>
        <w:tc>
          <w:tcPr>
            <w:tcW w:w="1896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A11DA" w:rsidTr="00870DB3">
        <w:trPr>
          <w:trHeight w:val="339"/>
        </w:trPr>
        <w:tc>
          <w:tcPr>
            <w:tcW w:w="1899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966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每页显示记录数</w:t>
            </w:r>
          </w:p>
        </w:tc>
        <w:tc>
          <w:tcPr>
            <w:tcW w:w="1896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A11DA" w:rsidTr="00870DB3">
        <w:trPr>
          <w:trHeight w:val="339"/>
        </w:trPr>
        <w:tc>
          <w:tcPr>
            <w:tcW w:w="1899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966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896" w:type="dxa"/>
          </w:tcPr>
          <w:p w:rsidR="00DA11DA" w:rsidRDefault="00DA11DA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A11DA" w:rsidRPr="006B61D2" w:rsidTr="00870DB3">
        <w:trPr>
          <w:trHeight w:val="353"/>
        </w:trPr>
        <w:tc>
          <w:tcPr>
            <w:tcW w:w="1899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DA11DA" w:rsidRPr="006B61D2" w:rsidTr="00870DB3">
        <w:trPr>
          <w:trHeight w:val="353"/>
        </w:trPr>
        <w:tc>
          <w:tcPr>
            <w:tcW w:w="1899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DA11DA" w:rsidRPr="009D6787" w:rsidRDefault="00DA11DA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870DB3">
        <w:trPr>
          <w:trHeight w:val="353"/>
        </w:trPr>
        <w:tc>
          <w:tcPr>
            <w:tcW w:w="1899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870DB3">
        <w:trPr>
          <w:trHeight w:val="353"/>
        </w:trPr>
        <w:tc>
          <w:tcPr>
            <w:tcW w:w="1899" w:type="dxa"/>
          </w:tcPr>
          <w:p w:rsidR="004111F1" w:rsidRPr="00FF49A8" w:rsidRDefault="004111F1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94674" w:rsidRDefault="00694674" w:rsidP="00694674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2250"/>
        <w:gridCol w:w="1048"/>
        <w:gridCol w:w="790"/>
        <w:gridCol w:w="1152"/>
        <w:gridCol w:w="1626"/>
        <w:gridCol w:w="1656"/>
      </w:tblGrid>
      <w:tr w:rsidR="00694674" w:rsidTr="00870DB3">
        <w:tc>
          <w:tcPr>
            <w:tcW w:w="2250" w:type="dxa"/>
            <w:shd w:val="clear" w:color="auto" w:fill="D9D9D9" w:themeFill="background1" w:themeFillShade="D9"/>
          </w:tcPr>
          <w:p w:rsidR="00694674" w:rsidRDefault="00694674" w:rsidP="00870DB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694674" w:rsidRDefault="00694674" w:rsidP="00870DB3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:rsidR="00694674" w:rsidRDefault="00694674" w:rsidP="00870DB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694674" w:rsidRDefault="00694674" w:rsidP="00870DB3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694674" w:rsidRDefault="00694674" w:rsidP="00870DB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694674" w:rsidRDefault="00694674" w:rsidP="00870DB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4674" w:rsidTr="00870DB3">
        <w:trPr>
          <w:trHeight w:val="339"/>
        </w:trPr>
        <w:tc>
          <w:tcPr>
            <w:tcW w:w="2250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48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2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656" w:type="dxa"/>
          </w:tcPr>
          <w:p w:rsidR="00694674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694674" w:rsidTr="00870DB3">
        <w:trPr>
          <w:trHeight w:val="353"/>
        </w:trPr>
        <w:tc>
          <w:tcPr>
            <w:tcW w:w="2250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48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52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656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94674" w:rsidTr="00870DB3">
        <w:trPr>
          <w:trHeight w:val="353"/>
        </w:trPr>
        <w:tc>
          <w:tcPr>
            <w:tcW w:w="2250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total_num</w:t>
            </w:r>
          </w:p>
        </w:tc>
        <w:tc>
          <w:tcPr>
            <w:tcW w:w="1048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0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2" w:type="dxa"/>
          </w:tcPr>
          <w:p w:rsidR="00694674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总笔数</w:t>
            </w:r>
          </w:p>
        </w:tc>
        <w:tc>
          <w:tcPr>
            <w:tcW w:w="1656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94674" w:rsidTr="00870DB3">
        <w:trPr>
          <w:trHeight w:val="353"/>
        </w:trPr>
        <w:tc>
          <w:tcPr>
            <w:tcW w:w="2250" w:type="dxa"/>
          </w:tcPr>
          <w:p w:rsidR="00694674" w:rsidRPr="00E71FC7" w:rsidRDefault="00694674" w:rsidP="00870D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detail_list</w:t>
            </w:r>
          </w:p>
        </w:tc>
        <w:tc>
          <w:tcPr>
            <w:tcW w:w="1048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2" w:type="dxa"/>
          </w:tcPr>
          <w:p w:rsidR="00694674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诺宝交易明细列表</w:t>
            </w:r>
          </w:p>
        </w:tc>
        <w:tc>
          <w:tcPr>
            <w:tcW w:w="1656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694674" w:rsidTr="00870DB3">
        <w:trPr>
          <w:trHeight w:val="353"/>
        </w:trPr>
        <w:tc>
          <w:tcPr>
            <w:tcW w:w="2250" w:type="dxa"/>
          </w:tcPr>
          <w:p w:rsidR="00694674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tran_type</w:t>
            </w:r>
          </w:p>
        </w:tc>
        <w:tc>
          <w:tcPr>
            <w:tcW w:w="1048" w:type="dxa"/>
          </w:tcPr>
          <w:p w:rsidR="00694674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694674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694674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交易类型</w:t>
            </w:r>
          </w:p>
        </w:tc>
        <w:tc>
          <w:tcPr>
            <w:tcW w:w="1656" w:type="dxa"/>
          </w:tcPr>
          <w:p w:rsidR="00694674" w:rsidRPr="00E71FC7" w:rsidRDefault="0069467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00=诺券充值</w:t>
            </w:r>
          </w:p>
        </w:tc>
      </w:tr>
      <w:tr w:rsidR="00F070A4" w:rsidTr="00870DB3">
        <w:trPr>
          <w:trHeight w:val="353"/>
          <w:ins w:id="1590" w:author="SK" w:date="2017-09-30T15:28:00Z"/>
        </w:trPr>
        <w:tc>
          <w:tcPr>
            <w:tcW w:w="2250" w:type="dxa"/>
          </w:tcPr>
          <w:p w:rsidR="00F070A4" w:rsidRDefault="00F070A4" w:rsidP="00870DB3">
            <w:pPr>
              <w:jc w:val="center"/>
              <w:rPr>
                <w:ins w:id="1591" w:author="SK" w:date="2017-09-30T15:28:00Z"/>
                <w:rFonts w:asciiTheme="minorEastAsia" w:hAnsiTheme="minorEastAsia"/>
              </w:rPr>
            </w:pPr>
            <w:ins w:id="1592" w:author="SK" w:date="2017-09-30T15:28:00Z">
              <w:r>
                <w:rPr>
                  <w:rFonts w:asciiTheme="minorEastAsia" w:hAnsiTheme="minorEastAsia" w:hint="eastAsia"/>
                </w:rPr>
                <w:t>tran_date</w:t>
              </w:r>
            </w:ins>
          </w:p>
        </w:tc>
        <w:tc>
          <w:tcPr>
            <w:tcW w:w="1048" w:type="dxa"/>
          </w:tcPr>
          <w:p w:rsidR="00F070A4" w:rsidRDefault="00F070A4" w:rsidP="00870DB3">
            <w:pPr>
              <w:jc w:val="center"/>
              <w:rPr>
                <w:ins w:id="1593" w:author="SK" w:date="2017-09-30T15:28:00Z"/>
                <w:rFonts w:asciiTheme="minorEastAsia" w:hAnsiTheme="minorEastAsia"/>
              </w:rPr>
            </w:pPr>
            <w:ins w:id="1594" w:author="SK" w:date="2017-09-30T15:28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F070A4" w:rsidRDefault="00F070A4" w:rsidP="00870DB3">
            <w:pPr>
              <w:jc w:val="center"/>
              <w:rPr>
                <w:ins w:id="1595" w:author="SK" w:date="2017-09-30T15:28:00Z"/>
                <w:rFonts w:asciiTheme="minorEastAsia" w:hAnsiTheme="minorEastAsia"/>
              </w:rPr>
            </w:pPr>
            <w:ins w:id="1596" w:author="SK" w:date="2017-09-30T15:28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F070A4" w:rsidRDefault="00F070A4" w:rsidP="00870DB3">
            <w:pPr>
              <w:jc w:val="center"/>
              <w:rPr>
                <w:ins w:id="1597" w:author="SK" w:date="2017-09-30T15:28:00Z"/>
                <w:rFonts w:asciiTheme="minorEastAsia" w:hAnsiTheme="minorEastAsia"/>
              </w:rPr>
            </w:pPr>
            <w:ins w:id="1598" w:author="SK" w:date="2017-09-30T15:28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F070A4" w:rsidRDefault="00F070A4" w:rsidP="00870DB3">
            <w:pPr>
              <w:jc w:val="center"/>
              <w:rPr>
                <w:ins w:id="1599" w:author="SK" w:date="2017-09-30T15:28:00Z"/>
                <w:rFonts w:asciiTheme="minorEastAsia" w:hAnsiTheme="minorEastAsia"/>
              </w:rPr>
            </w:pPr>
            <w:ins w:id="1600" w:author="SK" w:date="2017-09-30T15:28:00Z">
              <w:r>
                <w:rPr>
                  <w:rFonts w:asciiTheme="minorEastAsia" w:hAnsiTheme="minorEastAsia" w:hint="eastAsia"/>
                </w:rPr>
                <w:t>交易日期</w:t>
              </w:r>
            </w:ins>
          </w:p>
        </w:tc>
        <w:tc>
          <w:tcPr>
            <w:tcW w:w="1656" w:type="dxa"/>
          </w:tcPr>
          <w:p w:rsidR="00F070A4" w:rsidRDefault="00F070A4" w:rsidP="00870DB3">
            <w:pPr>
              <w:jc w:val="center"/>
              <w:rPr>
                <w:ins w:id="1601" w:author="SK" w:date="2017-09-30T15:28:00Z"/>
                <w:rFonts w:asciiTheme="minorEastAsia" w:hAnsiTheme="minorEastAsia"/>
              </w:rPr>
            </w:pPr>
          </w:p>
        </w:tc>
      </w:tr>
      <w:tr w:rsidR="00F070A4" w:rsidTr="00870DB3">
        <w:trPr>
          <w:trHeight w:val="353"/>
          <w:ins w:id="1602" w:author="SK" w:date="2017-09-30T15:28:00Z"/>
        </w:trPr>
        <w:tc>
          <w:tcPr>
            <w:tcW w:w="2250" w:type="dxa"/>
          </w:tcPr>
          <w:p w:rsidR="00F070A4" w:rsidRDefault="00F070A4" w:rsidP="00870DB3">
            <w:pPr>
              <w:jc w:val="center"/>
              <w:rPr>
                <w:ins w:id="1603" w:author="SK" w:date="2017-09-30T15:28:00Z"/>
                <w:rFonts w:asciiTheme="minorEastAsia" w:hAnsiTheme="minorEastAsia"/>
              </w:rPr>
            </w:pPr>
            <w:ins w:id="1604" w:author="SK" w:date="2017-09-30T15:28:00Z">
              <w:r>
                <w:rPr>
                  <w:rFonts w:asciiTheme="minorEastAsia" w:hAnsiTheme="minorEastAsia" w:hint="eastAsia"/>
                </w:rPr>
                <w:t>tran_amount</w:t>
              </w:r>
            </w:ins>
          </w:p>
        </w:tc>
        <w:tc>
          <w:tcPr>
            <w:tcW w:w="1048" w:type="dxa"/>
          </w:tcPr>
          <w:p w:rsidR="00F070A4" w:rsidRDefault="00F070A4" w:rsidP="00870DB3">
            <w:pPr>
              <w:jc w:val="center"/>
              <w:rPr>
                <w:ins w:id="1605" w:author="SK" w:date="2017-09-30T15:28:00Z"/>
                <w:rFonts w:asciiTheme="minorEastAsia" w:hAnsiTheme="minorEastAsia"/>
              </w:rPr>
            </w:pPr>
            <w:ins w:id="1606" w:author="SK" w:date="2017-09-30T15:28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F070A4" w:rsidRDefault="00F070A4" w:rsidP="00870DB3">
            <w:pPr>
              <w:jc w:val="center"/>
              <w:rPr>
                <w:ins w:id="1607" w:author="SK" w:date="2017-09-30T15:28:00Z"/>
                <w:rFonts w:asciiTheme="minorEastAsia" w:hAnsiTheme="minorEastAsia"/>
              </w:rPr>
            </w:pPr>
            <w:ins w:id="1608" w:author="SK" w:date="2017-09-30T15:28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F070A4" w:rsidRDefault="00F070A4" w:rsidP="00870DB3">
            <w:pPr>
              <w:jc w:val="center"/>
              <w:rPr>
                <w:ins w:id="1609" w:author="SK" w:date="2017-09-30T15:28:00Z"/>
                <w:rFonts w:asciiTheme="minorEastAsia" w:hAnsiTheme="minorEastAsia"/>
              </w:rPr>
            </w:pPr>
            <w:ins w:id="1610" w:author="SK" w:date="2017-09-30T15:28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F070A4" w:rsidRDefault="00F070A4" w:rsidP="00870DB3">
            <w:pPr>
              <w:jc w:val="center"/>
              <w:rPr>
                <w:ins w:id="1611" w:author="SK" w:date="2017-09-30T15:28:00Z"/>
                <w:rFonts w:asciiTheme="minorEastAsia" w:hAnsiTheme="minorEastAsia"/>
              </w:rPr>
            </w:pPr>
            <w:ins w:id="1612" w:author="SK" w:date="2017-09-30T15:28:00Z">
              <w:r>
                <w:rPr>
                  <w:rFonts w:asciiTheme="minorEastAsia" w:hAnsiTheme="minorEastAsia" w:hint="eastAsia"/>
                </w:rPr>
                <w:t>交易金额</w:t>
              </w:r>
            </w:ins>
          </w:p>
        </w:tc>
        <w:tc>
          <w:tcPr>
            <w:tcW w:w="1656" w:type="dxa"/>
          </w:tcPr>
          <w:p w:rsidR="00F070A4" w:rsidRDefault="00F070A4" w:rsidP="00870DB3">
            <w:pPr>
              <w:jc w:val="center"/>
              <w:rPr>
                <w:ins w:id="1613" w:author="SK" w:date="2017-09-30T15:28:00Z"/>
                <w:rFonts w:asciiTheme="minorEastAsia" w:hAnsiTheme="minorEastAsia"/>
              </w:rPr>
            </w:pPr>
          </w:p>
        </w:tc>
      </w:tr>
      <w:tr w:rsidR="00F070A4" w:rsidTr="00870DB3">
        <w:trPr>
          <w:trHeight w:val="353"/>
          <w:ins w:id="1614" w:author="SK" w:date="2017-09-30T15:28:00Z"/>
        </w:trPr>
        <w:tc>
          <w:tcPr>
            <w:tcW w:w="2250" w:type="dxa"/>
          </w:tcPr>
          <w:p w:rsidR="00F070A4" w:rsidRDefault="00F070A4" w:rsidP="00870DB3">
            <w:pPr>
              <w:jc w:val="center"/>
              <w:rPr>
                <w:ins w:id="1615" w:author="SK" w:date="2017-09-30T15:28:00Z"/>
                <w:rFonts w:asciiTheme="minorEastAsia" w:hAnsiTheme="minorEastAsia"/>
              </w:rPr>
            </w:pPr>
            <w:ins w:id="1616" w:author="SK" w:date="2017-09-30T15:28:00Z">
              <w:r>
                <w:rPr>
                  <w:rFonts w:asciiTheme="minorEastAsia" w:hAnsiTheme="minorEastAsia" w:hint="eastAsia"/>
                </w:rPr>
                <w:t>tran_flown_no</w:t>
              </w:r>
            </w:ins>
          </w:p>
        </w:tc>
        <w:tc>
          <w:tcPr>
            <w:tcW w:w="1048" w:type="dxa"/>
          </w:tcPr>
          <w:p w:rsidR="00F070A4" w:rsidRDefault="00F070A4" w:rsidP="00870DB3">
            <w:pPr>
              <w:jc w:val="center"/>
              <w:rPr>
                <w:ins w:id="1617" w:author="SK" w:date="2017-09-30T15:28:00Z"/>
                <w:rFonts w:asciiTheme="minorEastAsia" w:hAnsiTheme="minorEastAsia"/>
              </w:rPr>
            </w:pPr>
            <w:ins w:id="1618" w:author="SK" w:date="2017-09-30T15:28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F070A4" w:rsidRDefault="00F070A4" w:rsidP="00870DB3">
            <w:pPr>
              <w:jc w:val="center"/>
              <w:rPr>
                <w:ins w:id="1619" w:author="SK" w:date="2017-09-30T15:28:00Z"/>
                <w:rFonts w:asciiTheme="minorEastAsia" w:hAnsiTheme="minorEastAsia"/>
              </w:rPr>
            </w:pPr>
            <w:ins w:id="1620" w:author="SK" w:date="2017-09-30T15:28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F070A4" w:rsidRDefault="00F070A4" w:rsidP="00870DB3">
            <w:pPr>
              <w:jc w:val="center"/>
              <w:rPr>
                <w:ins w:id="1621" w:author="SK" w:date="2017-09-30T15:28:00Z"/>
                <w:rFonts w:asciiTheme="minorEastAsia" w:hAnsiTheme="minorEastAsia"/>
              </w:rPr>
            </w:pPr>
            <w:ins w:id="1622" w:author="SK" w:date="2017-09-30T15:28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F070A4" w:rsidRDefault="00F070A4" w:rsidP="00870DB3">
            <w:pPr>
              <w:jc w:val="center"/>
              <w:rPr>
                <w:ins w:id="1623" w:author="SK" w:date="2017-09-30T15:28:00Z"/>
                <w:rFonts w:asciiTheme="minorEastAsia" w:hAnsiTheme="minorEastAsia"/>
              </w:rPr>
            </w:pPr>
            <w:ins w:id="1624" w:author="SK" w:date="2017-09-30T15:28:00Z">
              <w:r>
                <w:rPr>
                  <w:rFonts w:asciiTheme="minorEastAsia" w:hAnsiTheme="minorEastAsia" w:hint="eastAsia"/>
                </w:rPr>
                <w:t>流水号</w:t>
              </w:r>
            </w:ins>
          </w:p>
        </w:tc>
        <w:tc>
          <w:tcPr>
            <w:tcW w:w="1656" w:type="dxa"/>
          </w:tcPr>
          <w:p w:rsidR="00F070A4" w:rsidRDefault="00F070A4" w:rsidP="00870DB3">
            <w:pPr>
              <w:jc w:val="center"/>
              <w:rPr>
                <w:ins w:id="1625" w:author="SK" w:date="2017-09-30T15:28:00Z"/>
                <w:rFonts w:asciiTheme="minorEastAsia" w:hAnsiTheme="minorEastAsia"/>
              </w:rPr>
            </w:pPr>
          </w:p>
        </w:tc>
      </w:tr>
      <w:tr w:rsidR="00694674" w:rsidDel="009C79D5" w:rsidTr="00870DB3">
        <w:trPr>
          <w:trHeight w:val="353"/>
          <w:del w:id="1626" w:author="SK" w:date="2017-09-30T15:39:00Z"/>
        </w:trPr>
        <w:tc>
          <w:tcPr>
            <w:tcW w:w="2250" w:type="dxa"/>
          </w:tcPr>
          <w:p w:rsidR="00694674" w:rsidDel="009C79D5" w:rsidRDefault="00E41D15" w:rsidP="00870DB3">
            <w:pPr>
              <w:jc w:val="center"/>
              <w:rPr>
                <w:del w:id="1627" w:author="SK" w:date="2017-09-30T15:39:00Z"/>
                <w:rFonts w:asciiTheme="minorEastAsia" w:hAnsiTheme="minorEastAsia"/>
              </w:rPr>
            </w:pPr>
            <w:del w:id="1628" w:author="SK" w:date="2017-09-30T15:39:00Z">
              <w:r w:rsidDel="009C79D5">
                <w:rPr>
                  <w:rFonts w:asciiTheme="minorEastAsia" w:hAnsiTheme="minorEastAsia" w:hint="eastAsia"/>
                </w:rPr>
                <w:delText>pay_type</w:delText>
              </w:r>
            </w:del>
          </w:p>
        </w:tc>
        <w:tc>
          <w:tcPr>
            <w:tcW w:w="1048" w:type="dxa"/>
          </w:tcPr>
          <w:p w:rsidR="00694674" w:rsidDel="009C79D5" w:rsidRDefault="000F6516" w:rsidP="00870DB3">
            <w:pPr>
              <w:jc w:val="center"/>
              <w:rPr>
                <w:del w:id="1629" w:author="SK" w:date="2017-09-30T15:39:00Z"/>
                <w:rFonts w:asciiTheme="minorEastAsia" w:hAnsiTheme="minorEastAsia"/>
              </w:rPr>
            </w:pPr>
            <w:del w:id="1630" w:author="SK" w:date="2017-09-30T15:39:00Z">
              <w:r w:rsidDel="009C79D5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790" w:type="dxa"/>
          </w:tcPr>
          <w:p w:rsidR="00694674" w:rsidDel="009C79D5" w:rsidRDefault="000F6516" w:rsidP="00870DB3">
            <w:pPr>
              <w:jc w:val="center"/>
              <w:rPr>
                <w:del w:id="1631" w:author="SK" w:date="2017-09-30T15:39:00Z"/>
                <w:rFonts w:asciiTheme="minorEastAsia" w:hAnsiTheme="minorEastAsia"/>
              </w:rPr>
            </w:pPr>
            <w:del w:id="1632" w:author="SK" w:date="2017-09-30T15:39:00Z">
              <w:r w:rsidDel="009C79D5">
                <w:rPr>
                  <w:rFonts w:asciiTheme="minorEastAsia" w:hAnsiTheme="minorEastAsia" w:hint="eastAsia"/>
                </w:rPr>
                <w:delText>2</w:delText>
              </w:r>
            </w:del>
          </w:p>
        </w:tc>
        <w:tc>
          <w:tcPr>
            <w:tcW w:w="1152" w:type="dxa"/>
          </w:tcPr>
          <w:p w:rsidR="00694674" w:rsidDel="009C79D5" w:rsidRDefault="000F6516" w:rsidP="00870DB3">
            <w:pPr>
              <w:jc w:val="center"/>
              <w:rPr>
                <w:del w:id="1633" w:author="SK" w:date="2017-09-30T15:39:00Z"/>
                <w:rFonts w:asciiTheme="minorEastAsia" w:hAnsiTheme="minorEastAsia"/>
              </w:rPr>
            </w:pPr>
            <w:del w:id="1634" w:author="SK" w:date="2017-09-30T15:39:00Z">
              <w:r w:rsidDel="009C79D5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694674" w:rsidDel="009C79D5" w:rsidRDefault="00E41D15" w:rsidP="00870DB3">
            <w:pPr>
              <w:jc w:val="center"/>
              <w:rPr>
                <w:del w:id="1635" w:author="SK" w:date="2017-09-30T15:39:00Z"/>
                <w:rFonts w:asciiTheme="minorEastAsia" w:hAnsiTheme="minorEastAsia"/>
              </w:rPr>
            </w:pPr>
            <w:del w:id="1636" w:author="SK" w:date="2017-09-30T15:39:00Z">
              <w:r w:rsidDel="009C79D5">
                <w:rPr>
                  <w:rFonts w:asciiTheme="minorEastAsia" w:hAnsiTheme="minorEastAsia" w:hint="eastAsia"/>
                </w:rPr>
                <w:delText>支付方式</w:delText>
              </w:r>
            </w:del>
          </w:p>
        </w:tc>
        <w:tc>
          <w:tcPr>
            <w:tcW w:w="1656" w:type="dxa"/>
          </w:tcPr>
          <w:p w:rsidR="00E41D15" w:rsidDel="009C79D5" w:rsidRDefault="00E41D15" w:rsidP="00E41D15">
            <w:pPr>
              <w:jc w:val="center"/>
              <w:rPr>
                <w:del w:id="1637" w:author="SK" w:date="2017-09-30T15:39:00Z"/>
                <w:rFonts w:asciiTheme="minorEastAsia" w:hAnsiTheme="minorEastAsia"/>
              </w:rPr>
            </w:pPr>
            <w:del w:id="1638" w:author="SK" w:date="2017-09-30T15:39:00Z">
              <w:r w:rsidDel="009C79D5">
                <w:rPr>
                  <w:rFonts w:asciiTheme="minorEastAsia" w:hAnsiTheme="minorEastAsia" w:hint="eastAsia"/>
                </w:rPr>
                <w:delText>00=微  信</w:delText>
              </w:r>
            </w:del>
          </w:p>
          <w:p w:rsidR="00E41D15" w:rsidDel="009C79D5" w:rsidRDefault="00E41D15" w:rsidP="00E41D15">
            <w:pPr>
              <w:jc w:val="center"/>
              <w:rPr>
                <w:del w:id="1639" w:author="SK" w:date="2017-09-30T15:39:00Z"/>
                <w:rFonts w:asciiTheme="minorEastAsia" w:hAnsiTheme="minorEastAsia"/>
              </w:rPr>
            </w:pPr>
            <w:del w:id="1640" w:author="SK" w:date="2017-09-30T15:39:00Z">
              <w:r w:rsidDel="009C79D5">
                <w:rPr>
                  <w:rFonts w:asciiTheme="minorEastAsia" w:hAnsiTheme="minorEastAsia" w:hint="eastAsia"/>
                </w:rPr>
                <w:delText>01=支付宝</w:delText>
              </w:r>
            </w:del>
          </w:p>
          <w:p w:rsidR="00694674" w:rsidDel="009C79D5" w:rsidRDefault="00E41D15" w:rsidP="00E41D15">
            <w:pPr>
              <w:jc w:val="center"/>
              <w:rPr>
                <w:del w:id="1641" w:author="SK" w:date="2017-09-30T15:39:00Z"/>
                <w:rFonts w:asciiTheme="minorEastAsia" w:hAnsiTheme="minorEastAsia"/>
              </w:rPr>
            </w:pPr>
            <w:del w:id="1642" w:author="SK" w:date="2017-09-30T15:39:00Z">
              <w:r w:rsidDel="009C79D5">
                <w:rPr>
                  <w:rFonts w:asciiTheme="minorEastAsia" w:hAnsiTheme="minorEastAsia" w:hint="eastAsia"/>
                </w:rPr>
                <w:delText>02=诺  宝</w:delText>
              </w:r>
            </w:del>
          </w:p>
        </w:tc>
      </w:tr>
      <w:tr w:rsidR="00E41D15" w:rsidDel="009C79D5" w:rsidTr="00870DB3">
        <w:trPr>
          <w:trHeight w:val="353"/>
          <w:del w:id="1643" w:author="SK" w:date="2017-09-30T15:39:00Z"/>
        </w:trPr>
        <w:tc>
          <w:tcPr>
            <w:tcW w:w="2250" w:type="dxa"/>
          </w:tcPr>
          <w:p w:rsidR="00E41D15" w:rsidDel="009C79D5" w:rsidRDefault="00475E23" w:rsidP="00870DB3">
            <w:pPr>
              <w:jc w:val="center"/>
              <w:rPr>
                <w:del w:id="1644" w:author="SK" w:date="2017-09-30T15:39:00Z"/>
                <w:rFonts w:asciiTheme="minorEastAsia" w:hAnsiTheme="minorEastAsia"/>
              </w:rPr>
            </w:pPr>
            <w:del w:id="1645" w:author="SK" w:date="2017-09-30T15:39:00Z">
              <w:r w:rsidDel="009C79D5">
                <w:rPr>
                  <w:rFonts w:asciiTheme="minorEastAsia" w:hAnsiTheme="minorEastAsia" w:hint="eastAsia"/>
                </w:rPr>
                <w:delText>pay_amount</w:delText>
              </w:r>
            </w:del>
          </w:p>
        </w:tc>
        <w:tc>
          <w:tcPr>
            <w:tcW w:w="1048" w:type="dxa"/>
          </w:tcPr>
          <w:p w:rsidR="00E41D15" w:rsidDel="009C79D5" w:rsidRDefault="000F6516" w:rsidP="00870DB3">
            <w:pPr>
              <w:jc w:val="center"/>
              <w:rPr>
                <w:del w:id="1646" w:author="SK" w:date="2017-09-30T15:39:00Z"/>
                <w:rFonts w:asciiTheme="minorEastAsia" w:hAnsiTheme="minorEastAsia"/>
              </w:rPr>
            </w:pPr>
            <w:del w:id="1647" w:author="SK" w:date="2017-09-30T15:39:00Z">
              <w:r w:rsidDel="009C79D5">
                <w:rPr>
                  <w:rFonts w:asciiTheme="minorEastAsia" w:hAnsiTheme="minorEastAsia" w:hint="eastAsia"/>
                </w:rPr>
                <w:delText>S</w:delText>
              </w:r>
            </w:del>
          </w:p>
        </w:tc>
        <w:tc>
          <w:tcPr>
            <w:tcW w:w="790" w:type="dxa"/>
          </w:tcPr>
          <w:p w:rsidR="00E41D15" w:rsidDel="009C79D5" w:rsidRDefault="000F6516" w:rsidP="00870DB3">
            <w:pPr>
              <w:jc w:val="center"/>
              <w:rPr>
                <w:del w:id="1648" w:author="SK" w:date="2017-09-30T15:39:00Z"/>
                <w:rFonts w:asciiTheme="minorEastAsia" w:hAnsiTheme="minorEastAsia"/>
              </w:rPr>
            </w:pPr>
            <w:del w:id="1649" w:author="SK" w:date="2017-09-30T15:39:00Z">
              <w:r w:rsidDel="009C79D5">
                <w:rPr>
                  <w:rFonts w:asciiTheme="minorEastAsia" w:hAnsiTheme="minorEastAsia" w:hint="eastAsia"/>
                </w:rPr>
                <w:delText>18</w:delText>
              </w:r>
            </w:del>
          </w:p>
        </w:tc>
        <w:tc>
          <w:tcPr>
            <w:tcW w:w="1152" w:type="dxa"/>
          </w:tcPr>
          <w:p w:rsidR="00E41D15" w:rsidDel="009C79D5" w:rsidRDefault="000F6516" w:rsidP="00870DB3">
            <w:pPr>
              <w:jc w:val="center"/>
              <w:rPr>
                <w:del w:id="1650" w:author="SK" w:date="2017-09-30T15:39:00Z"/>
                <w:rFonts w:asciiTheme="minorEastAsia" w:hAnsiTheme="minorEastAsia"/>
              </w:rPr>
            </w:pPr>
            <w:del w:id="1651" w:author="SK" w:date="2017-09-30T15:39:00Z">
              <w:r w:rsidDel="009C79D5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E41D15" w:rsidDel="009C79D5" w:rsidRDefault="00475E23" w:rsidP="00870DB3">
            <w:pPr>
              <w:jc w:val="center"/>
              <w:rPr>
                <w:del w:id="1652" w:author="SK" w:date="2017-09-30T15:39:00Z"/>
                <w:rFonts w:asciiTheme="minorEastAsia" w:hAnsiTheme="minorEastAsia"/>
              </w:rPr>
            </w:pPr>
            <w:del w:id="1653" w:author="SK" w:date="2017-09-30T15:39:00Z">
              <w:r w:rsidDel="009C79D5">
                <w:rPr>
                  <w:rFonts w:asciiTheme="minorEastAsia" w:hAnsiTheme="minorEastAsia" w:hint="eastAsia"/>
                </w:rPr>
                <w:delText>支付金额</w:delText>
              </w:r>
            </w:del>
          </w:p>
        </w:tc>
        <w:tc>
          <w:tcPr>
            <w:tcW w:w="1656" w:type="dxa"/>
          </w:tcPr>
          <w:p w:rsidR="00E41D15" w:rsidDel="009C79D5" w:rsidRDefault="00E41D15" w:rsidP="00E41D15">
            <w:pPr>
              <w:jc w:val="center"/>
              <w:rPr>
                <w:del w:id="1654" w:author="SK" w:date="2017-09-30T15:39:00Z"/>
                <w:rFonts w:asciiTheme="minorEastAsia" w:hAnsiTheme="minorEastAsia"/>
              </w:rPr>
            </w:pPr>
          </w:p>
        </w:tc>
      </w:tr>
      <w:tr w:rsidR="00475E23" w:rsidDel="009C79D5" w:rsidTr="00870DB3">
        <w:trPr>
          <w:trHeight w:val="353"/>
          <w:del w:id="1655" w:author="SK" w:date="2017-09-30T15:39:00Z"/>
        </w:trPr>
        <w:tc>
          <w:tcPr>
            <w:tcW w:w="2250" w:type="dxa"/>
          </w:tcPr>
          <w:p w:rsidR="00475E23" w:rsidDel="009C79D5" w:rsidRDefault="00FB5811" w:rsidP="00870DB3">
            <w:pPr>
              <w:jc w:val="center"/>
              <w:rPr>
                <w:del w:id="1656" w:author="SK" w:date="2017-09-30T15:39:00Z"/>
                <w:rFonts w:asciiTheme="minorEastAsia" w:hAnsiTheme="minorEastAsia"/>
              </w:rPr>
            </w:pPr>
            <w:del w:id="1657" w:author="SK" w:date="2017-09-30T15:39:00Z">
              <w:r w:rsidDel="009C79D5">
                <w:rPr>
                  <w:rFonts w:asciiTheme="minorEastAsia" w:hAnsiTheme="minorEastAsia" w:hint="eastAsia"/>
                </w:rPr>
                <w:delText>pay_state</w:delText>
              </w:r>
            </w:del>
          </w:p>
        </w:tc>
        <w:tc>
          <w:tcPr>
            <w:tcW w:w="1048" w:type="dxa"/>
          </w:tcPr>
          <w:p w:rsidR="00475E23" w:rsidDel="009C79D5" w:rsidRDefault="000F6516" w:rsidP="00870DB3">
            <w:pPr>
              <w:jc w:val="center"/>
              <w:rPr>
                <w:del w:id="1658" w:author="SK" w:date="2017-09-30T15:39:00Z"/>
                <w:rFonts w:asciiTheme="minorEastAsia" w:hAnsiTheme="minorEastAsia"/>
              </w:rPr>
            </w:pPr>
            <w:del w:id="1659" w:author="SK" w:date="2017-09-30T15:39:00Z">
              <w:r w:rsidDel="009C79D5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790" w:type="dxa"/>
          </w:tcPr>
          <w:p w:rsidR="00475E23" w:rsidDel="009C79D5" w:rsidRDefault="000F6516" w:rsidP="00870DB3">
            <w:pPr>
              <w:jc w:val="center"/>
              <w:rPr>
                <w:del w:id="1660" w:author="SK" w:date="2017-09-30T15:39:00Z"/>
                <w:rFonts w:asciiTheme="minorEastAsia" w:hAnsiTheme="minorEastAsia"/>
              </w:rPr>
            </w:pPr>
            <w:del w:id="1661" w:author="SK" w:date="2017-09-30T15:39:00Z">
              <w:r w:rsidDel="009C79D5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1152" w:type="dxa"/>
          </w:tcPr>
          <w:p w:rsidR="00475E23" w:rsidDel="009C79D5" w:rsidRDefault="000F6516" w:rsidP="00870DB3">
            <w:pPr>
              <w:jc w:val="center"/>
              <w:rPr>
                <w:del w:id="1662" w:author="SK" w:date="2017-09-30T15:39:00Z"/>
                <w:rFonts w:asciiTheme="minorEastAsia" w:hAnsiTheme="minorEastAsia"/>
              </w:rPr>
            </w:pPr>
            <w:del w:id="1663" w:author="SK" w:date="2017-09-30T15:39:00Z">
              <w:r w:rsidDel="009C79D5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475E23" w:rsidDel="009C79D5" w:rsidRDefault="00475E23" w:rsidP="00870DB3">
            <w:pPr>
              <w:jc w:val="center"/>
              <w:rPr>
                <w:del w:id="1664" w:author="SK" w:date="2017-09-30T15:39:00Z"/>
                <w:rFonts w:asciiTheme="minorEastAsia" w:hAnsiTheme="minorEastAsia"/>
              </w:rPr>
            </w:pPr>
            <w:del w:id="1665" w:author="SK" w:date="2017-09-30T15:39:00Z">
              <w:r w:rsidDel="009C79D5">
                <w:rPr>
                  <w:rFonts w:asciiTheme="minorEastAsia" w:hAnsiTheme="minorEastAsia" w:hint="eastAsia"/>
                </w:rPr>
                <w:delText>支付状态</w:delText>
              </w:r>
            </w:del>
          </w:p>
        </w:tc>
        <w:tc>
          <w:tcPr>
            <w:tcW w:w="1656" w:type="dxa"/>
          </w:tcPr>
          <w:p w:rsidR="00475E23" w:rsidDel="009C79D5" w:rsidRDefault="00475E23" w:rsidP="00E41D15">
            <w:pPr>
              <w:jc w:val="center"/>
              <w:rPr>
                <w:del w:id="1666" w:author="SK" w:date="2017-09-30T15:39:00Z"/>
                <w:rFonts w:asciiTheme="minorEastAsia" w:hAnsiTheme="minorEastAsia"/>
              </w:rPr>
            </w:pPr>
          </w:p>
        </w:tc>
      </w:tr>
      <w:tr w:rsidR="00475E23" w:rsidDel="009C79D5" w:rsidTr="00870DB3">
        <w:trPr>
          <w:trHeight w:val="353"/>
          <w:del w:id="1667" w:author="SK" w:date="2017-09-30T15:39:00Z"/>
        </w:trPr>
        <w:tc>
          <w:tcPr>
            <w:tcW w:w="2250" w:type="dxa"/>
          </w:tcPr>
          <w:p w:rsidR="00475E23" w:rsidDel="009C79D5" w:rsidRDefault="00FB5811" w:rsidP="00870DB3">
            <w:pPr>
              <w:jc w:val="center"/>
              <w:rPr>
                <w:del w:id="1668" w:author="SK" w:date="2017-09-30T15:39:00Z"/>
                <w:rFonts w:asciiTheme="minorEastAsia" w:hAnsiTheme="minorEastAsia"/>
              </w:rPr>
            </w:pPr>
            <w:del w:id="1669" w:author="SK" w:date="2017-09-30T15:39:00Z">
              <w:r w:rsidDel="009C79D5">
                <w:rPr>
                  <w:rFonts w:asciiTheme="minorEastAsia" w:hAnsiTheme="minorEastAsia" w:hint="eastAsia"/>
                </w:rPr>
                <w:delText>pay_date</w:delText>
              </w:r>
            </w:del>
          </w:p>
        </w:tc>
        <w:tc>
          <w:tcPr>
            <w:tcW w:w="1048" w:type="dxa"/>
          </w:tcPr>
          <w:p w:rsidR="00475E23" w:rsidDel="009C79D5" w:rsidRDefault="000F6516" w:rsidP="00870DB3">
            <w:pPr>
              <w:jc w:val="center"/>
              <w:rPr>
                <w:del w:id="1670" w:author="SK" w:date="2017-09-30T15:39:00Z"/>
                <w:rFonts w:asciiTheme="minorEastAsia" w:hAnsiTheme="minorEastAsia"/>
              </w:rPr>
            </w:pPr>
            <w:del w:id="1671" w:author="SK" w:date="2017-09-30T15:39:00Z">
              <w:r w:rsidDel="009C79D5">
                <w:rPr>
                  <w:rFonts w:asciiTheme="minorEastAsia" w:hAnsiTheme="minorEastAsia" w:hint="eastAsia"/>
                </w:rPr>
                <w:delText>D</w:delText>
              </w:r>
            </w:del>
          </w:p>
        </w:tc>
        <w:tc>
          <w:tcPr>
            <w:tcW w:w="790" w:type="dxa"/>
          </w:tcPr>
          <w:p w:rsidR="00475E23" w:rsidDel="009C79D5" w:rsidRDefault="000F6516" w:rsidP="00870DB3">
            <w:pPr>
              <w:jc w:val="center"/>
              <w:rPr>
                <w:del w:id="1672" w:author="SK" w:date="2017-09-30T15:39:00Z"/>
                <w:rFonts w:asciiTheme="minorEastAsia" w:hAnsiTheme="minorEastAsia"/>
              </w:rPr>
            </w:pPr>
            <w:del w:id="1673" w:author="SK" w:date="2017-09-30T15:39:00Z">
              <w:r w:rsidDel="009C79D5">
                <w:rPr>
                  <w:rFonts w:asciiTheme="minorEastAsia" w:hAnsiTheme="minorEastAsia" w:hint="eastAsia"/>
                </w:rPr>
                <w:delText>14</w:delText>
              </w:r>
            </w:del>
          </w:p>
        </w:tc>
        <w:tc>
          <w:tcPr>
            <w:tcW w:w="1152" w:type="dxa"/>
          </w:tcPr>
          <w:p w:rsidR="00475E23" w:rsidDel="009C79D5" w:rsidRDefault="000F6516" w:rsidP="00870DB3">
            <w:pPr>
              <w:jc w:val="center"/>
              <w:rPr>
                <w:del w:id="1674" w:author="SK" w:date="2017-09-30T15:39:00Z"/>
                <w:rFonts w:asciiTheme="minorEastAsia" w:hAnsiTheme="minorEastAsia"/>
              </w:rPr>
            </w:pPr>
            <w:del w:id="1675" w:author="SK" w:date="2017-09-30T15:39:00Z">
              <w:r w:rsidDel="009C79D5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475E23" w:rsidDel="009C79D5" w:rsidRDefault="00475E23" w:rsidP="00870DB3">
            <w:pPr>
              <w:jc w:val="center"/>
              <w:rPr>
                <w:del w:id="1676" w:author="SK" w:date="2017-09-30T15:39:00Z"/>
                <w:rFonts w:asciiTheme="minorEastAsia" w:hAnsiTheme="minorEastAsia"/>
              </w:rPr>
            </w:pPr>
            <w:del w:id="1677" w:author="SK" w:date="2017-09-30T15:39:00Z">
              <w:r w:rsidDel="009C79D5">
                <w:rPr>
                  <w:rFonts w:asciiTheme="minorEastAsia" w:hAnsiTheme="minorEastAsia" w:hint="eastAsia"/>
                </w:rPr>
                <w:delText>支付时间</w:delText>
              </w:r>
            </w:del>
          </w:p>
        </w:tc>
        <w:tc>
          <w:tcPr>
            <w:tcW w:w="1656" w:type="dxa"/>
          </w:tcPr>
          <w:p w:rsidR="00475E23" w:rsidDel="009C79D5" w:rsidRDefault="00475E23" w:rsidP="00E41D15">
            <w:pPr>
              <w:jc w:val="center"/>
              <w:rPr>
                <w:del w:id="1678" w:author="SK" w:date="2017-09-30T15:39:00Z"/>
                <w:rFonts w:asciiTheme="minorEastAsia" w:hAnsiTheme="minorEastAsia"/>
              </w:rPr>
            </w:pPr>
          </w:p>
        </w:tc>
      </w:tr>
      <w:tr w:rsidR="00475E23" w:rsidDel="009C79D5" w:rsidTr="00870DB3">
        <w:trPr>
          <w:trHeight w:val="353"/>
          <w:del w:id="1679" w:author="SK" w:date="2017-09-30T15:39:00Z"/>
        </w:trPr>
        <w:tc>
          <w:tcPr>
            <w:tcW w:w="2250" w:type="dxa"/>
          </w:tcPr>
          <w:p w:rsidR="00475E23" w:rsidDel="009C79D5" w:rsidRDefault="00FB5811" w:rsidP="00870DB3">
            <w:pPr>
              <w:jc w:val="center"/>
              <w:rPr>
                <w:del w:id="1680" w:author="SK" w:date="2017-09-30T15:39:00Z"/>
                <w:rFonts w:asciiTheme="minorEastAsia" w:hAnsiTheme="minorEastAsia"/>
              </w:rPr>
            </w:pPr>
            <w:del w:id="1681" w:author="SK" w:date="2017-09-30T15:39:00Z">
              <w:r w:rsidDel="009C79D5">
                <w:rPr>
                  <w:rFonts w:asciiTheme="minorEastAsia" w:hAnsiTheme="minorEastAsia" w:hint="eastAsia"/>
                </w:rPr>
                <w:delText>pay_flow_no</w:delText>
              </w:r>
            </w:del>
          </w:p>
        </w:tc>
        <w:tc>
          <w:tcPr>
            <w:tcW w:w="1048" w:type="dxa"/>
          </w:tcPr>
          <w:p w:rsidR="00475E23" w:rsidDel="009C79D5" w:rsidRDefault="000F6516" w:rsidP="00870DB3">
            <w:pPr>
              <w:jc w:val="center"/>
              <w:rPr>
                <w:del w:id="1682" w:author="SK" w:date="2017-09-30T15:39:00Z"/>
                <w:rFonts w:asciiTheme="minorEastAsia" w:hAnsiTheme="minorEastAsia"/>
              </w:rPr>
            </w:pPr>
            <w:del w:id="1683" w:author="SK" w:date="2017-09-30T15:39:00Z">
              <w:r w:rsidDel="009C79D5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790" w:type="dxa"/>
          </w:tcPr>
          <w:p w:rsidR="00475E23" w:rsidDel="009C79D5" w:rsidRDefault="000F6516" w:rsidP="00870DB3">
            <w:pPr>
              <w:jc w:val="center"/>
              <w:rPr>
                <w:del w:id="1684" w:author="SK" w:date="2017-09-30T15:39:00Z"/>
                <w:rFonts w:asciiTheme="minorEastAsia" w:hAnsiTheme="minorEastAsia"/>
              </w:rPr>
            </w:pPr>
            <w:del w:id="1685" w:author="SK" w:date="2017-09-30T15:39:00Z">
              <w:r w:rsidDel="009C79D5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1152" w:type="dxa"/>
          </w:tcPr>
          <w:p w:rsidR="00475E23" w:rsidDel="009C79D5" w:rsidRDefault="000F6516" w:rsidP="00870DB3">
            <w:pPr>
              <w:jc w:val="center"/>
              <w:rPr>
                <w:del w:id="1686" w:author="SK" w:date="2017-09-30T15:39:00Z"/>
                <w:rFonts w:asciiTheme="minorEastAsia" w:hAnsiTheme="minorEastAsia"/>
              </w:rPr>
            </w:pPr>
            <w:del w:id="1687" w:author="SK" w:date="2017-09-30T15:39:00Z">
              <w:r w:rsidDel="009C79D5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475E23" w:rsidDel="009C79D5" w:rsidRDefault="00475E23" w:rsidP="00870DB3">
            <w:pPr>
              <w:jc w:val="center"/>
              <w:rPr>
                <w:del w:id="1688" w:author="SK" w:date="2017-09-30T15:39:00Z"/>
                <w:rFonts w:asciiTheme="minorEastAsia" w:hAnsiTheme="minorEastAsia"/>
              </w:rPr>
            </w:pPr>
            <w:del w:id="1689" w:author="SK" w:date="2017-09-30T15:39:00Z">
              <w:r w:rsidDel="009C79D5">
                <w:rPr>
                  <w:rFonts w:asciiTheme="minorEastAsia" w:hAnsiTheme="minorEastAsia" w:hint="eastAsia"/>
                </w:rPr>
                <w:delText>交易流水号</w:delText>
              </w:r>
            </w:del>
          </w:p>
        </w:tc>
        <w:tc>
          <w:tcPr>
            <w:tcW w:w="1656" w:type="dxa"/>
          </w:tcPr>
          <w:p w:rsidR="00475E23" w:rsidDel="009C79D5" w:rsidRDefault="00475E23" w:rsidP="00E41D15">
            <w:pPr>
              <w:jc w:val="center"/>
              <w:rPr>
                <w:del w:id="1690" w:author="SK" w:date="2017-09-30T15:39:00Z"/>
                <w:rFonts w:asciiTheme="minorEastAsia" w:hAnsiTheme="minorEastAsia"/>
              </w:rPr>
            </w:pPr>
          </w:p>
        </w:tc>
      </w:tr>
      <w:tr w:rsidR="004111F1" w:rsidTr="00870DB3">
        <w:trPr>
          <w:trHeight w:val="353"/>
        </w:trPr>
        <w:tc>
          <w:tcPr>
            <w:tcW w:w="2250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48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56" w:type="dxa"/>
          </w:tcPr>
          <w:p w:rsidR="004111F1" w:rsidRDefault="004111F1" w:rsidP="00E41D1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870DB3">
        <w:trPr>
          <w:trHeight w:val="353"/>
        </w:trPr>
        <w:tc>
          <w:tcPr>
            <w:tcW w:w="2250" w:type="dxa"/>
          </w:tcPr>
          <w:p w:rsidR="004111F1" w:rsidRPr="00FF49A8" w:rsidRDefault="004111F1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48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56" w:type="dxa"/>
          </w:tcPr>
          <w:p w:rsidR="004111F1" w:rsidRDefault="004111F1" w:rsidP="00E41D15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495FAD" w:rsidRDefault="00495FAD" w:rsidP="00495FAD">
      <w:pPr>
        <w:pStyle w:val="3"/>
        <w:rPr>
          <w:ins w:id="1691" w:author="SK" w:date="2017-09-30T15:32:00Z"/>
        </w:rPr>
      </w:pPr>
      <w:bookmarkStart w:id="1692" w:name="_Toc499446923"/>
      <w:ins w:id="1693" w:author="SK" w:date="2017-09-30T15:32:00Z">
        <w:r>
          <w:rPr>
            <w:rFonts w:hint="eastAsia"/>
          </w:rPr>
          <w:t>诺券明细列表</w:t>
        </w:r>
        <w:r w:rsidR="00AA7BF9">
          <w:rPr>
            <w:rFonts w:hint="eastAsia"/>
          </w:rPr>
          <w:t>详细</w:t>
        </w:r>
        <w:bookmarkEnd w:id="1692"/>
      </w:ins>
    </w:p>
    <w:p w:rsidR="00495FAD" w:rsidRDefault="00495FAD" w:rsidP="00495FAD">
      <w:pPr>
        <w:rPr>
          <w:ins w:id="1694" w:author="SK" w:date="2017-09-30T15:32:00Z"/>
        </w:rPr>
      </w:pPr>
      <w:ins w:id="1695" w:author="SK" w:date="2017-09-30T15:32:00Z">
        <w:r>
          <w:rPr>
            <w:rFonts w:hint="eastAsia"/>
          </w:rPr>
          <w:t>报文描述：诺商会员诺券明细查询。</w:t>
        </w:r>
      </w:ins>
    </w:p>
    <w:p w:rsidR="00495FAD" w:rsidRDefault="00495FAD" w:rsidP="00495FAD">
      <w:pPr>
        <w:rPr>
          <w:ins w:id="1696" w:author="SK" w:date="2017-09-30T15:32:00Z"/>
        </w:rPr>
      </w:pPr>
      <w:ins w:id="1697" w:author="SK" w:date="2017-09-30T15:32:00Z">
        <w:r>
          <w:rPr>
            <w:rFonts w:hint="eastAsia"/>
          </w:rPr>
          <w:t>接收前置系统报文，调用诺券明细查询服务。</w:t>
        </w:r>
      </w:ins>
    </w:p>
    <w:p w:rsidR="00856493" w:rsidRDefault="00856493" w:rsidP="00495FAD">
      <w:pPr>
        <w:rPr>
          <w:ins w:id="1698" w:author="SK" w:date="2017-09-30T15:32:00Z"/>
        </w:rPr>
      </w:pPr>
    </w:p>
    <w:p w:rsidR="002051E5" w:rsidRPr="009C6488" w:rsidRDefault="002051E5" w:rsidP="002051E5">
      <w:pPr>
        <w:pStyle w:val="4"/>
        <w:rPr>
          <w:ins w:id="1699" w:author="SK" w:date="2017-09-30T15:34:00Z"/>
        </w:rPr>
      </w:pPr>
      <w:ins w:id="1700" w:author="SK" w:date="2017-09-30T15:34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2051E5" w:rsidRDefault="002051E5" w:rsidP="002051E5">
      <w:pPr>
        <w:rPr>
          <w:ins w:id="1701" w:author="SK" w:date="2017-09-30T15:34:00Z"/>
        </w:rPr>
      </w:pPr>
      <w:ins w:id="1702" w:author="SK" w:date="2017-09-30T15:34:00Z">
        <w:r>
          <w:rPr>
            <w:rFonts w:hint="eastAsia"/>
          </w:rPr>
          <w:t>/qz/acc/nq/nq_detail_qry</w:t>
        </w:r>
      </w:ins>
    </w:p>
    <w:p w:rsidR="002051E5" w:rsidRPr="009C6488" w:rsidRDefault="002051E5" w:rsidP="002051E5">
      <w:pPr>
        <w:pStyle w:val="4"/>
        <w:rPr>
          <w:ins w:id="1703" w:author="SK" w:date="2017-09-30T15:35:00Z"/>
        </w:rPr>
      </w:pPr>
      <w:ins w:id="1704" w:author="SK" w:date="2017-09-30T15:35:00Z">
        <w:r>
          <w:rPr>
            <w:rFonts w:hint="eastAsia"/>
          </w:rPr>
          <w:lastRenderedPageBreak/>
          <w:t>接收报文</w:t>
        </w:r>
      </w:ins>
    </w:p>
    <w:tbl>
      <w:tblPr>
        <w:tblStyle w:val="a3"/>
        <w:tblW w:w="0" w:type="auto"/>
        <w:tblLook w:val="04A0"/>
      </w:tblPr>
      <w:tblGrid>
        <w:gridCol w:w="1899"/>
        <w:gridCol w:w="966"/>
        <w:gridCol w:w="838"/>
        <w:gridCol w:w="1382"/>
        <w:gridCol w:w="1541"/>
        <w:gridCol w:w="1896"/>
      </w:tblGrid>
      <w:tr w:rsidR="002051E5" w:rsidTr="00525A36">
        <w:trPr>
          <w:ins w:id="1705" w:author="SK" w:date="2017-09-30T15:35:00Z"/>
        </w:trPr>
        <w:tc>
          <w:tcPr>
            <w:tcW w:w="1899" w:type="dxa"/>
            <w:shd w:val="clear" w:color="auto" w:fill="D9D9D9" w:themeFill="background1" w:themeFillShade="D9"/>
          </w:tcPr>
          <w:p w:rsidR="002051E5" w:rsidRPr="006B429A" w:rsidRDefault="002051E5" w:rsidP="00525A36">
            <w:pPr>
              <w:jc w:val="center"/>
              <w:rPr>
                <w:ins w:id="1706" w:author="SK" w:date="2017-09-30T15:35:00Z"/>
              </w:rPr>
            </w:pPr>
            <w:ins w:id="1707" w:author="SK" w:date="2017-09-30T15:35:00Z">
              <w:r w:rsidRPr="006B429A">
                <w:rPr>
                  <w:rFonts w:hint="eastAsia"/>
                </w:rPr>
                <w:t>字段名称</w:t>
              </w:r>
            </w:ins>
          </w:p>
        </w:tc>
        <w:tc>
          <w:tcPr>
            <w:tcW w:w="966" w:type="dxa"/>
            <w:shd w:val="clear" w:color="auto" w:fill="D9D9D9" w:themeFill="background1" w:themeFillShade="D9"/>
          </w:tcPr>
          <w:p w:rsidR="002051E5" w:rsidRPr="006B429A" w:rsidRDefault="002051E5" w:rsidP="00525A36">
            <w:pPr>
              <w:jc w:val="center"/>
              <w:rPr>
                <w:ins w:id="1708" w:author="SK" w:date="2017-09-30T15:35:00Z"/>
              </w:rPr>
            </w:pPr>
            <w:ins w:id="1709" w:author="SK" w:date="2017-09-30T15:35:00Z">
              <w:r w:rsidRPr="006B429A">
                <w:rPr>
                  <w:rFonts w:hint="eastAsia"/>
                </w:rPr>
                <w:t>字段类型</w:t>
              </w:r>
            </w:ins>
          </w:p>
        </w:tc>
        <w:tc>
          <w:tcPr>
            <w:tcW w:w="838" w:type="dxa"/>
            <w:shd w:val="clear" w:color="auto" w:fill="D9D9D9" w:themeFill="background1" w:themeFillShade="D9"/>
          </w:tcPr>
          <w:p w:rsidR="002051E5" w:rsidRPr="006B429A" w:rsidRDefault="002051E5" w:rsidP="00525A36">
            <w:pPr>
              <w:jc w:val="center"/>
              <w:rPr>
                <w:ins w:id="1710" w:author="SK" w:date="2017-09-30T15:35:00Z"/>
              </w:rPr>
            </w:pPr>
            <w:ins w:id="1711" w:author="SK" w:date="2017-09-30T15:35:00Z">
              <w:r w:rsidRPr="006B429A">
                <w:rPr>
                  <w:rFonts w:hint="eastAsia"/>
                </w:rPr>
                <w:t>长度</w:t>
              </w:r>
            </w:ins>
          </w:p>
        </w:tc>
        <w:tc>
          <w:tcPr>
            <w:tcW w:w="1382" w:type="dxa"/>
            <w:shd w:val="clear" w:color="auto" w:fill="D9D9D9" w:themeFill="background1" w:themeFillShade="D9"/>
          </w:tcPr>
          <w:p w:rsidR="002051E5" w:rsidRPr="006B429A" w:rsidRDefault="002051E5" w:rsidP="00525A36">
            <w:pPr>
              <w:jc w:val="center"/>
              <w:rPr>
                <w:ins w:id="1712" w:author="SK" w:date="2017-09-30T15:35:00Z"/>
              </w:rPr>
            </w:pPr>
            <w:ins w:id="1713" w:author="SK" w:date="2017-09-30T15:35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541" w:type="dxa"/>
            <w:shd w:val="clear" w:color="auto" w:fill="D9D9D9" w:themeFill="background1" w:themeFillShade="D9"/>
          </w:tcPr>
          <w:p w:rsidR="002051E5" w:rsidRPr="006B429A" w:rsidRDefault="002051E5" w:rsidP="00525A36">
            <w:pPr>
              <w:jc w:val="center"/>
              <w:rPr>
                <w:ins w:id="1714" w:author="SK" w:date="2017-09-30T15:35:00Z"/>
              </w:rPr>
            </w:pPr>
            <w:ins w:id="1715" w:author="SK" w:date="2017-09-30T15:35:00Z">
              <w:r w:rsidRPr="006B429A">
                <w:rPr>
                  <w:rFonts w:hint="eastAsia"/>
                </w:rPr>
                <w:t>字段描述</w:t>
              </w:r>
            </w:ins>
          </w:p>
        </w:tc>
        <w:tc>
          <w:tcPr>
            <w:tcW w:w="1896" w:type="dxa"/>
            <w:shd w:val="clear" w:color="auto" w:fill="D9D9D9" w:themeFill="background1" w:themeFillShade="D9"/>
          </w:tcPr>
          <w:p w:rsidR="002051E5" w:rsidRPr="006B429A" w:rsidRDefault="002051E5" w:rsidP="00525A36">
            <w:pPr>
              <w:jc w:val="center"/>
              <w:rPr>
                <w:ins w:id="1716" w:author="SK" w:date="2017-09-30T15:35:00Z"/>
              </w:rPr>
            </w:pPr>
            <w:ins w:id="1717" w:author="SK" w:date="2017-09-30T15:35:00Z">
              <w:r w:rsidRPr="006B429A">
                <w:rPr>
                  <w:rFonts w:hint="eastAsia"/>
                </w:rPr>
                <w:t>备注</w:t>
              </w:r>
            </w:ins>
          </w:p>
        </w:tc>
      </w:tr>
      <w:tr w:rsidR="002051E5" w:rsidTr="00525A36">
        <w:trPr>
          <w:trHeight w:val="339"/>
          <w:ins w:id="1718" w:author="SK" w:date="2017-09-30T15:35:00Z"/>
        </w:trPr>
        <w:tc>
          <w:tcPr>
            <w:tcW w:w="1899" w:type="dxa"/>
          </w:tcPr>
          <w:p w:rsidR="002051E5" w:rsidRPr="009D6787" w:rsidRDefault="002051E5" w:rsidP="00525A36">
            <w:pPr>
              <w:jc w:val="center"/>
              <w:rPr>
                <w:ins w:id="1719" w:author="SK" w:date="2017-09-30T15:35:00Z"/>
                <w:rFonts w:asciiTheme="minorEastAsia" w:hAnsiTheme="minorEastAsia"/>
              </w:rPr>
            </w:pPr>
            <w:ins w:id="1720" w:author="SK" w:date="2017-09-30T15:35:00Z">
              <w:r>
                <w:rPr>
                  <w:rFonts w:asciiTheme="minorEastAsia" w:hAnsiTheme="minorEastAsia" w:hint="eastAsia"/>
                </w:rPr>
                <w:t>cust</w:t>
              </w:r>
              <w:r w:rsidRPr="009D6787">
                <w:rPr>
                  <w:rFonts w:asciiTheme="minorEastAsia" w:hAnsiTheme="minorEastAsia" w:hint="eastAsia"/>
                </w:rPr>
                <w:t>_no</w:t>
              </w:r>
            </w:ins>
          </w:p>
        </w:tc>
        <w:tc>
          <w:tcPr>
            <w:tcW w:w="966" w:type="dxa"/>
          </w:tcPr>
          <w:p w:rsidR="002051E5" w:rsidRPr="009D6787" w:rsidRDefault="002051E5" w:rsidP="00525A36">
            <w:pPr>
              <w:jc w:val="center"/>
              <w:rPr>
                <w:ins w:id="1721" w:author="SK" w:date="2017-09-30T15:35:00Z"/>
                <w:rFonts w:asciiTheme="minorEastAsia" w:hAnsiTheme="minorEastAsia"/>
              </w:rPr>
            </w:pPr>
            <w:ins w:id="1722" w:author="SK" w:date="2017-09-30T15:35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2051E5" w:rsidRPr="009D6787" w:rsidRDefault="002051E5" w:rsidP="00525A36">
            <w:pPr>
              <w:jc w:val="center"/>
              <w:rPr>
                <w:ins w:id="1723" w:author="SK" w:date="2017-09-30T15:35:00Z"/>
                <w:rFonts w:asciiTheme="minorEastAsia" w:hAnsiTheme="minorEastAsia"/>
              </w:rPr>
            </w:pPr>
            <w:ins w:id="1724" w:author="SK" w:date="2017-09-30T15:35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2051E5" w:rsidRDefault="002051E5" w:rsidP="00525A36">
            <w:pPr>
              <w:jc w:val="center"/>
              <w:rPr>
                <w:ins w:id="1725" w:author="SK" w:date="2017-09-30T15:35:00Z"/>
                <w:rFonts w:asciiTheme="minorEastAsia" w:hAnsiTheme="minorEastAsia"/>
              </w:rPr>
            </w:pPr>
            <w:ins w:id="1726" w:author="SK" w:date="2017-09-30T15:35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2051E5" w:rsidRPr="009D6787" w:rsidRDefault="002051E5" w:rsidP="00525A36">
            <w:pPr>
              <w:jc w:val="center"/>
              <w:rPr>
                <w:ins w:id="1727" w:author="SK" w:date="2017-09-30T15:35:00Z"/>
                <w:rFonts w:asciiTheme="minorEastAsia" w:hAnsiTheme="minorEastAsia"/>
              </w:rPr>
            </w:pPr>
            <w:ins w:id="1728" w:author="SK" w:date="2017-09-30T15:35:00Z">
              <w:r>
                <w:rPr>
                  <w:rFonts w:asciiTheme="minorEastAsia" w:hAnsiTheme="minorEastAsia" w:hint="eastAsia"/>
                </w:rPr>
                <w:t>客户号</w:t>
              </w:r>
            </w:ins>
          </w:p>
        </w:tc>
        <w:tc>
          <w:tcPr>
            <w:tcW w:w="1896" w:type="dxa"/>
          </w:tcPr>
          <w:p w:rsidR="002051E5" w:rsidRPr="009D6787" w:rsidRDefault="002051E5" w:rsidP="00525A36">
            <w:pPr>
              <w:jc w:val="center"/>
              <w:rPr>
                <w:ins w:id="1729" w:author="SK" w:date="2017-09-30T15:35:00Z"/>
                <w:rFonts w:asciiTheme="minorEastAsia" w:hAnsiTheme="minorEastAsia"/>
              </w:rPr>
            </w:pPr>
          </w:p>
        </w:tc>
      </w:tr>
      <w:tr w:rsidR="002051E5" w:rsidTr="00525A36">
        <w:trPr>
          <w:trHeight w:val="339"/>
          <w:ins w:id="1730" w:author="SK" w:date="2017-09-30T15:35:00Z"/>
        </w:trPr>
        <w:tc>
          <w:tcPr>
            <w:tcW w:w="1899" w:type="dxa"/>
          </w:tcPr>
          <w:p w:rsidR="002051E5" w:rsidRDefault="002051E5" w:rsidP="00525A36">
            <w:pPr>
              <w:jc w:val="center"/>
              <w:rPr>
                <w:ins w:id="1731" w:author="SK" w:date="2017-09-30T15:35:00Z"/>
                <w:rFonts w:asciiTheme="minorEastAsia" w:hAnsiTheme="minorEastAsia"/>
              </w:rPr>
            </w:pPr>
            <w:ins w:id="1732" w:author="SK" w:date="2017-09-30T15:35:00Z">
              <w:r>
                <w:rPr>
                  <w:rFonts w:asciiTheme="minorEastAsia" w:hAnsiTheme="minorEastAsia" w:hint="eastAsia"/>
                </w:rPr>
                <w:t>tran_type</w:t>
              </w:r>
            </w:ins>
          </w:p>
        </w:tc>
        <w:tc>
          <w:tcPr>
            <w:tcW w:w="966" w:type="dxa"/>
          </w:tcPr>
          <w:p w:rsidR="002051E5" w:rsidRPr="009D6787" w:rsidRDefault="002051E5" w:rsidP="00525A36">
            <w:pPr>
              <w:jc w:val="center"/>
              <w:rPr>
                <w:ins w:id="1733" w:author="SK" w:date="2017-09-30T15:35:00Z"/>
                <w:rFonts w:asciiTheme="minorEastAsia" w:hAnsiTheme="minorEastAsia"/>
              </w:rPr>
            </w:pPr>
            <w:ins w:id="1734" w:author="SK" w:date="2017-09-30T15:35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2051E5" w:rsidRDefault="002051E5" w:rsidP="00525A36">
            <w:pPr>
              <w:jc w:val="center"/>
              <w:rPr>
                <w:ins w:id="1735" w:author="SK" w:date="2017-09-30T15:35:00Z"/>
                <w:rFonts w:asciiTheme="minorEastAsia" w:hAnsiTheme="minorEastAsia"/>
              </w:rPr>
            </w:pPr>
            <w:ins w:id="1736" w:author="SK" w:date="2017-09-30T15:35:00Z">
              <w:r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382" w:type="dxa"/>
          </w:tcPr>
          <w:p w:rsidR="002051E5" w:rsidRDefault="002051E5" w:rsidP="00525A36">
            <w:pPr>
              <w:jc w:val="center"/>
              <w:rPr>
                <w:ins w:id="1737" w:author="SK" w:date="2017-09-30T15:35:00Z"/>
                <w:rFonts w:asciiTheme="minorEastAsia" w:hAnsiTheme="minorEastAsia"/>
              </w:rPr>
            </w:pPr>
            <w:ins w:id="1738" w:author="SK" w:date="2017-09-30T15:35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2051E5" w:rsidRDefault="002051E5" w:rsidP="00525A36">
            <w:pPr>
              <w:jc w:val="center"/>
              <w:rPr>
                <w:ins w:id="1739" w:author="SK" w:date="2017-09-30T15:35:00Z"/>
                <w:rFonts w:asciiTheme="minorEastAsia" w:hAnsiTheme="minorEastAsia"/>
              </w:rPr>
            </w:pPr>
            <w:ins w:id="1740" w:author="SK" w:date="2017-09-30T15:35:00Z">
              <w:r>
                <w:rPr>
                  <w:rFonts w:asciiTheme="minorEastAsia" w:hAnsiTheme="minorEastAsia" w:hint="eastAsia"/>
                </w:rPr>
                <w:t>类型</w:t>
              </w:r>
            </w:ins>
          </w:p>
        </w:tc>
        <w:tc>
          <w:tcPr>
            <w:tcW w:w="1896" w:type="dxa"/>
          </w:tcPr>
          <w:p w:rsidR="002051E5" w:rsidRPr="009D6787" w:rsidRDefault="002051E5" w:rsidP="00525A36">
            <w:pPr>
              <w:jc w:val="center"/>
              <w:rPr>
                <w:ins w:id="1741" w:author="SK" w:date="2017-09-30T15:35:00Z"/>
                <w:rFonts w:asciiTheme="minorEastAsia" w:hAnsiTheme="minorEastAsia"/>
              </w:rPr>
            </w:pPr>
            <w:ins w:id="1742" w:author="SK" w:date="2017-09-30T15:35:00Z">
              <w:r>
                <w:rPr>
                  <w:rFonts w:asciiTheme="minorEastAsia" w:hAnsiTheme="minorEastAsia" w:hint="eastAsia"/>
                </w:rPr>
                <w:t>00=诺券充值</w:t>
              </w:r>
            </w:ins>
          </w:p>
        </w:tc>
      </w:tr>
      <w:tr w:rsidR="002051E5" w:rsidTr="00525A36">
        <w:trPr>
          <w:trHeight w:val="339"/>
          <w:ins w:id="1743" w:author="SK" w:date="2017-09-30T15:35:00Z"/>
        </w:trPr>
        <w:tc>
          <w:tcPr>
            <w:tcW w:w="1899" w:type="dxa"/>
          </w:tcPr>
          <w:p w:rsidR="002051E5" w:rsidRDefault="002051E5" w:rsidP="00525A36">
            <w:pPr>
              <w:jc w:val="center"/>
              <w:rPr>
                <w:ins w:id="1744" w:author="SK" w:date="2017-09-30T15:35:00Z"/>
                <w:rFonts w:asciiTheme="minorEastAsia" w:hAnsiTheme="minorEastAsia"/>
              </w:rPr>
            </w:pPr>
            <w:ins w:id="1745" w:author="SK" w:date="2017-09-30T15:35:00Z">
              <w:r>
                <w:rPr>
                  <w:rFonts w:asciiTheme="minorEastAsia" w:hAnsiTheme="minorEastAsia" w:hint="eastAsia"/>
                </w:rPr>
                <w:t>tran_flown_no</w:t>
              </w:r>
            </w:ins>
          </w:p>
        </w:tc>
        <w:tc>
          <w:tcPr>
            <w:tcW w:w="966" w:type="dxa"/>
          </w:tcPr>
          <w:p w:rsidR="002051E5" w:rsidRDefault="002051E5" w:rsidP="00525A36">
            <w:pPr>
              <w:jc w:val="center"/>
              <w:rPr>
                <w:ins w:id="1746" w:author="SK" w:date="2017-09-30T15:35:00Z"/>
                <w:rFonts w:asciiTheme="minorEastAsia" w:hAnsiTheme="minorEastAsia"/>
              </w:rPr>
            </w:pPr>
            <w:ins w:id="1747" w:author="SK" w:date="2017-09-30T15:35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2051E5" w:rsidRDefault="002051E5" w:rsidP="00525A36">
            <w:pPr>
              <w:jc w:val="center"/>
              <w:rPr>
                <w:ins w:id="1748" w:author="SK" w:date="2017-09-30T15:35:00Z"/>
                <w:rFonts w:asciiTheme="minorEastAsia" w:hAnsiTheme="minorEastAsia"/>
              </w:rPr>
            </w:pPr>
            <w:ins w:id="1749" w:author="SK" w:date="2017-09-30T15:35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2051E5" w:rsidRDefault="002051E5" w:rsidP="00525A36">
            <w:pPr>
              <w:jc w:val="center"/>
              <w:rPr>
                <w:ins w:id="1750" w:author="SK" w:date="2017-09-30T15:35:00Z"/>
                <w:rFonts w:asciiTheme="minorEastAsia" w:hAnsiTheme="minorEastAsia"/>
              </w:rPr>
            </w:pPr>
            <w:ins w:id="1751" w:author="SK" w:date="2017-09-30T15:35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2051E5" w:rsidRDefault="002051E5" w:rsidP="00525A36">
            <w:pPr>
              <w:jc w:val="center"/>
              <w:rPr>
                <w:ins w:id="1752" w:author="SK" w:date="2017-09-30T15:35:00Z"/>
                <w:rFonts w:asciiTheme="minorEastAsia" w:hAnsiTheme="minorEastAsia"/>
              </w:rPr>
            </w:pPr>
            <w:ins w:id="1753" w:author="SK" w:date="2017-09-30T15:35:00Z">
              <w:r>
                <w:rPr>
                  <w:rFonts w:asciiTheme="minorEastAsia" w:hAnsiTheme="minorEastAsia" w:hint="eastAsia"/>
                </w:rPr>
                <w:t>流水号</w:t>
              </w:r>
            </w:ins>
          </w:p>
        </w:tc>
        <w:tc>
          <w:tcPr>
            <w:tcW w:w="1896" w:type="dxa"/>
          </w:tcPr>
          <w:p w:rsidR="002051E5" w:rsidRDefault="002051E5" w:rsidP="00525A36">
            <w:pPr>
              <w:jc w:val="center"/>
              <w:rPr>
                <w:ins w:id="1754" w:author="SK" w:date="2017-09-30T15:35:00Z"/>
                <w:rFonts w:asciiTheme="minorEastAsia" w:hAnsiTheme="minorEastAsia"/>
              </w:rPr>
            </w:pPr>
          </w:p>
        </w:tc>
      </w:tr>
      <w:tr w:rsidR="002051E5" w:rsidRPr="006B61D2" w:rsidTr="00525A36">
        <w:trPr>
          <w:trHeight w:val="353"/>
          <w:ins w:id="1755" w:author="SK" w:date="2017-09-30T15:35:00Z"/>
        </w:trPr>
        <w:tc>
          <w:tcPr>
            <w:tcW w:w="1899" w:type="dxa"/>
          </w:tcPr>
          <w:p w:rsidR="002051E5" w:rsidRPr="009D6787" w:rsidRDefault="002051E5" w:rsidP="00525A36">
            <w:pPr>
              <w:jc w:val="center"/>
              <w:rPr>
                <w:ins w:id="1756" w:author="SK" w:date="2017-09-30T15:35:00Z"/>
                <w:rFonts w:asciiTheme="minorEastAsia" w:hAnsiTheme="minorEastAsia"/>
              </w:rPr>
            </w:pPr>
            <w:ins w:id="1757" w:author="SK" w:date="2017-09-30T15:35:00Z">
              <w:r w:rsidRPr="009D6787">
                <w:rPr>
                  <w:rFonts w:asciiTheme="minorEastAsia" w:hAnsiTheme="minorEastAsia" w:hint="eastAsia"/>
                </w:rPr>
                <w:t>organ_id</w:t>
              </w:r>
            </w:ins>
          </w:p>
        </w:tc>
        <w:tc>
          <w:tcPr>
            <w:tcW w:w="966" w:type="dxa"/>
          </w:tcPr>
          <w:p w:rsidR="002051E5" w:rsidRPr="009D6787" w:rsidRDefault="002051E5" w:rsidP="00525A36">
            <w:pPr>
              <w:jc w:val="center"/>
              <w:rPr>
                <w:ins w:id="1758" w:author="SK" w:date="2017-09-30T15:35:00Z"/>
                <w:rFonts w:asciiTheme="minorEastAsia" w:hAnsiTheme="minorEastAsia"/>
              </w:rPr>
            </w:pPr>
            <w:ins w:id="1759" w:author="SK" w:date="2017-09-30T15:35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2051E5" w:rsidRPr="009D6787" w:rsidRDefault="002051E5" w:rsidP="00525A36">
            <w:pPr>
              <w:jc w:val="center"/>
              <w:rPr>
                <w:ins w:id="1760" w:author="SK" w:date="2017-09-30T15:35:00Z"/>
                <w:rFonts w:asciiTheme="minorEastAsia" w:hAnsiTheme="minorEastAsia"/>
              </w:rPr>
            </w:pPr>
            <w:ins w:id="1761" w:author="SK" w:date="2017-09-30T15:35:00Z">
              <w:r w:rsidRPr="009D6787"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2051E5" w:rsidRPr="009D6787" w:rsidRDefault="002051E5" w:rsidP="00525A36">
            <w:pPr>
              <w:jc w:val="center"/>
              <w:rPr>
                <w:ins w:id="1762" w:author="SK" w:date="2017-09-30T15:35:00Z"/>
                <w:rFonts w:asciiTheme="minorEastAsia" w:hAnsiTheme="minorEastAsia"/>
              </w:rPr>
            </w:pPr>
            <w:ins w:id="1763" w:author="SK" w:date="2017-09-30T15:35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2051E5" w:rsidRPr="009D6787" w:rsidRDefault="002051E5" w:rsidP="00525A36">
            <w:pPr>
              <w:jc w:val="center"/>
              <w:rPr>
                <w:ins w:id="1764" w:author="SK" w:date="2017-09-30T15:35:00Z"/>
                <w:rFonts w:asciiTheme="minorEastAsia" w:hAnsiTheme="minorEastAsia"/>
              </w:rPr>
            </w:pPr>
            <w:ins w:id="1765" w:author="SK" w:date="2017-09-30T15:35:00Z">
              <w:r w:rsidRPr="009D6787">
                <w:rPr>
                  <w:rFonts w:asciiTheme="minorEastAsia" w:hAnsiTheme="minorEastAsia" w:hint="eastAsia"/>
                </w:rPr>
                <w:t>法人代码（机构代码）</w:t>
              </w:r>
            </w:ins>
          </w:p>
        </w:tc>
        <w:tc>
          <w:tcPr>
            <w:tcW w:w="1896" w:type="dxa"/>
          </w:tcPr>
          <w:p w:rsidR="002051E5" w:rsidRPr="009D6787" w:rsidRDefault="002051E5" w:rsidP="00525A36">
            <w:pPr>
              <w:jc w:val="center"/>
              <w:rPr>
                <w:ins w:id="1766" w:author="SK" w:date="2017-09-30T15:35:00Z"/>
                <w:rFonts w:asciiTheme="minorEastAsia" w:hAnsiTheme="minorEastAsia"/>
              </w:rPr>
            </w:pPr>
            <w:ins w:id="1767" w:author="SK" w:date="2017-09-30T15:35:00Z">
              <w:r w:rsidRPr="009D6787">
                <w:rPr>
                  <w:rFonts w:asciiTheme="minorEastAsia" w:hAnsiTheme="minorEastAsia" w:hint="eastAsia"/>
                </w:rPr>
                <w:t>多法人标识</w:t>
              </w:r>
            </w:ins>
          </w:p>
        </w:tc>
      </w:tr>
      <w:tr w:rsidR="002051E5" w:rsidRPr="006B61D2" w:rsidTr="00525A36">
        <w:trPr>
          <w:trHeight w:val="353"/>
          <w:ins w:id="1768" w:author="SK" w:date="2017-09-30T15:35:00Z"/>
        </w:trPr>
        <w:tc>
          <w:tcPr>
            <w:tcW w:w="1899" w:type="dxa"/>
          </w:tcPr>
          <w:p w:rsidR="002051E5" w:rsidRPr="009D6787" w:rsidRDefault="002051E5" w:rsidP="00525A36">
            <w:pPr>
              <w:jc w:val="center"/>
              <w:rPr>
                <w:ins w:id="1769" w:author="SK" w:date="2017-09-30T15:35:00Z"/>
                <w:rFonts w:asciiTheme="minorEastAsia" w:hAnsiTheme="minorEastAsia"/>
              </w:rPr>
            </w:pPr>
            <w:ins w:id="1770" w:author="SK" w:date="2017-09-30T15:35:00Z">
              <w:r w:rsidRPr="009D6787">
                <w:rPr>
                  <w:rFonts w:asciiTheme="minorEastAsia" w:hAnsiTheme="minorEastAsia" w:hint="eastAsia"/>
                </w:rPr>
                <w:t>channel</w:t>
              </w:r>
            </w:ins>
          </w:p>
        </w:tc>
        <w:tc>
          <w:tcPr>
            <w:tcW w:w="966" w:type="dxa"/>
          </w:tcPr>
          <w:p w:rsidR="002051E5" w:rsidRPr="009D6787" w:rsidRDefault="002051E5" w:rsidP="00525A36">
            <w:pPr>
              <w:jc w:val="center"/>
              <w:rPr>
                <w:ins w:id="1771" w:author="SK" w:date="2017-09-30T15:35:00Z"/>
                <w:rFonts w:asciiTheme="minorEastAsia" w:hAnsiTheme="minorEastAsia"/>
              </w:rPr>
            </w:pPr>
            <w:ins w:id="1772" w:author="SK" w:date="2017-09-30T15:35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2051E5" w:rsidRPr="009D6787" w:rsidRDefault="002051E5" w:rsidP="00525A36">
            <w:pPr>
              <w:jc w:val="center"/>
              <w:rPr>
                <w:ins w:id="1773" w:author="SK" w:date="2017-09-30T15:35:00Z"/>
                <w:rFonts w:asciiTheme="minorEastAsia" w:hAnsiTheme="minorEastAsia"/>
              </w:rPr>
            </w:pPr>
            <w:ins w:id="1774" w:author="SK" w:date="2017-09-30T15:35:00Z">
              <w:r w:rsidRPr="009D6787"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382" w:type="dxa"/>
          </w:tcPr>
          <w:p w:rsidR="002051E5" w:rsidRPr="009D6787" w:rsidRDefault="002051E5" w:rsidP="00525A36">
            <w:pPr>
              <w:jc w:val="center"/>
              <w:rPr>
                <w:ins w:id="1775" w:author="SK" w:date="2017-09-30T15:35:00Z"/>
                <w:rFonts w:asciiTheme="minorEastAsia" w:hAnsiTheme="minorEastAsia"/>
              </w:rPr>
            </w:pPr>
            <w:ins w:id="1776" w:author="SK" w:date="2017-09-30T15:35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2051E5" w:rsidRPr="009D6787" w:rsidRDefault="002051E5" w:rsidP="00525A36">
            <w:pPr>
              <w:jc w:val="center"/>
              <w:rPr>
                <w:ins w:id="1777" w:author="SK" w:date="2017-09-30T15:35:00Z"/>
                <w:rFonts w:asciiTheme="minorEastAsia" w:hAnsiTheme="minorEastAsia"/>
              </w:rPr>
            </w:pPr>
            <w:ins w:id="1778" w:author="SK" w:date="2017-09-30T15:35:00Z">
              <w:r w:rsidRPr="009D6787">
                <w:rPr>
                  <w:rFonts w:asciiTheme="minorEastAsia" w:hAnsiTheme="minorEastAsia" w:hint="eastAsia"/>
                </w:rPr>
                <w:t>渠道</w:t>
              </w:r>
            </w:ins>
          </w:p>
        </w:tc>
        <w:tc>
          <w:tcPr>
            <w:tcW w:w="1896" w:type="dxa"/>
          </w:tcPr>
          <w:p w:rsidR="002051E5" w:rsidRPr="009D6787" w:rsidRDefault="002051E5" w:rsidP="00525A36">
            <w:pPr>
              <w:jc w:val="center"/>
              <w:rPr>
                <w:ins w:id="1779" w:author="SK" w:date="2017-09-30T15:35:00Z"/>
                <w:rFonts w:asciiTheme="minorEastAsia" w:hAnsiTheme="minorEastAsia"/>
              </w:rPr>
            </w:pPr>
            <w:ins w:id="1780" w:author="SK" w:date="2017-09-30T15:35:00Z">
              <w:r w:rsidRPr="009D6787">
                <w:rPr>
                  <w:rFonts w:asciiTheme="minorEastAsia" w:hAnsiTheme="minorEastAsia" w:hint="eastAsia"/>
                </w:rPr>
                <w:t>00=APP</w:t>
              </w:r>
            </w:ins>
          </w:p>
          <w:p w:rsidR="002051E5" w:rsidRPr="009D6787" w:rsidRDefault="002051E5" w:rsidP="00525A36">
            <w:pPr>
              <w:jc w:val="center"/>
              <w:rPr>
                <w:ins w:id="1781" w:author="SK" w:date="2017-09-30T15:35:00Z"/>
                <w:rFonts w:asciiTheme="minorEastAsia" w:hAnsiTheme="minorEastAsia"/>
              </w:rPr>
            </w:pPr>
            <w:ins w:id="1782" w:author="SK" w:date="2017-09-30T15:35:00Z">
              <w:r w:rsidRPr="009D6787">
                <w:rPr>
                  <w:rFonts w:asciiTheme="minorEastAsia" w:hAnsiTheme="minorEastAsia" w:hint="eastAsia"/>
                </w:rPr>
                <w:t>01=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 w:rsidRPr="009D6787">
                <w:rPr>
                  <w:rFonts w:asciiTheme="minorEastAsia" w:hAnsiTheme="minorEastAsia" w:hint="eastAsia"/>
                </w:rPr>
                <w:t>PC</w:t>
              </w:r>
            </w:ins>
          </w:p>
        </w:tc>
      </w:tr>
      <w:tr w:rsidR="002051E5" w:rsidRPr="006B61D2" w:rsidTr="00525A36">
        <w:trPr>
          <w:trHeight w:val="353"/>
          <w:ins w:id="1783" w:author="SK" w:date="2017-09-30T15:35:00Z"/>
        </w:trPr>
        <w:tc>
          <w:tcPr>
            <w:tcW w:w="1899" w:type="dxa"/>
          </w:tcPr>
          <w:p w:rsidR="002051E5" w:rsidRPr="009D6787" w:rsidRDefault="002051E5" w:rsidP="00525A36">
            <w:pPr>
              <w:jc w:val="center"/>
              <w:rPr>
                <w:ins w:id="1784" w:author="SK" w:date="2017-09-30T15:35:00Z"/>
                <w:rFonts w:asciiTheme="minorEastAsia" w:hAnsiTheme="minorEastAsia"/>
              </w:rPr>
            </w:pPr>
            <w:ins w:id="1785" w:author="SK" w:date="2017-09-30T15:35:00Z">
              <w:r w:rsidRPr="00FF49A8"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966" w:type="dxa"/>
          </w:tcPr>
          <w:p w:rsidR="002051E5" w:rsidRPr="009D6787" w:rsidRDefault="002051E5" w:rsidP="00525A36">
            <w:pPr>
              <w:jc w:val="center"/>
              <w:rPr>
                <w:ins w:id="1786" w:author="SK" w:date="2017-09-30T15:35:00Z"/>
                <w:rFonts w:asciiTheme="minorEastAsia" w:hAnsiTheme="minorEastAsia"/>
              </w:rPr>
            </w:pPr>
            <w:ins w:id="1787" w:author="SK" w:date="2017-09-30T15:35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2051E5" w:rsidRPr="009D6787" w:rsidRDefault="002051E5" w:rsidP="00525A36">
            <w:pPr>
              <w:jc w:val="center"/>
              <w:rPr>
                <w:ins w:id="1788" w:author="SK" w:date="2017-09-30T15:35:00Z"/>
                <w:rFonts w:asciiTheme="minorEastAsia" w:hAnsiTheme="minorEastAsia"/>
              </w:rPr>
            </w:pPr>
            <w:ins w:id="1789" w:author="SK" w:date="2017-09-30T15:35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2051E5" w:rsidRDefault="002051E5" w:rsidP="00525A36">
            <w:pPr>
              <w:jc w:val="center"/>
              <w:rPr>
                <w:ins w:id="1790" w:author="SK" w:date="2017-09-30T15:35:00Z"/>
                <w:rFonts w:asciiTheme="minorEastAsia" w:hAnsiTheme="minorEastAsia"/>
              </w:rPr>
            </w:pPr>
            <w:ins w:id="1791" w:author="SK" w:date="2017-09-30T15:35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2051E5" w:rsidRPr="009D6787" w:rsidRDefault="002051E5" w:rsidP="00525A36">
            <w:pPr>
              <w:jc w:val="center"/>
              <w:rPr>
                <w:ins w:id="1792" w:author="SK" w:date="2017-09-30T15:35:00Z"/>
                <w:rFonts w:asciiTheme="minorEastAsia" w:hAnsiTheme="minorEastAsia"/>
              </w:rPr>
            </w:pPr>
            <w:ins w:id="1793" w:author="SK" w:date="2017-09-30T15:35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896" w:type="dxa"/>
          </w:tcPr>
          <w:p w:rsidR="002051E5" w:rsidRPr="009D6787" w:rsidRDefault="002051E5" w:rsidP="00525A36">
            <w:pPr>
              <w:jc w:val="center"/>
              <w:rPr>
                <w:ins w:id="1794" w:author="SK" w:date="2017-09-30T15:35:00Z"/>
                <w:rFonts w:asciiTheme="minorEastAsia" w:hAnsiTheme="minorEastAsia"/>
              </w:rPr>
            </w:pPr>
          </w:p>
        </w:tc>
      </w:tr>
      <w:tr w:rsidR="002051E5" w:rsidRPr="006B61D2" w:rsidTr="00525A36">
        <w:trPr>
          <w:trHeight w:val="353"/>
          <w:ins w:id="1795" w:author="SK" w:date="2017-09-30T15:35:00Z"/>
        </w:trPr>
        <w:tc>
          <w:tcPr>
            <w:tcW w:w="1899" w:type="dxa"/>
          </w:tcPr>
          <w:p w:rsidR="002051E5" w:rsidRPr="00FF49A8" w:rsidRDefault="002051E5" w:rsidP="00525A36">
            <w:pPr>
              <w:jc w:val="center"/>
              <w:rPr>
                <w:ins w:id="1796" w:author="SK" w:date="2017-09-30T15:35:00Z"/>
                <w:rFonts w:asciiTheme="minorEastAsia" w:hAnsiTheme="minorEastAsia"/>
              </w:rPr>
            </w:pPr>
            <w:ins w:id="1797" w:author="SK" w:date="2017-09-30T15:35:00Z">
              <w:r w:rsidRPr="00FF49A8"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966" w:type="dxa"/>
          </w:tcPr>
          <w:p w:rsidR="002051E5" w:rsidRDefault="002051E5" w:rsidP="00525A36">
            <w:pPr>
              <w:jc w:val="center"/>
              <w:rPr>
                <w:ins w:id="1798" w:author="SK" w:date="2017-09-30T15:35:00Z"/>
                <w:rFonts w:asciiTheme="minorEastAsia" w:hAnsiTheme="minorEastAsia"/>
              </w:rPr>
            </w:pPr>
            <w:ins w:id="1799" w:author="SK" w:date="2017-09-30T15:35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2051E5" w:rsidRDefault="002051E5" w:rsidP="00525A36">
            <w:pPr>
              <w:jc w:val="center"/>
              <w:rPr>
                <w:ins w:id="1800" w:author="SK" w:date="2017-09-30T15:35:00Z"/>
                <w:rFonts w:asciiTheme="minorEastAsia" w:hAnsiTheme="minorEastAsia"/>
              </w:rPr>
            </w:pPr>
            <w:ins w:id="1801" w:author="SK" w:date="2017-09-30T15:35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2051E5" w:rsidRDefault="002051E5" w:rsidP="00525A36">
            <w:pPr>
              <w:jc w:val="center"/>
              <w:rPr>
                <w:ins w:id="1802" w:author="SK" w:date="2017-09-30T15:35:00Z"/>
                <w:rFonts w:asciiTheme="minorEastAsia" w:hAnsiTheme="minorEastAsia"/>
              </w:rPr>
            </w:pPr>
            <w:ins w:id="1803" w:author="SK" w:date="2017-09-30T15:35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2051E5" w:rsidRDefault="002051E5" w:rsidP="00525A36">
            <w:pPr>
              <w:jc w:val="center"/>
              <w:rPr>
                <w:ins w:id="1804" w:author="SK" w:date="2017-09-30T15:35:00Z"/>
                <w:rFonts w:asciiTheme="minorEastAsia" w:hAnsiTheme="minorEastAsia"/>
              </w:rPr>
            </w:pPr>
            <w:ins w:id="1805" w:author="SK" w:date="2017-09-30T15:35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896" w:type="dxa"/>
          </w:tcPr>
          <w:p w:rsidR="002051E5" w:rsidRPr="009D6787" w:rsidRDefault="002051E5" w:rsidP="00525A36">
            <w:pPr>
              <w:jc w:val="center"/>
              <w:rPr>
                <w:ins w:id="1806" w:author="SK" w:date="2017-09-30T15:35:00Z"/>
                <w:rFonts w:asciiTheme="minorEastAsia" w:hAnsiTheme="minorEastAsia"/>
              </w:rPr>
            </w:pPr>
          </w:p>
        </w:tc>
      </w:tr>
    </w:tbl>
    <w:p w:rsidR="009C79D5" w:rsidRDefault="009C79D5" w:rsidP="009C79D5">
      <w:pPr>
        <w:pStyle w:val="4"/>
        <w:rPr>
          <w:ins w:id="1807" w:author="SK" w:date="2017-09-30T15:36:00Z"/>
        </w:rPr>
      </w:pPr>
      <w:ins w:id="1808" w:author="SK" w:date="2017-09-30T15:36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ook w:val="04A0"/>
      </w:tblPr>
      <w:tblGrid>
        <w:gridCol w:w="2250"/>
        <w:gridCol w:w="1048"/>
        <w:gridCol w:w="790"/>
        <w:gridCol w:w="1152"/>
        <w:gridCol w:w="1626"/>
        <w:gridCol w:w="1656"/>
      </w:tblGrid>
      <w:tr w:rsidR="009C79D5" w:rsidTr="00525A36">
        <w:trPr>
          <w:ins w:id="1809" w:author="SK" w:date="2017-09-30T15:37:00Z"/>
        </w:trPr>
        <w:tc>
          <w:tcPr>
            <w:tcW w:w="2250" w:type="dxa"/>
            <w:shd w:val="clear" w:color="auto" w:fill="D9D9D9" w:themeFill="background1" w:themeFillShade="D9"/>
          </w:tcPr>
          <w:p w:rsidR="009C79D5" w:rsidRDefault="009C79D5" w:rsidP="00525A36">
            <w:pPr>
              <w:jc w:val="center"/>
              <w:rPr>
                <w:ins w:id="1810" w:author="SK" w:date="2017-09-30T15:37:00Z"/>
              </w:rPr>
            </w:pPr>
            <w:ins w:id="1811" w:author="SK" w:date="2017-09-30T15:37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48" w:type="dxa"/>
            <w:shd w:val="clear" w:color="auto" w:fill="D9D9D9" w:themeFill="background1" w:themeFillShade="D9"/>
          </w:tcPr>
          <w:p w:rsidR="009C79D5" w:rsidRDefault="009C79D5" w:rsidP="00525A36">
            <w:pPr>
              <w:jc w:val="center"/>
              <w:rPr>
                <w:ins w:id="1812" w:author="SK" w:date="2017-09-30T15:37:00Z"/>
              </w:rPr>
            </w:pPr>
            <w:ins w:id="1813" w:author="SK" w:date="2017-09-30T15:37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</w:tcPr>
          <w:p w:rsidR="009C79D5" w:rsidRDefault="009C79D5" w:rsidP="00525A36">
            <w:pPr>
              <w:jc w:val="center"/>
              <w:rPr>
                <w:ins w:id="1814" w:author="SK" w:date="2017-09-30T15:37:00Z"/>
              </w:rPr>
            </w:pPr>
            <w:ins w:id="1815" w:author="SK" w:date="2017-09-30T15:37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152" w:type="dxa"/>
            <w:shd w:val="clear" w:color="auto" w:fill="D9D9D9" w:themeFill="background1" w:themeFillShade="D9"/>
          </w:tcPr>
          <w:p w:rsidR="009C79D5" w:rsidRDefault="009C79D5" w:rsidP="00525A36">
            <w:pPr>
              <w:jc w:val="center"/>
              <w:rPr>
                <w:ins w:id="1816" w:author="SK" w:date="2017-09-30T15:37:00Z"/>
              </w:rPr>
            </w:pPr>
            <w:ins w:id="1817" w:author="SK" w:date="2017-09-30T15:37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26" w:type="dxa"/>
            <w:shd w:val="clear" w:color="auto" w:fill="D9D9D9" w:themeFill="background1" w:themeFillShade="D9"/>
          </w:tcPr>
          <w:p w:rsidR="009C79D5" w:rsidRDefault="009C79D5" w:rsidP="00525A36">
            <w:pPr>
              <w:jc w:val="center"/>
              <w:rPr>
                <w:ins w:id="1818" w:author="SK" w:date="2017-09-30T15:37:00Z"/>
              </w:rPr>
            </w:pPr>
            <w:ins w:id="1819" w:author="SK" w:date="2017-09-30T15:37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656" w:type="dxa"/>
            <w:shd w:val="clear" w:color="auto" w:fill="D9D9D9" w:themeFill="background1" w:themeFillShade="D9"/>
          </w:tcPr>
          <w:p w:rsidR="009C79D5" w:rsidRDefault="009C79D5" w:rsidP="00525A36">
            <w:pPr>
              <w:jc w:val="center"/>
              <w:rPr>
                <w:ins w:id="1820" w:author="SK" w:date="2017-09-30T15:37:00Z"/>
              </w:rPr>
            </w:pPr>
            <w:ins w:id="1821" w:author="SK" w:date="2017-09-30T15:37:00Z">
              <w:r>
                <w:rPr>
                  <w:rFonts w:hint="eastAsia"/>
                </w:rPr>
                <w:t>备注</w:t>
              </w:r>
            </w:ins>
          </w:p>
        </w:tc>
      </w:tr>
      <w:tr w:rsidR="009C79D5" w:rsidTr="00525A36">
        <w:trPr>
          <w:trHeight w:val="339"/>
          <w:ins w:id="1822" w:author="SK" w:date="2017-09-30T15:37:00Z"/>
        </w:trPr>
        <w:tc>
          <w:tcPr>
            <w:tcW w:w="2250" w:type="dxa"/>
          </w:tcPr>
          <w:p w:rsidR="009C79D5" w:rsidRPr="00E71FC7" w:rsidRDefault="009C79D5" w:rsidP="00525A36">
            <w:pPr>
              <w:jc w:val="center"/>
              <w:rPr>
                <w:ins w:id="1823" w:author="SK" w:date="2017-09-30T15:37:00Z"/>
                <w:rFonts w:asciiTheme="minorEastAsia" w:hAnsiTheme="minorEastAsia"/>
              </w:rPr>
            </w:pPr>
            <w:ins w:id="1824" w:author="SK" w:date="2017-09-30T15:37:00Z">
              <w:r w:rsidRPr="00E71FC7">
                <w:rPr>
                  <w:rFonts w:asciiTheme="minorEastAsia" w:hAnsiTheme="minorEastAsia" w:hint="eastAsia"/>
                </w:rPr>
                <w:t>ec</w:t>
              </w:r>
            </w:ins>
          </w:p>
        </w:tc>
        <w:tc>
          <w:tcPr>
            <w:tcW w:w="1048" w:type="dxa"/>
          </w:tcPr>
          <w:p w:rsidR="009C79D5" w:rsidRPr="00E71FC7" w:rsidRDefault="009C79D5" w:rsidP="00525A36">
            <w:pPr>
              <w:jc w:val="center"/>
              <w:rPr>
                <w:ins w:id="1825" w:author="SK" w:date="2017-09-30T15:37:00Z"/>
                <w:rFonts w:asciiTheme="minorEastAsia" w:hAnsiTheme="minorEastAsia"/>
              </w:rPr>
            </w:pPr>
            <w:ins w:id="1826" w:author="SK" w:date="2017-09-30T15:37:00Z">
              <w:r w:rsidRPr="00E71FC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9C79D5" w:rsidRPr="00E71FC7" w:rsidRDefault="009C79D5" w:rsidP="00525A36">
            <w:pPr>
              <w:jc w:val="center"/>
              <w:rPr>
                <w:ins w:id="1827" w:author="SK" w:date="2017-09-30T15:37:00Z"/>
                <w:rFonts w:asciiTheme="minorEastAsia" w:hAnsiTheme="minorEastAsia"/>
              </w:rPr>
            </w:pPr>
            <w:ins w:id="1828" w:author="SK" w:date="2017-09-30T15:37:00Z">
              <w:r w:rsidRPr="00E71FC7">
                <w:rPr>
                  <w:rFonts w:asciiTheme="minorEastAsia" w:hAnsiTheme="minorEastAsia" w:hint="eastAsia"/>
                </w:rPr>
                <w:t>8</w:t>
              </w:r>
            </w:ins>
          </w:p>
        </w:tc>
        <w:tc>
          <w:tcPr>
            <w:tcW w:w="1152" w:type="dxa"/>
          </w:tcPr>
          <w:p w:rsidR="009C79D5" w:rsidRPr="00E71FC7" w:rsidRDefault="009C79D5" w:rsidP="00525A36">
            <w:pPr>
              <w:jc w:val="center"/>
              <w:rPr>
                <w:ins w:id="1829" w:author="SK" w:date="2017-09-30T15:37:00Z"/>
                <w:rFonts w:asciiTheme="minorEastAsia" w:hAnsiTheme="minorEastAsia"/>
              </w:rPr>
            </w:pPr>
            <w:ins w:id="1830" w:author="SK" w:date="2017-09-30T15:3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9C79D5" w:rsidRPr="00E71FC7" w:rsidRDefault="009C79D5" w:rsidP="00525A36">
            <w:pPr>
              <w:jc w:val="center"/>
              <w:rPr>
                <w:ins w:id="1831" w:author="SK" w:date="2017-09-30T15:37:00Z"/>
                <w:rFonts w:asciiTheme="minorEastAsia" w:hAnsiTheme="minorEastAsia"/>
              </w:rPr>
            </w:pPr>
            <w:ins w:id="1832" w:author="SK" w:date="2017-09-30T15:37:00Z">
              <w:r w:rsidRPr="00E71FC7">
                <w:rPr>
                  <w:rFonts w:asciiTheme="minorEastAsia" w:hAnsiTheme="minorEastAsia" w:hint="eastAsia"/>
                </w:rPr>
                <w:t>响应码</w:t>
              </w:r>
            </w:ins>
          </w:p>
        </w:tc>
        <w:tc>
          <w:tcPr>
            <w:tcW w:w="1656" w:type="dxa"/>
          </w:tcPr>
          <w:p w:rsidR="009C79D5" w:rsidRDefault="009C79D5" w:rsidP="00525A36">
            <w:pPr>
              <w:jc w:val="center"/>
              <w:rPr>
                <w:ins w:id="1833" w:author="SK" w:date="2017-09-30T15:37:00Z"/>
                <w:rFonts w:asciiTheme="minorEastAsia" w:hAnsiTheme="minorEastAsia"/>
              </w:rPr>
            </w:pPr>
            <w:ins w:id="1834" w:author="SK" w:date="2017-09-30T15:37:00Z">
              <w:r>
                <w:rPr>
                  <w:rFonts w:asciiTheme="minorEastAsia" w:hAnsiTheme="minorEastAsia" w:hint="eastAsia"/>
                </w:rPr>
                <w:t>0=交易正常；</w:t>
              </w:r>
            </w:ins>
          </w:p>
          <w:p w:rsidR="009C79D5" w:rsidRPr="00E71FC7" w:rsidRDefault="009C79D5" w:rsidP="00525A36">
            <w:pPr>
              <w:jc w:val="center"/>
              <w:rPr>
                <w:ins w:id="1835" w:author="SK" w:date="2017-09-30T15:37:00Z"/>
                <w:rFonts w:asciiTheme="minorEastAsia" w:hAnsiTheme="minorEastAsia"/>
              </w:rPr>
            </w:pPr>
            <w:ins w:id="1836" w:author="SK" w:date="2017-09-30T15:37:00Z">
              <w:r>
                <w:rPr>
                  <w:rFonts w:asciiTheme="minorEastAsia" w:hAnsiTheme="minorEastAsia" w:hint="eastAsia"/>
                </w:rPr>
                <w:t>!0=交易异常</w:t>
              </w:r>
            </w:ins>
          </w:p>
        </w:tc>
      </w:tr>
      <w:tr w:rsidR="009C79D5" w:rsidTr="00525A36">
        <w:trPr>
          <w:trHeight w:val="353"/>
          <w:ins w:id="1837" w:author="SK" w:date="2017-09-30T15:37:00Z"/>
        </w:trPr>
        <w:tc>
          <w:tcPr>
            <w:tcW w:w="2250" w:type="dxa"/>
          </w:tcPr>
          <w:p w:rsidR="009C79D5" w:rsidRPr="00E71FC7" w:rsidRDefault="009C79D5" w:rsidP="00525A36">
            <w:pPr>
              <w:jc w:val="center"/>
              <w:rPr>
                <w:ins w:id="1838" w:author="SK" w:date="2017-09-30T15:37:00Z"/>
                <w:rFonts w:asciiTheme="minorEastAsia" w:hAnsiTheme="minorEastAsia"/>
              </w:rPr>
            </w:pPr>
            <w:ins w:id="1839" w:author="SK" w:date="2017-09-30T15:37:00Z">
              <w:r w:rsidRPr="00E71FC7">
                <w:rPr>
                  <w:rFonts w:asciiTheme="minorEastAsia" w:hAnsiTheme="minorEastAsia" w:hint="eastAsia"/>
                </w:rPr>
                <w:t>em</w:t>
              </w:r>
            </w:ins>
          </w:p>
        </w:tc>
        <w:tc>
          <w:tcPr>
            <w:tcW w:w="1048" w:type="dxa"/>
          </w:tcPr>
          <w:p w:rsidR="009C79D5" w:rsidRPr="00E71FC7" w:rsidRDefault="009C79D5" w:rsidP="00525A36">
            <w:pPr>
              <w:jc w:val="center"/>
              <w:rPr>
                <w:ins w:id="1840" w:author="SK" w:date="2017-09-30T15:37:00Z"/>
                <w:rFonts w:asciiTheme="minorEastAsia" w:hAnsiTheme="minorEastAsia"/>
              </w:rPr>
            </w:pPr>
            <w:ins w:id="1841" w:author="SK" w:date="2017-09-30T15:37:00Z">
              <w:r w:rsidRPr="00E71FC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9C79D5" w:rsidRPr="00E71FC7" w:rsidRDefault="009C79D5" w:rsidP="00525A36">
            <w:pPr>
              <w:jc w:val="center"/>
              <w:rPr>
                <w:ins w:id="1842" w:author="SK" w:date="2017-09-30T15:37:00Z"/>
                <w:rFonts w:asciiTheme="minorEastAsia" w:hAnsiTheme="minorEastAsia"/>
              </w:rPr>
            </w:pPr>
            <w:ins w:id="1843" w:author="SK" w:date="2017-09-30T15:37:00Z">
              <w:r w:rsidRPr="00E71FC7">
                <w:rPr>
                  <w:rFonts w:asciiTheme="minorEastAsia" w:hAnsiTheme="minorEastAsia" w:hint="eastAsia"/>
                </w:rPr>
                <w:t>600</w:t>
              </w:r>
            </w:ins>
          </w:p>
        </w:tc>
        <w:tc>
          <w:tcPr>
            <w:tcW w:w="1152" w:type="dxa"/>
          </w:tcPr>
          <w:p w:rsidR="009C79D5" w:rsidRPr="00E71FC7" w:rsidRDefault="009C79D5" w:rsidP="00525A36">
            <w:pPr>
              <w:jc w:val="center"/>
              <w:rPr>
                <w:ins w:id="1844" w:author="SK" w:date="2017-09-30T15:37:00Z"/>
                <w:rFonts w:asciiTheme="minorEastAsia" w:hAnsiTheme="minorEastAsia"/>
              </w:rPr>
            </w:pPr>
            <w:ins w:id="1845" w:author="SK" w:date="2017-09-30T15:37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9C79D5" w:rsidRPr="00E71FC7" w:rsidRDefault="009C79D5" w:rsidP="00525A36">
            <w:pPr>
              <w:jc w:val="center"/>
              <w:rPr>
                <w:ins w:id="1846" w:author="SK" w:date="2017-09-30T15:37:00Z"/>
                <w:rFonts w:asciiTheme="minorEastAsia" w:hAnsiTheme="minorEastAsia"/>
              </w:rPr>
            </w:pPr>
            <w:ins w:id="1847" w:author="SK" w:date="2017-09-30T15:37:00Z">
              <w:r w:rsidRPr="00E71FC7">
                <w:rPr>
                  <w:rFonts w:asciiTheme="minorEastAsia" w:hAnsiTheme="minorEastAsia" w:hint="eastAsia"/>
                </w:rPr>
                <w:t>响应信息</w:t>
              </w:r>
            </w:ins>
          </w:p>
        </w:tc>
        <w:tc>
          <w:tcPr>
            <w:tcW w:w="1656" w:type="dxa"/>
          </w:tcPr>
          <w:p w:rsidR="009C79D5" w:rsidRPr="00E71FC7" w:rsidRDefault="009C79D5" w:rsidP="00525A36">
            <w:pPr>
              <w:jc w:val="center"/>
              <w:rPr>
                <w:ins w:id="1848" w:author="SK" w:date="2017-09-30T15:37:00Z"/>
                <w:rFonts w:asciiTheme="minorEastAsia" w:hAnsiTheme="minorEastAsia"/>
              </w:rPr>
            </w:pPr>
          </w:p>
        </w:tc>
      </w:tr>
      <w:tr w:rsidR="009C79D5" w:rsidTr="00525A36">
        <w:trPr>
          <w:trHeight w:val="353"/>
          <w:ins w:id="1849" w:author="SK" w:date="2017-09-30T15:37:00Z"/>
        </w:trPr>
        <w:tc>
          <w:tcPr>
            <w:tcW w:w="2250" w:type="dxa"/>
          </w:tcPr>
          <w:p w:rsidR="009C79D5" w:rsidRPr="00E71FC7" w:rsidRDefault="009C79D5" w:rsidP="00525A36">
            <w:pPr>
              <w:jc w:val="center"/>
              <w:rPr>
                <w:ins w:id="1850" w:author="SK" w:date="2017-09-30T15:37:00Z"/>
                <w:rFonts w:asciiTheme="minorEastAsia" w:hAnsiTheme="minorEastAsia"/>
              </w:rPr>
            </w:pPr>
            <w:ins w:id="1851" w:author="SK" w:date="2017-09-30T15:38:00Z">
              <w:r>
                <w:rPr>
                  <w:rFonts w:asciiTheme="minorEastAsia" w:hAnsiTheme="minorEastAsia" w:hint="eastAsia"/>
                </w:rPr>
                <w:t>pay_type</w:t>
              </w:r>
            </w:ins>
          </w:p>
        </w:tc>
        <w:tc>
          <w:tcPr>
            <w:tcW w:w="1048" w:type="dxa"/>
          </w:tcPr>
          <w:p w:rsidR="009C79D5" w:rsidRPr="00E71FC7" w:rsidRDefault="009C79D5" w:rsidP="00525A36">
            <w:pPr>
              <w:jc w:val="center"/>
              <w:rPr>
                <w:ins w:id="1852" w:author="SK" w:date="2017-09-30T15:37:00Z"/>
                <w:rFonts w:asciiTheme="minorEastAsia" w:hAnsiTheme="minorEastAsia"/>
              </w:rPr>
            </w:pPr>
            <w:ins w:id="1853" w:author="SK" w:date="2017-09-30T15:38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9C79D5" w:rsidRPr="00E71FC7" w:rsidRDefault="009C79D5" w:rsidP="00525A36">
            <w:pPr>
              <w:jc w:val="center"/>
              <w:rPr>
                <w:ins w:id="1854" w:author="SK" w:date="2017-09-30T15:37:00Z"/>
                <w:rFonts w:asciiTheme="minorEastAsia" w:hAnsiTheme="minorEastAsia"/>
              </w:rPr>
            </w:pPr>
            <w:ins w:id="1855" w:author="SK" w:date="2017-09-30T15:38:00Z">
              <w:r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152" w:type="dxa"/>
          </w:tcPr>
          <w:p w:rsidR="009C79D5" w:rsidRDefault="009C79D5" w:rsidP="00525A36">
            <w:pPr>
              <w:jc w:val="center"/>
              <w:rPr>
                <w:ins w:id="1856" w:author="SK" w:date="2017-09-30T15:37:00Z"/>
                <w:rFonts w:asciiTheme="minorEastAsia" w:hAnsiTheme="minorEastAsia"/>
              </w:rPr>
            </w:pPr>
            <w:ins w:id="1857" w:author="SK" w:date="2017-09-30T15:38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9C79D5" w:rsidRPr="00E71FC7" w:rsidRDefault="00DE75AA" w:rsidP="00525A36">
            <w:pPr>
              <w:jc w:val="center"/>
              <w:rPr>
                <w:ins w:id="1858" w:author="SK" w:date="2017-09-30T15:37:00Z"/>
                <w:rFonts w:asciiTheme="minorEastAsia" w:hAnsiTheme="minorEastAsia"/>
              </w:rPr>
            </w:pPr>
            <w:ins w:id="1859" w:author="SK" w:date="2017-10-03T10:46:00Z">
              <w:r>
                <w:rPr>
                  <w:rFonts w:asciiTheme="minorEastAsia" w:hAnsiTheme="minorEastAsia" w:hint="eastAsia"/>
                </w:rPr>
                <w:t>充值</w:t>
              </w:r>
            </w:ins>
            <w:ins w:id="1860" w:author="SK" w:date="2017-09-30T15:38:00Z">
              <w:r w:rsidR="009C79D5">
                <w:rPr>
                  <w:rFonts w:asciiTheme="minorEastAsia" w:hAnsiTheme="minorEastAsia" w:hint="eastAsia"/>
                </w:rPr>
                <w:t>方式</w:t>
              </w:r>
            </w:ins>
          </w:p>
        </w:tc>
        <w:tc>
          <w:tcPr>
            <w:tcW w:w="1656" w:type="dxa"/>
          </w:tcPr>
          <w:p w:rsidR="009C79D5" w:rsidRDefault="009C79D5" w:rsidP="00525A36">
            <w:pPr>
              <w:jc w:val="center"/>
              <w:rPr>
                <w:ins w:id="1861" w:author="SK" w:date="2017-09-30T15:38:00Z"/>
                <w:rFonts w:asciiTheme="minorEastAsia" w:hAnsiTheme="minorEastAsia"/>
              </w:rPr>
            </w:pPr>
            <w:ins w:id="1862" w:author="SK" w:date="2017-09-30T15:38:00Z">
              <w:r>
                <w:rPr>
                  <w:rFonts w:asciiTheme="minorEastAsia" w:hAnsiTheme="minorEastAsia" w:hint="eastAsia"/>
                </w:rPr>
                <w:t>00=微  信</w:t>
              </w:r>
            </w:ins>
          </w:p>
          <w:p w:rsidR="009C79D5" w:rsidRDefault="009C79D5" w:rsidP="00525A36">
            <w:pPr>
              <w:jc w:val="center"/>
              <w:rPr>
                <w:ins w:id="1863" w:author="SK" w:date="2017-09-30T15:38:00Z"/>
                <w:rFonts w:asciiTheme="minorEastAsia" w:hAnsiTheme="minorEastAsia"/>
              </w:rPr>
            </w:pPr>
            <w:ins w:id="1864" w:author="SK" w:date="2017-09-30T15:38:00Z">
              <w:r>
                <w:rPr>
                  <w:rFonts w:asciiTheme="minorEastAsia" w:hAnsiTheme="minorEastAsia" w:hint="eastAsia"/>
                </w:rPr>
                <w:t>01=支付宝</w:t>
              </w:r>
            </w:ins>
          </w:p>
          <w:p w:rsidR="009C79D5" w:rsidRPr="00E71FC7" w:rsidRDefault="009C79D5" w:rsidP="00525A36">
            <w:pPr>
              <w:jc w:val="center"/>
              <w:rPr>
                <w:ins w:id="1865" w:author="SK" w:date="2017-09-30T15:37:00Z"/>
                <w:rFonts w:asciiTheme="minorEastAsia" w:hAnsiTheme="minorEastAsia"/>
              </w:rPr>
            </w:pPr>
            <w:ins w:id="1866" w:author="SK" w:date="2017-09-30T15:38:00Z">
              <w:r>
                <w:rPr>
                  <w:rFonts w:asciiTheme="minorEastAsia" w:hAnsiTheme="minorEastAsia" w:hint="eastAsia"/>
                </w:rPr>
                <w:t>02=诺  宝</w:t>
              </w:r>
            </w:ins>
          </w:p>
        </w:tc>
      </w:tr>
      <w:tr w:rsidR="009C79D5" w:rsidTr="00525A36">
        <w:trPr>
          <w:trHeight w:val="353"/>
          <w:ins w:id="1867" w:author="SK" w:date="2017-09-30T15:38:00Z"/>
        </w:trPr>
        <w:tc>
          <w:tcPr>
            <w:tcW w:w="2250" w:type="dxa"/>
          </w:tcPr>
          <w:p w:rsidR="009C79D5" w:rsidRPr="00E71FC7" w:rsidRDefault="009C79D5" w:rsidP="00525A36">
            <w:pPr>
              <w:jc w:val="center"/>
              <w:rPr>
                <w:ins w:id="1868" w:author="SK" w:date="2017-09-30T15:38:00Z"/>
                <w:rFonts w:asciiTheme="minorEastAsia" w:hAnsiTheme="minorEastAsia"/>
              </w:rPr>
            </w:pPr>
            <w:ins w:id="1869" w:author="SK" w:date="2017-09-30T15:38:00Z">
              <w:r>
                <w:rPr>
                  <w:rFonts w:asciiTheme="minorEastAsia" w:hAnsiTheme="minorEastAsia" w:hint="eastAsia"/>
                </w:rPr>
                <w:t>pay_amount</w:t>
              </w:r>
            </w:ins>
          </w:p>
        </w:tc>
        <w:tc>
          <w:tcPr>
            <w:tcW w:w="1048" w:type="dxa"/>
          </w:tcPr>
          <w:p w:rsidR="009C79D5" w:rsidRPr="00E71FC7" w:rsidRDefault="009C79D5" w:rsidP="00525A36">
            <w:pPr>
              <w:jc w:val="center"/>
              <w:rPr>
                <w:ins w:id="1870" w:author="SK" w:date="2017-09-30T15:38:00Z"/>
                <w:rFonts w:asciiTheme="minorEastAsia" w:hAnsiTheme="minorEastAsia"/>
              </w:rPr>
            </w:pPr>
            <w:ins w:id="1871" w:author="SK" w:date="2017-09-30T15:38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</w:tcPr>
          <w:p w:rsidR="009C79D5" w:rsidRPr="00E71FC7" w:rsidRDefault="009C79D5" w:rsidP="00525A36">
            <w:pPr>
              <w:jc w:val="center"/>
              <w:rPr>
                <w:ins w:id="1872" w:author="SK" w:date="2017-09-30T15:38:00Z"/>
                <w:rFonts w:asciiTheme="minorEastAsia" w:hAnsiTheme="minorEastAsia"/>
              </w:rPr>
            </w:pPr>
            <w:ins w:id="1873" w:author="SK" w:date="2017-09-30T15:38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9C79D5" w:rsidRDefault="009C79D5" w:rsidP="00525A36">
            <w:pPr>
              <w:jc w:val="center"/>
              <w:rPr>
                <w:ins w:id="1874" w:author="SK" w:date="2017-09-30T15:38:00Z"/>
                <w:rFonts w:asciiTheme="minorEastAsia" w:hAnsiTheme="minorEastAsia"/>
              </w:rPr>
            </w:pPr>
            <w:ins w:id="1875" w:author="SK" w:date="2017-09-30T15:38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9C79D5" w:rsidRPr="00E71FC7" w:rsidRDefault="00DE75AA" w:rsidP="00525A36">
            <w:pPr>
              <w:jc w:val="center"/>
              <w:rPr>
                <w:ins w:id="1876" w:author="SK" w:date="2017-09-30T15:38:00Z"/>
                <w:rFonts w:asciiTheme="minorEastAsia" w:hAnsiTheme="minorEastAsia"/>
              </w:rPr>
            </w:pPr>
            <w:ins w:id="1877" w:author="SK" w:date="2017-10-03T10:46:00Z">
              <w:r>
                <w:rPr>
                  <w:rFonts w:asciiTheme="minorEastAsia" w:hAnsiTheme="minorEastAsia" w:hint="eastAsia"/>
                </w:rPr>
                <w:t>充值</w:t>
              </w:r>
            </w:ins>
            <w:ins w:id="1878" w:author="SK" w:date="2017-09-30T15:38:00Z">
              <w:r w:rsidR="009C79D5">
                <w:rPr>
                  <w:rFonts w:asciiTheme="minorEastAsia" w:hAnsiTheme="minorEastAsia" w:hint="eastAsia"/>
                </w:rPr>
                <w:t>金额</w:t>
              </w:r>
            </w:ins>
          </w:p>
        </w:tc>
        <w:tc>
          <w:tcPr>
            <w:tcW w:w="1656" w:type="dxa"/>
          </w:tcPr>
          <w:p w:rsidR="009C79D5" w:rsidRPr="00E71FC7" w:rsidRDefault="009C79D5" w:rsidP="00525A36">
            <w:pPr>
              <w:jc w:val="center"/>
              <w:rPr>
                <w:ins w:id="1879" w:author="SK" w:date="2017-09-30T15:38:00Z"/>
                <w:rFonts w:asciiTheme="minorEastAsia" w:hAnsiTheme="minorEastAsia"/>
              </w:rPr>
            </w:pPr>
          </w:p>
        </w:tc>
      </w:tr>
      <w:tr w:rsidR="009C79D5" w:rsidTr="00525A36">
        <w:trPr>
          <w:trHeight w:val="353"/>
          <w:ins w:id="1880" w:author="SK" w:date="2017-09-30T15:37:00Z"/>
        </w:trPr>
        <w:tc>
          <w:tcPr>
            <w:tcW w:w="2250" w:type="dxa"/>
          </w:tcPr>
          <w:p w:rsidR="009C79D5" w:rsidRPr="00E71FC7" w:rsidRDefault="009C79D5" w:rsidP="00525A36">
            <w:pPr>
              <w:jc w:val="center"/>
              <w:rPr>
                <w:ins w:id="1881" w:author="SK" w:date="2017-09-30T15:37:00Z"/>
                <w:rFonts w:asciiTheme="minorEastAsia" w:hAnsiTheme="minorEastAsia"/>
              </w:rPr>
            </w:pPr>
            <w:ins w:id="1882" w:author="SK" w:date="2017-09-30T15:38:00Z">
              <w:r>
                <w:rPr>
                  <w:rFonts w:asciiTheme="minorEastAsia" w:hAnsiTheme="minorEastAsia" w:hint="eastAsia"/>
                </w:rPr>
                <w:t>pay_state</w:t>
              </w:r>
            </w:ins>
          </w:p>
        </w:tc>
        <w:tc>
          <w:tcPr>
            <w:tcW w:w="1048" w:type="dxa"/>
          </w:tcPr>
          <w:p w:rsidR="009C79D5" w:rsidRPr="00E71FC7" w:rsidRDefault="009C79D5" w:rsidP="00525A36">
            <w:pPr>
              <w:jc w:val="center"/>
              <w:rPr>
                <w:ins w:id="1883" w:author="SK" w:date="2017-09-30T15:37:00Z"/>
                <w:rFonts w:asciiTheme="minorEastAsia" w:hAnsiTheme="minorEastAsia"/>
              </w:rPr>
            </w:pPr>
            <w:ins w:id="1884" w:author="SK" w:date="2017-09-30T15:38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9C79D5" w:rsidRPr="00E71FC7" w:rsidRDefault="009C79D5" w:rsidP="00525A36">
            <w:pPr>
              <w:jc w:val="center"/>
              <w:rPr>
                <w:ins w:id="1885" w:author="SK" w:date="2017-09-30T15:37:00Z"/>
                <w:rFonts w:asciiTheme="minorEastAsia" w:hAnsiTheme="minorEastAsia"/>
              </w:rPr>
            </w:pPr>
            <w:ins w:id="1886" w:author="SK" w:date="2017-09-30T15:38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9C79D5" w:rsidRDefault="009C79D5" w:rsidP="00525A36">
            <w:pPr>
              <w:jc w:val="center"/>
              <w:rPr>
                <w:ins w:id="1887" w:author="SK" w:date="2017-09-30T15:37:00Z"/>
                <w:rFonts w:asciiTheme="minorEastAsia" w:hAnsiTheme="minorEastAsia"/>
              </w:rPr>
            </w:pPr>
            <w:ins w:id="1888" w:author="SK" w:date="2017-09-30T15:38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9C79D5" w:rsidRPr="00E71FC7" w:rsidRDefault="00105915" w:rsidP="00525A36">
            <w:pPr>
              <w:jc w:val="center"/>
              <w:rPr>
                <w:ins w:id="1889" w:author="SK" w:date="2017-09-30T15:37:00Z"/>
                <w:rFonts w:asciiTheme="minorEastAsia" w:hAnsiTheme="minorEastAsia"/>
              </w:rPr>
            </w:pPr>
            <w:ins w:id="1890" w:author="SK" w:date="2017-10-03T11:29:00Z">
              <w:r>
                <w:rPr>
                  <w:rFonts w:asciiTheme="minorEastAsia" w:hAnsiTheme="minorEastAsia" w:hint="eastAsia"/>
                </w:rPr>
                <w:t>充值</w:t>
              </w:r>
            </w:ins>
            <w:ins w:id="1891" w:author="SK" w:date="2017-09-30T15:38:00Z">
              <w:r w:rsidR="009C79D5">
                <w:rPr>
                  <w:rFonts w:asciiTheme="minorEastAsia" w:hAnsiTheme="minorEastAsia" w:hint="eastAsia"/>
                </w:rPr>
                <w:t>状态</w:t>
              </w:r>
            </w:ins>
          </w:p>
        </w:tc>
        <w:tc>
          <w:tcPr>
            <w:tcW w:w="1656" w:type="dxa"/>
          </w:tcPr>
          <w:p w:rsidR="009C79D5" w:rsidRPr="00E71FC7" w:rsidRDefault="009C79D5" w:rsidP="00525A36">
            <w:pPr>
              <w:jc w:val="center"/>
              <w:rPr>
                <w:ins w:id="1892" w:author="SK" w:date="2017-09-30T15:37:00Z"/>
                <w:rFonts w:asciiTheme="minorEastAsia" w:hAnsiTheme="minorEastAsia"/>
              </w:rPr>
            </w:pPr>
          </w:p>
        </w:tc>
      </w:tr>
      <w:tr w:rsidR="009C79D5" w:rsidTr="00525A36">
        <w:trPr>
          <w:trHeight w:val="353"/>
          <w:ins w:id="1893" w:author="SK" w:date="2017-09-30T15:38:00Z"/>
        </w:trPr>
        <w:tc>
          <w:tcPr>
            <w:tcW w:w="2250" w:type="dxa"/>
          </w:tcPr>
          <w:p w:rsidR="009C79D5" w:rsidRPr="00E71FC7" w:rsidRDefault="009C79D5" w:rsidP="00525A36">
            <w:pPr>
              <w:jc w:val="center"/>
              <w:rPr>
                <w:ins w:id="1894" w:author="SK" w:date="2017-09-30T15:38:00Z"/>
                <w:rFonts w:asciiTheme="minorEastAsia" w:hAnsiTheme="minorEastAsia"/>
              </w:rPr>
            </w:pPr>
            <w:ins w:id="1895" w:author="SK" w:date="2017-09-30T15:38:00Z">
              <w:r>
                <w:rPr>
                  <w:rFonts w:asciiTheme="minorEastAsia" w:hAnsiTheme="minorEastAsia" w:hint="eastAsia"/>
                </w:rPr>
                <w:t>pay_date</w:t>
              </w:r>
            </w:ins>
          </w:p>
        </w:tc>
        <w:tc>
          <w:tcPr>
            <w:tcW w:w="1048" w:type="dxa"/>
          </w:tcPr>
          <w:p w:rsidR="009C79D5" w:rsidRPr="00E71FC7" w:rsidRDefault="009C79D5" w:rsidP="00525A36">
            <w:pPr>
              <w:jc w:val="center"/>
              <w:rPr>
                <w:ins w:id="1896" w:author="SK" w:date="2017-09-30T15:38:00Z"/>
                <w:rFonts w:asciiTheme="minorEastAsia" w:hAnsiTheme="minorEastAsia"/>
              </w:rPr>
            </w:pPr>
            <w:ins w:id="1897" w:author="SK" w:date="2017-09-30T15:38:00Z">
              <w:r>
                <w:rPr>
                  <w:rFonts w:asciiTheme="minorEastAsia" w:hAnsiTheme="minorEastAsia" w:hint="eastAsia"/>
                </w:rPr>
                <w:t>D</w:t>
              </w:r>
            </w:ins>
          </w:p>
        </w:tc>
        <w:tc>
          <w:tcPr>
            <w:tcW w:w="790" w:type="dxa"/>
          </w:tcPr>
          <w:p w:rsidR="009C79D5" w:rsidRPr="00E71FC7" w:rsidRDefault="009C79D5" w:rsidP="00525A36">
            <w:pPr>
              <w:jc w:val="center"/>
              <w:rPr>
                <w:ins w:id="1898" w:author="SK" w:date="2017-09-30T15:38:00Z"/>
                <w:rFonts w:asciiTheme="minorEastAsia" w:hAnsiTheme="minorEastAsia"/>
              </w:rPr>
            </w:pPr>
            <w:ins w:id="1899" w:author="SK" w:date="2017-09-30T15:38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9C79D5" w:rsidRDefault="009C79D5" w:rsidP="00525A36">
            <w:pPr>
              <w:jc w:val="center"/>
              <w:rPr>
                <w:ins w:id="1900" w:author="SK" w:date="2017-09-30T15:38:00Z"/>
                <w:rFonts w:asciiTheme="minorEastAsia" w:hAnsiTheme="minorEastAsia"/>
              </w:rPr>
            </w:pPr>
            <w:ins w:id="1901" w:author="SK" w:date="2017-09-30T15:38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9C79D5" w:rsidRPr="00E71FC7" w:rsidRDefault="00DE75AA" w:rsidP="00525A36">
            <w:pPr>
              <w:jc w:val="center"/>
              <w:rPr>
                <w:ins w:id="1902" w:author="SK" w:date="2017-09-30T15:38:00Z"/>
                <w:rFonts w:asciiTheme="minorEastAsia" w:hAnsiTheme="minorEastAsia"/>
              </w:rPr>
            </w:pPr>
            <w:ins w:id="1903" w:author="SK" w:date="2017-10-03T10:46:00Z">
              <w:r>
                <w:rPr>
                  <w:rFonts w:asciiTheme="minorEastAsia" w:hAnsiTheme="minorEastAsia" w:hint="eastAsia"/>
                </w:rPr>
                <w:t>充值</w:t>
              </w:r>
            </w:ins>
            <w:ins w:id="1904" w:author="SK" w:date="2017-09-30T15:38:00Z">
              <w:r w:rsidR="009C79D5">
                <w:rPr>
                  <w:rFonts w:asciiTheme="minorEastAsia" w:hAnsiTheme="minorEastAsia" w:hint="eastAsia"/>
                </w:rPr>
                <w:t>时间</w:t>
              </w:r>
            </w:ins>
          </w:p>
        </w:tc>
        <w:tc>
          <w:tcPr>
            <w:tcW w:w="1656" w:type="dxa"/>
          </w:tcPr>
          <w:p w:rsidR="009C79D5" w:rsidRPr="00E71FC7" w:rsidRDefault="009C79D5" w:rsidP="00525A36">
            <w:pPr>
              <w:jc w:val="center"/>
              <w:rPr>
                <w:ins w:id="1905" w:author="SK" w:date="2017-09-30T15:38:00Z"/>
                <w:rFonts w:asciiTheme="minorEastAsia" w:hAnsiTheme="minorEastAsia"/>
              </w:rPr>
            </w:pPr>
          </w:p>
        </w:tc>
      </w:tr>
      <w:tr w:rsidR="009C79D5" w:rsidTr="00525A36">
        <w:trPr>
          <w:trHeight w:val="353"/>
          <w:ins w:id="1906" w:author="SK" w:date="2017-09-30T15:38:00Z"/>
        </w:trPr>
        <w:tc>
          <w:tcPr>
            <w:tcW w:w="2250" w:type="dxa"/>
          </w:tcPr>
          <w:p w:rsidR="009C79D5" w:rsidRPr="00E71FC7" w:rsidRDefault="009C79D5" w:rsidP="00525A36">
            <w:pPr>
              <w:jc w:val="center"/>
              <w:rPr>
                <w:ins w:id="1907" w:author="SK" w:date="2017-09-30T15:38:00Z"/>
                <w:rFonts w:asciiTheme="minorEastAsia" w:hAnsiTheme="minorEastAsia"/>
              </w:rPr>
            </w:pPr>
            <w:ins w:id="1908" w:author="SK" w:date="2017-09-30T15:38:00Z">
              <w:r>
                <w:rPr>
                  <w:rFonts w:asciiTheme="minorEastAsia" w:hAnsiTheme="minorEastAsia" w:hint="eastAsia"/>
                </w:rPr>
                <w:t>pay_flow_no</w:t>
              </w:r>
            </w:ins>
          </w:p>
        </w:tc>
        <w:tc>
          <w:tcPr>
            <w:tcW w:w="1048" w:type="dxa"/>
          </w:tcPr>
          <w:p w:rsidR="009C79D5" w:rsidRPr="00E71FC7" w:rsidRDefault="009C79D5" w:rsidP="00525A36">
            <w:pPr>
              <w:jc w:val="center"/>
              <w:rPr>
                <w:ins w:id="1909" w:author="SK" w:date="2017-09-30T15:38:00Z"/>
                <w:rFonts w:asciiTheme="minorEastAsia" w:hAnsiTheme="minorEastAsia"/>
              </w:rPr>
            </w:pPr>
            <w:ins w:id="1910" w:author="SK" w:date="2017-09-30T15:38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9C79D5" w:rsidRPr="00E71FC7" w:rsidRDefault="009C79D5" w:rsidP="00525A36">
            <w:pPr>
              <w:jc w:val="center"/>
              <w:rPr>
                <w:ins w:id="1911" w:author="SK" w:date="2017-09-30T15:38:00Z"/>
                <w:rFonts w:asciiTheme="minorEastAsia" w:hAnsiTheme="minorEastAsia"/>
              </w:rPr>
            </w:pPr>
            <w:ins w:id="1912" w:author="SK" w:date="2017-09-30T15:38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9C79D5" w:rsidRDefault="009C79D5" w:rsidP="00525A36">
            <w:pPr>
              <w:jc w:val="center"/>
              <w:rPr>
                <w:ins w:id="1913" w:author="SK" w:date="2017-09-30T15:38:00Z"/>
                <w:rFonts w:asciiTheme="minorEastAsia" w:hAnsiTheme="minorEastAsia"/>
              </w:rPr>
            </w:pPr>
            <w:ins w:id="1914" w:author="SK" w:date="2017-09-30T15:38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9C79D5" w:rsidRPr="00E71FC7" w:rsidRDefault="009C79D5" w:rsidP="00525A36">
            <w:pPr>
              <w:jc w:val="center"/>
              <w:rPr>
                <w:ins w:id="1915" w:author="SK" w:date="2017-09-30T15:38:00Z"/>
                <w:rFonts w:asciiTheme="minorEastAsia" w:hAnsiTheme="minorEastAsia"/>
              </w:rPr>
            </w:pPr>
            <w:ins w:id="1916" w:author="SK" w:date="2017-09-30T15:38:00Z">
              <w:r>
                <w:rPr>
                  <w:rFonts w:asciiTheme="minorEastAsia" w:hAnsiTheme="minorEastAsia" w:hint="eastAsia"/>
                </w:rPr>
                <w:t>交易流水号</w:t>
              </w:r>
            </w:ins>
          </w:p>
        </w:tc>
        <w:tc>
          <w:tcPr>
            <w:tcW w:w="1656" w:type="dxa"/>
          </w:tcPr>
          <w:p w:rsidR="009C79D5" w:rsidRPr="00E71FC7" w:rsidRDefault="009C79D5" w:rsidP="00525A36">
            <w:pPr>
              <w:jc w:val="center"/>
              <w:rPr>
                <w:ins w:id="1917" w:author="SK" w:date="2017-09-30T15:38:00Z"/>
                <w:rFonts w:asciiTheme="minorEastAsia" w:hAnsiTheme="minorEastAsia"/>
              </w:rPr>
            </w:pPr>
          </w:p>
        </w:tc>
      </w:tr>
      <w:tr w:rsidR="009C79D5" w:rsidTr="00525A36">
        <w:trPr>
          <w:trHeight w:val="353"/>
          <w:ins w:id="1918" w:author="SK" w:date="2017-09-30T15:37:00Z"/>
        </w:trPr>
        <w:tc>
          <w:tcPr>
            <w:tcW w:w="2250" w:type="dxa"/>
          </w:tcPr>
          <w:p w:rsidR="009C79D5" w:rsidRDefault="009C79D5" w:rsidP="00525A36">
            <w:pPr>
              <w:jc w:val="center"/>
              <w:rPr>
                <w:ins w:id="1919" w:author="SK" w:date="2017-09-30T15:37:00Z"/>
                <w:rFonts w:asciiTheme="minorEastAsia" w:hAnsiTheme="minorEastAsia"/>
              </w:rPr>
            </w:pPr>
            <w:ins w:id="1920" w:author="SK" w:date="2017-09-30T15:37:00Z">
              <w:r w:rsidRPr="00FF49A8"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048" w:type="dxa"/>
          </w:tcPr>
          <w:p w:rsidR="009C79D5" w:rsidRDefault="009C79D5" w:rsidP="00525A36">
            <w:pPr>
              <w:jc w:val="center"/>
              <w:rPr>
                <w:ins w:id="1921" w:author="SK" w:date="2017-09-30T15:37:00Z"/>
                <w:rFonts w:asciiTheme="minorEastAsia" w:hAnsiTheme="minorEastAsia"/>
              </w:rPr>
            </w:pPr>
            <w:ins w:id="1922" w:author="SK" w:date="2017-09-30T15:3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9C79D5" w:rsidRDefault="009C79D5" w:rsidP="00525A36">
            <w:pPr>
              <w:jc w:val="center"/>
              <w:rPr>
                <w:ins w:id="1923" w:author="SK" w:date="2017-09-30T15:37:00Z"/>
                <w:rFonts w:asciiTheme="minorEastAsia" w:hAnsiTheme="minorEastAsia"/>
              </w:rPr>
            </w:pPr>
            <w:ins w:id="1924" w:author="SK" w:date="2017-09-30T15:3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9C79D5" w:rsidRDefault="009C79D5" w:rsidP="00525A36">
            <w:pPr>
              <w:jc w:val="center"/>
              <w:rPr>
                <w:ins w:id="1925" w:author="SK" w:date="2017-09-30T15:37:00Z"/>
                <w:rFonts w:asciiTheme="minorEastAsia" w:hAnsiTheme="minorEastAsia"/>
              </w:rPr>
            </w:pPr>
            <w:ins w:id="1926" w:author="SK" w:date="2017-09-30T15:3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9C79D5" w:rsidRDefault="009C79D5" w:rsidP="00525A36">
            <w:pPr>
              <w:jc w:val="center"/>
              <w:rPr>
                <w:ins w:id="1927" w:author="SK" w:date="2017-09-30T15:37:00Z"/>
                <w:rFonts w:asciiTheme="minorEastAsia" w:hAnsiTheme="minorEastAsia"/>
              </w:rPr>
            </w:pPr>
            <w:ins w:id="1928" w:author="SK" w:date="2017-09-30T15:37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656" w:type="dxa"/>
          </w:tcPr>
          <w:p w:rsidR="009C79D5" w:rsidRDefault="009C79D5" w:rsidP="00525A36">
            <w:pPr>
              <w:jc w:val="center"/>
              <w:rPr>
                <w:ins w:id="1929" w:author="SK" w:date="2017-09-30T15:37:00Z"/>
                <w:rFonts w:asciiTheme="minorEastAsia" w:hAnsiTheme="minorEastAsia"/>
              </w:rPr>
            </w:pPr>
          </w:p>
        </w:tc>
      </w:tr>
      <w:tr w:rsidR="009C79D5" w:rsidTr="00525A36">
        <w:trPr>
          <w:trHeight w:val="353"/>
          <w:ins w:id="1930" w:author="SK" w:date="2017-09-30T15:37:00Z"/>
        </w:trPr>
        <w:tc>
          <w:tcPr>
            <w:tcW w:w="2250" w:type="dxa"/>
          </w:tcPr>
          <w:p w:rsidR="009C79D5" w:rsidRPr="00FF49A8" w:rsidRDefault="009C79D5" w:rsidP="00525A36">
            <w:pPr>
              <w:jc w:val="center"/>
              <w:rPr>
                <w:ins w:id="1931" w:author="SK" w:date="2017-09-30T15:37:00Z"/>
                <w:rFonts w:asciiTheme="minorEastAsia" w:hAnsiTheme="minorEastAsia"/>
              </w:rPr>
            </w:pPr>
            <w:ins w:id="1932" w:author="SK" w:date="2017-09-30T15:37:00Z">
              <w:r w:rsidRPr="00FF49A8"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048" w:type="dxa"/>
          </w:tcPr>
          <w:p w:rsidR="009C79D5" w:rsidRDefault="009C79D5" w:rsidP="00525A36">
            <w:pPr>
              <w:jc w:val="center"/>
              <w:rPr>
                <w:ins w:id="1933" w:author="SK" w:date="2017-09-30T15:37:00Z"/>
                <w:rFonts w:asciiTheme="minorEastAsia" w:hAnsiTheme="minorEastAsia"/>
              </w:rPr>
            </w:pPr>
            <w:ins w:id="1934" w:author="SK" w:date="2017-09-30T15:3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9C79D5" w:rsidRDefault="009C79D5" w:rsidP="00525A36">
            <w:pPr>
              <w:jc w:val="center"/>
              <w:rPr>
                <w:ins w:id="1935" w:author="SK" w:date="2017-09-30T15:37:00Z"/>
                <w:rFonts w:asciiTheme="minorEastAsia" w:hAnsiTheme="minorEastAsia"/>
              </w:rPr>
            </w:pPr>
            <w:ins w:id="1936" w:author="SK" w:date="2017-09-30T15:3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</w:tcPr>
          <w:p w:rsidR="009C79D5" w:rsidRDefault="009C79D5" w:rsidP="00525A36">
            <w:pPr>
              <w:jc w:val="center"/>
              <w:rPr>
                <w:ins w:id="1937" w:author="SK" w:date="2017-09-30T15:37:00Z"/>
                <w:rFonts w:asciiTheme="minorEastAsia" w:hAnsiTheme="minorEastAsia"/>
              </w:rPr>
            </w:pPr>
            <w:ins w:id="1938" w:author="SK" w:date="2017-09-30T15:3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9C79D5" w:rsidRDefault="009C79D5" w:rsidP="00525A36">
            <w:pPr>
              <w:jc w:val="center"/>
              <w:rPr>
                <w:ins w:id="1939" w:author="SK" w:date="2017-09-30T15:37:00Z"/>
                <w:rFonts w:asciiTheme="minorEastAsia" w:hAnsiTheme="minorEastAsia"/>
              </w:rPr>
            </w:pPr>
            <w:ins w:id="1940" w:author="SK" w:date="2017-09-30T15:37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656" w:type="dxa"/>
          </w:tcPr>
          <w:p w:rsidR="009C79D5" w:rsidRDefault="009C79D5" w:rsidP="00525A36">
            <w:pPr>
              <w:jc w:val="center"/>
              <w:rPr>
                <w:ins w:id="1941" w:author="SK" w:date="2017-09-30T15:37:00Z"/>
                <w:rFonts w:asciiTheme="minorEastAsia" w:hAnsiTheme="minorEastAsia"/>
              </w:rPr>
            </w:pPr>
          </w:p>
        </w:tc>
      </w:tr>
    </w:tbl>
    <w:p w:rsidR="009A2C8F" w:rsidRDefault="00DF70C9">
      <w:pPr>
        <w:rPr>
          <w:ins w:id="1942" w:author="SK" w:date="2017-09-30T15:31:00Z"/>
        </w:rPr>
        <w:pPrChange w:id="1943" w:author="SK" w:date="2017-09-30T15:31:00Z">
          <w:pPr>
            <w:pStyle w:val="3"/>
          </w:pPr>
        </w:pPrChange>
      </w:pPr>
      <w:del w:id="1944" w:author="SK" w:date="2017-09-30T15:32:00Z">
        <w:r w:rsidDel="00495FAD">
          <w:rPr>
            <w:rFonts w:hint="eastAsia"/>
          </w:rPr>
          <w:delText>诺积分转账</w:delText>
        </w:r>
      </w:del>
    </w:p>
    <w:p w:rsidR="00495FAD" w:rsidRPr="00495FAD" w:rsidRDefault="00495FAD">
      <w:pPr>
        <w:pStyle w:val="3"/>
      </w:pPr>
      <w:bookmarkStart w:id="1945" w:name="_Toc499446924"/>
      <w:ins w:id="1946" w:author="SK" w:date="2017-09-30T15:31:00Z">
        <w:r>
          <w:rPr>
            <w:rFonts w:hint="eastAsia"/>
          </w:rPr>
          <w:t>诺积分转账</w:t>
        </w:r>
      </w:ins>
      <w:bookmarkEnd w:id="1945"/>
    </w:p>
    <w:p w:rsidR="0022064A" w:rsidRDefault="0022064A" w:rsidP="0022064A">
      <w:r>
        <w:rPr>
          <w:rFonts w:hint="eastAsia"/>
        </w:rPr>
        <w:t>报文描述：诺积分账户之间转账。</w:t>
      </w:r>
    </w:p>
    <w:p w:rsidR="0022064A" w:rsidRDefault="0022064A" w:rsidP="0022064A">
      <w:r>
        <w:rPr>
          <w:rFonts w:hint="eastAsia"/>
        </w:rPr>
        <w:t>接收前置系统报文，调用诺积分账户转账服务。</w:t>
      </w:r>
    </w:p>
    <w:p w:rsidR="00DF70C9" w:rsidRDefault="0022064A" w:rsidP="00DF70C9">
      <w:r>
        <w:rPr>
          <w:rFonts w:hint="eastAsia"/>
        </w:rPr>
        <w:t>备注：本交易支持交易其他法人业务类型（比如后面业务扩展：银积，信积等）</w:t>
      </w:r>
    </w:p>
    <w:p w:rsidR="00B11A49" w:rsidRPr="009C6488" w:rsidRDefault="00B11A49" w:rsidP="00B11A49">
      <w:pPr>
        <w:pStyle w:val="4"/>
      </w:pPr>
      <w:r>
        <w:rPr>
          <w:rFonts w:hint="eastAsia"/>
        </w:rPr>
        <w:lastRenderedPageBreak/>
        <w:t>URL</w:t>
      </w:r>
      <w:r>
        <w:rPr>
          <w:rFonts w:hint="eastAsia"/>
        </w:rPr>
        <w:t>路径</w:t>
      </w:r>
    </w:p>
    <w:p w:rsidR="00B11A49" w:rsidRPr="007C5916" w:rsidRDefault="00B11A49" w:rsidP="00DF70C9">
      <w:r>
        <w:rPr>
          <w:rFonts w:hint="eastAsia"/>
        </w:rPr>
        <w:t>/qz/acc/njf/</w:t>
      </w:r>
      <w:r w:rsidR="00FB55C4">
        <w:rPr>
          <w:rFonts w:hint="eastAsia"/>
        </w:rPr>
        <w:t>njf_transfer</w:t>
      </w:r>
    </w:p>
    <w:p w:rsidR="0056117F" w:rsidRPr="009C6488" w:rsidRDefault="0056117F" w:rsidP="0056117F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2376"/>
        <w:gridCol w:w="865"/>
        <w:gridCol w:w="810"/>
        <w:gridCol w:w="1200"/>
        <w:gridCol w:w="1375"/>
        <w:gridCol w:w="1896"/>
      </w:tblGrid>
      <w:tr w:rsidR="001B63FB" w:rsidTr="007571EA">
        <w:tc>
          <w:tcPr>
            <w:tcW w:w="1899" w:type="dxa"/>
            <w:shd w:val="clear" w:color="auto" w:fill="D9D9D9" w:themeFill="background1" w:themeFillShade="D9"/>
          </w:tcPr>
          <w:p w:rsidR="001B63FB" w:rsidRPr="006B429A" w:rsidRDefault="001B63FB" w:rsidP="00870DB3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1B63FB" w:rsidRPr="006B429A" w:rsidRDefault="001B63FB" w:rsidP="00870DB3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1B63FB" w:rsidRPr="006B429A" w:rsidRDefault="001B63FB" w:rsidP="00870DB3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1B63FB" w:rsidRPr="006B429A" w:rsidRDefault="001B63FB" w:rsidP="00870DB3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1B63FB" w:rsidRPr="006B429A" w:rsidRDefault="001B63FB" w:rsidP="00870DB3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1B63FB" w:rsidRPr="006B429A" w:rsidRDefault="001B63FB" w:rsidP="00870DB3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1B63FB" w:rsidTr="007571EA">
        <w:trPr>
          <w:trHeight w:val="339"/>
        </w:trPr>
        <w:tc>
          <w:tcPr>
            <w:tcW w:w="1899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B63FB" w:rsidTr="007571EA">
        <w:trPr>
          <w:trHeight w:val="339"/>
        </w:trPr>
        <w:tc>
          <w:tcPr>
            <w:tcW w:w="1899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00=诺积分</w:t>
            </w:r>
          </w:p>
        </w:tc>
      </w:tr>
      <w:tr w:rsidR="001B63FB" w:rsidTr="007571EA">
        <w:trPr>
          <w:trHeight w:val="339"/>
        </w:trPr>
        <w:tc>
          <w:tcPr>
            <w:tcW w:w="1899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tran_amount</w:t>
            </w:r>
          </w:p>
        </w:tc>
        <w:tc>
          <w:tcPr>
            <w:tcW w:w="96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18,2</w:t>
            </w:r>
          </w:p>
        </w:tc>
        <w:tc>
          <w:tcPr>
            <w:tcW w:w="1382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转账金额</w:t>
            </w:r>
          </w:p>
        </w:tc>
        <w:tc>
          <w:tcPr>
            <w:tcW w:w="189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B63FB" w:rsidDel="007B5DDD" w:rsidTr="007571EA">
        <w:trPr>
          <w:trHeight w:val="339"/>
          <w:del w:id="1947" w:author="SK" w:date="2017-10-19T20:38:00Z"/>
        </w:trPr>
        <w:tc>
          <w:tcPr>
            <w:tcW w:w="1899" w:type="dxa"/>
          </w:tcPr>
          <w:p w:rsidR="001B63FB" w:rsidDel="007B5DDD" w:rsidRDefault="001B63FB" w:rsidP="00870DB3">
            <w:pPr>
              <w:jc w:val="center"/>
              <w:rPr>
                <w:del w:id="1948" w:author="SK" w:date="2017-10-19T20:38:00Z"/>
                <w:rFonts w:asciiTheme="minorEastAsia" w:hAnsiTheme="minorEastAsia"/>
              </w:rPr>
            </w:pPr>
            <w:commentRangeStart w:id="1949"/>
            <w:del w:id="1950" w:author="SK" w:date="2017-10-19T20:38:00Z">
              <w:r w:rsidDel="007B5DDD">
                <w:rPr>
                  <w:rFonts w:asciiTheme="minorEastAsia" w:hAnsiTheme="minorEastAsia" w:hint="eastAsia"/>
                </w:rPr>
                <w:delText>recv_acc_no</w:delText>
              </w:r>
              <w:commentRangeEnd w:id="1949"/>
              <w:r w:rsidR="006A2E0E" w:rsidDel="007B5DDD">
                <w:rPr>
                  <w:rStyle w:val="af"/>
                </w:rPr>
                <w:commentReference w:id="1949"/>
              </w:r>
            </w:del>
          </w:p>
        </w:tc>
        <w:tc>
          <w:tcPr>
            <w:tcW w:w="966" w:type="dxa"/>
          </w:tcPr>
          <w:p w:rsidR="001B63FB" w:rsidDel="007B5DDD" w:rsidRDefault="001B63FB" w:rsidP="00870DB3">
            <w:pPr>
              <w:jc w:val="center"/>
              <w:rPr>
                <w:del w:id="1951" w:author="SK" w:date="2017-10-19T20:38:00Z"/>
                <w:rFonts w:asciiTheme="minorEastAsia" w:hAnsiTheme="minorEastAsia"/>
              </w:rPr>
            </w:pPr>
            <w:del w:id="1952" w:author="SK" w:date="2017-10-19T20:38:00Z">
              <w:r w:rsidDel="007B5DDD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838" w:type="dxa"/>
          </w:tcPr>
          <w:p w:rsidR="001B63FB" w:rsidDel="007B5DDD" w:rsidRDefault="001B63FB" w:rsidP="00870DB3">
            <w:pPr>
              <w:jc w:val="center"/>
              <w:rPr>
                <w:del w:id="1953" w:author="SK" w:date="2017-10-19T20:38:00Z"/>
                <w:rFonts w:asciiTheme="minorEastAsia" w:hAnsiTheme="minorEastAsia"/>
              </w:rPr>
            </w:pPr>
            <w:del w:id="1954" w:author="SK" w:date="2017-10-19T20:38:00Z">
              <w:r w:rsidDel="007B5DDD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1382" w:type="dxa"/>
          </w:tcPr>
          <w:p w:rsidR="001B63FB" w:rsidDel="007B5DDD" w:rsidRDefault="001B63FB" w:rsidP="00870DB3">
            <w:pPr>
              <w:jc w:val="center"/>
              <w:rPr>
                <w:del w:id="1955" w:author="SK" w:date="2017-10-19T20:38:00Z"/>
                <w:rFonts w:asciiTheme="minorEastAsia" w:hAnsiTheme="minorEastAsia"/>
              </w:rPr>
            </w:pPr>
            <w:del w:id="1956" w:author="SK" w:date="2017-10-17T23:22:00Z">
              <w:r w:rsidDel="00387AB3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541" w:type="dxa"/>
          </w:tcPr>
          <w:p w:rsidR="001B63FB" w:rsidDel="007B5DDD" w:rsidRDefault="00B92D62" w:rsidP="00870DB3">
            <w:pPr>
              <w:jc w:val="center"/>
              <w:rPr>
                <w:del w:id="1957" w:author="SK" w:date="2017-10-19T20:38:00Z"/>
                <w:rFonts w:asciiTheme="minorEastAsia" w:hAnsiTheme="minorEastAsia"/>
              </w:rPr>
            </w:pPr>
            <w:del w:id="1958" w:author="SK" w:date="2017-10-19T20:38:00Z">
              <w:r w:rsidDel="007B5DDD">
                <w:rPr>
                  <w:rFonts w:asciiTheme="minorEastAsia" w:hAnsiTheme="minorEastAsia" w:hint="eastAsia"/>
                </w:rPr>
                <w:delText>收款诺积分</w:delText>
              </w:r>
              <w:r w:rsidR="001B63FB" w:rsidDel="007B5DDD">
                <w:rPr>
                  <w:rFonts w:asciiTheme="minorEastAsia" w:hAnsiTheme="minorEastAsia" w:hint="eastAsia"/>
                </w:rPr>
                <w:delText>账户</w:delText>
              </w:r>
            </w:del>
          </w:p>
        </w:tc>
        <w:tc>
          <w:tcPr>
            <w:tcW w:w="1896" w:type="dxa"/>
          </w:tcPr>
          <w:p w:rsidR="001B63FB" w:rsidDel="007B5DDD" w:rsidRDefault="001B63FB" w:rsidP="00870DB3">
            <w:pPr>
              <w:jc w:val="center"/>
              <w:rPr>
                <w:del w:id="1959" w:author="SK" w:date="2017-10-19T20:38:00Z"/>
                <w:rFonts w:asciiTheme="minorEastAsia" w:hAnsiTheme="minorEastAsia"/>
              </w:rPr>
            </w:pPr>
          </w:p>
        </w:tc>
      </w:tr>
      <w:tr w:rsidR="001B63FB" w:rsidTr="007571EA">
        <w:trPr>
          <w:trHeight w:val="339"/>
        </w:trPr>
        <w:tc>
          <w:tcPr>
            <w:tcW w:w="1899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recv_</w:t>
            </w:r>
            <w:ins w:id="1960" w:author="SK" w:date="2017-10-19T20:39:00Z">
              <w:r w:rsidR="007B5DDD">
                <w:rPr>
                  <w:rFonts w:asciiTheme="minorEastAsia" w:hAnsiTheme="minorEastAsia" w:hint="eastAsia"/>
                </w:rPr>
                <w:t>mobile</w:t>
              </w:r>
            </w:ins>
            <w:del w:id="1961" w:author="SK" w:date="2017-10-19T20:39:00Z">
              <w:r w:rsidDel="007B5DDD">
                <w:rPr>
                  <w:rFonts w:asciiTheme="minorEastAsia" w:hAnsiTheme="minorEastAsia" w:hint="eastAsia"/>
                </w:rPr>
                <w:delText>cust</w:delText>
              </w:r>
            </w:del>
            <w:r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B63FB" w:rsidRDefault="00D81BF9" w:rsidP="00870DB3">
            <w:pPr>
              <w:jc w:val="center"/>
              <w:rPr>
                <w:rFonts w:asciiTheme="minorEastAsia" w:hAnsiTheme="minorEastAsia"/>
              </w:rPr>
            </w:pPr>
            <w:ins w:id="1962" w:author="SK" w:date="2017-10-19T20:42:00Z">
              <w:r>
                <w:rPr>
                  <w:rFonts w:asciiTheme="minorEastAsia" w:hAnsiTheme="minorEastAsia" w:hint="eastAsia"/>
                </w:rPr>
                <w:t>11</w:t>
              </w:r>
            </w:ins>
            <w:del w:id="1963" w:author="SK" w:date="2017-10-19T20:42:00Z">
              <w:r w:rsidR="001B63FB" w:rsidDel="00D81BF9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1382" w:type="dxa"/>
          </w:tcPr>
          <w:p w:rsidR="001B63FB" w:rsidRDefault="00A84C06" w:rsidP="00870DB3">
            <w:pPr>
              <w:jc w:val="center"/>
              <w:rPr>
                <w:rFonts w:asciiTheme="minorEastAsia" w:hAnsiTheme="minorEastAsia"/>
              </w:rPr>
            </w:pPr>
            <w:ins w:id="1964" w:author="SK" w:date="2017-10-17T23:24:00Z">
              <w:r>
                <w:rPr>
                  <w:rFonts w:asciiTheme="minorEastAsia" w:hAnsiTheme="minorEastAsia" w:hint="eastAsia"/>
                </w:rPr>
                <w:t>M</w:t>
              </w:r>
            </w:ins>
            <w:del w:id="1965" w:author="SK" w:date="2017-10-17T23:24:00Z">
              <w:r w:rsidR="001B63FB" w:rsidDel="00A84C06">
                <w:rPr>
                  <w:rFonts w:asciiTheme="minorEastAsia" w:hAnsiTheme="minorEastAsia" w:hint="eastAsia"/>
                </w:rPr>
                <w:delText>O</w:delText>
              </w:r>
            </w:del>
          </w:p>
        </w:tc>
        <w:tc>
          <w:tcPr>
            <w:tcW w:w="1541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收款</w:t>
            </w:r>
            <w:ins w:id="1966" w:author="SK" w:date="2017-10-19T20:39:00Z">
              <w:r w:rsidR="007B5DDD">
                <w:rPr>
                  <w:rFonts w:asciiTheme="minorEastAsia" w:hAnsiTheme="minorEastAsia" w:hint="eastAsia"/>
                </w:rPr>
                <w:t>手机号</w:t>
              </w:r>
            </w:ins>
            <w:del w:id="1967" w:author="SK" w:date="2017-10-19T20:39:00Z">
              <w:r w:rsidDel="007B5DDD">
                <w:rPr>
                  <w:rFonts w:asciiTheme="minorEastAsia" w:hAnsiTheme="minorEastAsia" w:hint="eastAsia"/>
                </w:rPr>
                <w:delText>方客户号</w:delText>
              </w:r>
            </w:del>
          </w:p>
        </w:tc>
        <w:tc>
          <w:tcPr>
            <w:tcW w:w="189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B63FB" w:rsidTr="007571EA">
        <w:trPr>
          <w:trHeight w:val="339"/>
        </w:trPr>
        <w:tc>
          <w:tcPr>
            <w:tcW w:w="1899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recv_cust_name</w:t>
            </w:r>
          </w:p>
        </w:tc>
        <w:tc>
          <w:tcPr>
            <w:tcW w:w="96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382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收款人姓名</w:t>
            </w:r>
          </w:p>
        </w:tc>
        <w:tc>
          <w:tcPr>
            <w:tcW w:w="189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B63FB" w:rsidTr="007571EA">
        <w:trPr>
          <w:trHeight w:val="339"/>
        </w:trPr>
        <w:tc>
          <w:tcPr>
            <w:tcW w:w="1899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tran_pwd</w:t>
            </w:r>
          </w:p>
        </w:tc>
        <w:tc>
          <w:tcPr>
            <w:tcW w:w="96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256</w:t>
            </w:r>
          </w:p>
        </w:tc>
        <w:tc>
          <w:tcPr>
            <w:tcW w:w="1382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交易密码</w:t>
            </w:r>
          </w:p>
        </w:tc>
        <w:tc>
          <w:tcPr>
            <w:tcW w:w="189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B63FB" w:rsidTr="007571EA">
        <w:trPr>
          <w:trHeight w:val="339"/>
        </w:trPr>
        <w:tc>
          <w:tcPr>
            <w:tcW w:w="1899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tran_date</w:t>
            </w:r>
          </w:p>
        </w:tc>
        <w:tc>
          <w:tcPr>
            <w:tcW w:w="96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382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转账时间</w:t>
            </w:r>
          </w:p>
        </w:tc>
        <w:tc>
          <w:tcPr>
            <w:tcW w:w="1896" w:type="dxa"/>
          </w:tcPr>
          <w:p w:rsidR="001B63FB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YYYYMMDDHHMMSS</w:t>
            </w:r>
          </w:p>
        </w:tc>
      </w:tr>
      <w:tr w:rsidR="001B63FB" w:rsidRPr="006B61D2" w:rsidTr="007571EA">
        <w:trPr>
          <w:trHeight w:val="353"/>
        </w:trPr>
        <w:tc>
          <w:tcPr>
            <w:tcW w:w="1899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1B63FB" w:rsidRPr="006B61D2" w:rsidTr="007571EA">
        <w:trPr>
          <w:trHeight w:val="353"/>
        </w:trPr>
        <w:tc>
          <w:tcPr>
            <w:tcW w:w="1899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1B63FB" w:rsidRPr="009D6787" w:rsidRDefault="001B63FB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7571EA">
        <w:trPr>
          <w:trHeight w:val="353"/>
        </w:trPr>
        <w:tc>
          <w:tcPr>
            <w:tcW w:w="1899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7571EA">
        <w:trPr>
          <w:trHeight w:val="353"/>
        </w:trPr>
        <w:tc>
          <w:tcPr>
            <w:tcW w:w="1899" w:type="dxa"/>
          </w:tcPr>
          <w:p w:rsidR="004111F1" w:rsidRPr="00FF49A8" w:rsidRDefault="004111F1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4111F1" w:rsidRPr="009D6787" w:rsidRDefault="004111F1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571EA" w:rsidRDefault="007571EA" w:rsidP="007571EA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2256"/>
        <w:gridCol w:w="1065"/>
        <w:gridCol w:w="796"/>
        <w:gridCol w:w="1172"/>
        <w:gridCol w:w="1656"/>
        <w:gridCol w:w="1577"/>
      </w:tblGrid>
      <w:tr w:rsidR="00B72095" w:rsidTr="00870DB3">
        <w:tc>
          <w:tcPr>
            <w:tcW w:w="2256" w:type="dxa"/>
            <w:shd w:val="clear" w:color="auto" w:fill="D9D9D9" w:themeFill="background1" w:themeFillShade="D9"/>
          </w:tcPr>
          <w:p w:rsidR="00B72095" w:rsidRDefault="00B72095" w:rsidP="00870DB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B72095" w:rsidRDefault="00B72095" w:rsidP="00870DB3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B72095" w:rsidRDefault="00B72095" w:rsidP="00870DB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72095" w:rsidRDefault="00B72095" w:rsidP="00870DB3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B72095" w:rsidRDefault="00B72095" w:rsidP="00870DB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B72095" w:rsidRDefault="00B72095" w:rsidP="00870DB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2095" w:rsidTr="00870DB3">
        <w:trPr>
          <w:trHeight w:val="339"/>
        </w:trPr>
        <w:tc>
          <w:tcPr>
            <w:tcW w:w="2256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65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72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77" w:type="dxa"/>
          </w:tcPr>
          <w:p w:rsidR="00B72095" w:rsidRDefault="00B72095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B72095" w:rsidTr="00870DB3">
        <w:trPr>
          <w:trHeight w:val="353"/>
        </w:trPr>
        <w:tc>
          <w:tcPr>
            <w:tcW w:w="2256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65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72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56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77" w:type="dxa"/>
          </w:tcPr>
          <w:p w:rsidR="00B72095" w:rsidRPr="00E71FC7" w:rsidRDefault="00B72095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870DB3">
        <w:trPr>
          <w:trHeight w:val="353"/>
        </w:trPr>
        <w:tc>
          <w:tcPr>
            <w:tcW w:w="2256" w:type="dxa"/>
          </w:tcPr>
          <w:p w:rsidR="004111F1" w:rsidRPr="00E71FC7" w:rsidRDefault="004111F1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65" w:type="dxa"/>
          </w:tcPr>
          <w:p w:rsidR="004111F1" w:rsidRPr="00E71FC7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Pr="00E71FC7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4111F1" w:rsidRPr="00E71FC7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7" w:type="dxa"/>
          </w:tcPr>
          <w:p w:rsidR="004111F1" w:rsidRPr="00E71FC7" w:rsidRDefault="004111F1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Tr="00870DB3">
        <w:trPr>
          <w:trHeight w:val="353"/>
        </w:trPr>
        <w:tc>
          <w:tcPr>
            <w:tcW w:w="2256" w:type="dxa"/>
          </w:tcPr>
          <w:p w:rsidR="004111F1" w:rsidRPr="00FF49A8" w:rsidRDefault="004111F1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65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6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72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6" w:type="dxa"/>
          </w:tcPr>
          <w:p w:rsidR="004111F1" w:rsidRDefault="004111F1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7" w:type="dxa"/>
          </w:tcPr>
          <w:p w:rsidR="004111F1" w:rsidRPr="00E71FC7" w:rsidRDefault="004111F1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E17E8D" w:rsidRDefault="00E17E8D" w:rsidP="00E17E8D">
      <w:pPr>
        <w:pStyle w:val="3"/>
      </w:pPr>
      <w:bookmarkStart w:id="1968" w:name="_Toc499446925"/>
      <w:r>
        <w:rPr>
          <w:rFonts w:hint="eastAsia"/>
        </w:rPr>
        <w:t>诺积分往来伙伴查询</w:t>
      </w:r>
      <w:bookmarkEnd w:id="1968"/>
    </w:p>
    <w:p w:rsidR="00E17E8D" w:rsidRDefault="000E2AD1" w:rsidP="00E17E8D">
      <w:r>
        <w:rPr>
          <w:rFonts w:hint="eastAsia"/>
        </w:rPr>
        <w:t>报文描述：诺积分</w:t>
      </w:r>
      <w:r w:rsidR="00E17E8D">
        <w:rPr>
          <w:rFonts w:hint="eastAsia"/>
        </w:rPr>
        <w:t>账户往来伙伴，与我的收款人名册类似功能。</w:t>
      </w:r>
    </w:p>
    <w:p w:rsidR="00E17E8D" w:rsidRDefault="00EA259A" w:rsidP="00E17E8D">
      <w:r>
        <w:rPr>
          <w:rFonts w:hint="eastAsia"/>
        </w:rPr>
        <w:t>接收前置系统报文，调用诺积分</w:t>
      </w:r>
      <w:r w:rsidR="00E17E8D">
        <w:rPr>
          <w:rFonts w:hint="eastAsia"/>
        </w:rPr>
        <w:t>账户往来伙伴查询服务。</w:t>
      </w:r>
    </w:p>
    <w:p w:rsidR="00E17E8D" w:rsidRDefault="00E17E8D" w:rsidP="00E17E8D">
      <w:r>
        <w:rPr>
          <w:rFonts w:hint="eastAsia"/>
        </w:rPr>
        <w:lastRenderedPageBreak/>
        <w:t>备注：本交易支持查询其他法人业务类型（比如后面业务扩展：</w:t>
      </w:r>
      <w:r w:rsidR="00241DA7">
        <w:rPr>
          <w:rFonts w:hint="eastAsia"/>
        </w:rPr>
        <w:t>银积，信积</w:t>
      </w:r>
      <w:r>
        <w:rPr>
          <w:rFonts w:hint="eastAsia"/>
        </w:rPr>
        <w:t>等）</w:t>
      </w:r>
    </w:p>
    <w:p w:rsidR="003369F7" w:rsidRPr="009C6488" w:rsidRDefault="003369F7" w:rsidP="003369F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3369F7" w:rsidRDefault="003369F7" w:rsidP="00E17E8D">
      <w:r>
        <w:rPr>
          <w:rFonts w:hint="eastAsia"/>
        </w:rPr>
        <w:t>/qz/acc/</w:t>
      </w:r>
      <w:ins w:id="1969" w:author="SK" w:date="2017-10-19T00:12:00Z">
        <w:r w:rsidR="00FF5FC2" w:rsidRPr="00FF5FC2">
          <w:t>partner_qry</w:t>
        </w:r>
      </w:ins>
      <w:del w:id="1970" w:author="SK" w:date="2017-10-19T00:12:00Z">
        <w:r w:rsidDel="00FF5FC2">
          <w:rPr>
            <w:rFonts w:hint="eastAsia"/>
          </w:rPr>
          <w:delText>njf/njf_partner_qry</w:delText>
        </w:r>
      </w:del>
    </w:p>
    <w:p w:rsidR="00494047" w:rsidRPr="009C6488" w:rsidRDefault="00494047" w:rsidP="00494047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900"/>
        <w:gridCol w:w="1116"/>
        <w:gridCol w:w="776"/>
        <w:gridCol w:w="1506"/>
        <w:gridCol w:w="1654"/>
        <w:gridCol w:w="1570"/>
      </w:tblGrid>
      <w:tr w:rsidR="00494047" w:rsidTr="00870DB3">
        <w:tc>
          <w:tcPr>
            <w:tcW w:w="1900" w:type="dxa"/>
            <w:shd w:val="clear" w:color="auto" w:fill="D9D9D9" w:themeFill="background1" w:themeFillShade="D9"/>
          </w:tcPr>
          <w:p w:rsidR="00494047" w:rsidRPr="006B429A" w:rsidRDefault="00494047" w:rsidP="00870DB3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494047" w:rsidRPr="006B429A" w:rsidRDefault="00494047" w:rsidP="00870DB3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494047" w:rsidRPr="006B429A" w:rsidRDefault="00494047" w:rsidP="00870DB3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494047" w:rsidRPr="006B429A" w:rsidRDefault="00494047" w:rsidP="00870DB3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494047" w:rsidRPr="006B429A" w:rsidRDefault="00494047" w:rsidP="00870DB3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494047" w:rsidRPr="006B429A" w:rsidRDefault="00494047" w:rsidP="00870DB3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494047" w:rsidTr="00870DB3">
        <w:trPr>
          <w:trHeight w:val="339"/>
        </w:trPr>
        <w:tc>
          <w:tcPr>
            <w:tcW w:w="1900" w:type="dxa"/>
          </w:tcPr>
          <w:p w:rsidR="00494047" w:rsidRPr="009D678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1116" w:type="dxa"/>
          </w:tcPr>
          <w:p w:rsidR="00494047" w:rsidRPr="009D6787" w:rsidRDefault="00494047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494047" w:rsidRPr="009D678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49404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494047" w:rsidRPr="009D678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570" w:type="dxa"/>
          </w:tcPr>
          <w:p w:rsidR="00494047" w:rsidRPr="009D6787" w:rsidRDefault="00494047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94047" w:rsidTr="00870DB3">
        <w:trPr>
          <w:trHeight w:val="339"/>
        </w:trPr>
        <w:tc>
          <w:tcPr>
            <w:tcW w:w="1900" w:type="dxa"/>
          </w:tcPr>
          <w:p w:rsidR="0049404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1116" w:type="dxa"/>
          </w:tcPr>
          <w:p w:rsidR="00494047" w:rsidRPr="009D678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49404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49404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49404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70" w:type="dxa"/>
          </w:tcPr>
          <w:p w:rsidR="00494047" w:rsidRDefault="0049404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00=诺积分</w:t>
            </w:r>
          </w:p>
          <w:p w:rsidR="00494047" w:rsidRPr="009D6787" w:rsidRDefault="00494047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57714" w:rsidTr="00870DB3">
        <w:trPr>
          <w:trHeight w:val="339"/>
          <w:ins w:id="1971" w:author="SK" w:date="2017-10-17T20:50:00Z"/>
        </w:trPr>
        <w:tc>
          <w:tcPr>
            <w:tcW w:w="1900" w:type="dxa"/>
          </w:tcPr>
          <w:p w:rsidR="00857714" w:rsidRDefault="00857714" w:rsidP="00870DB3">
            <w:pPr>
              <w:jc w:val="center"/>
              <w:rPr>
                <w:ins w:id="1972" w:author="SK" w:date="2017-10-17T20:50:00Z"/>
                <w:rFonts w:asciiTheme="minorEastAsia" w:hAnsiTheme="minorEastAsia"/>
              </w:rPr>
            </w:pPr>
            <w:ins w:id="1973" w:author="SK" w:date="2017-10-17T20:50:00Z">
              <w:r>
                <w:rPr>
                  <w:rFonts w:asciiTheme="minorEastAsia" w:hAnsiTheme="minorEastAsia" w:hint="eastAsia"/>
                </w:rPr>
                <w:t>per_page_show</w:t>
              </w:r>
            </w:ins>
          </w:p>
        </w:tc>
        <w:tc>
          <w:tcPr>
            <w:tcW w:w="1116" w:type="dxa"/>
          </w:tcPr>
          <w:p w:rsidR="00857714" w:rsidRDefault="00857714" w:rsidP="00870DB3">
            <w:pPr>
              <w:jc w:val="center"/>
              <w:rPr>
                <w:ins w:id="1974" w:author="SK" w:date="2017-10-17T20:50:00Z"/>
                <w:rFonts w:asciiTheme="minorEastAsia" w:hAnsiTheme="minorEastAsia"/>
              </w:rPr>
            </w:pPr>
            <w:ins w:id="1975" w:author="SK" w:date="2017-10-17T20:50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76" w:type="dxa"/>
          </w:tcPr>
          <w:p w:rsidR="00857714" w:rsidRDefault="00857714" w:rsidP="00870DB3">
            <w:pPr>
              <w:jc w:val="center"/>
              <w:rPr>
                <w:ins w:id="1976" w:author="SK" w:date="2017-10-17T20:50:00Z"/>
                <w:rFonts w:asciiTheme="minorEastAsia" w:hAnsiTheme="minorEastAsia"/>
              </w:rPr>
            </w:pPr>
            <w:ins w:id="1977" w:author="SK" w:date="2017-10-17T20:50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506" w:type="dxa"/>
          </w:tcPr>
          <w:p w:rsidR="00857714" w:rsidRDefault="00857714" w:rsidP="00870DB3">
            <w:pPr>
              <w:jc w:val="center"/>
              <w:rPr>
                <w:ins w:id="1978" w:author="SK" w:date="2017-10-17T20:50:00Z"/>
                <w:rFonts w:asciiTheme="minorEastAsia" w:hAnsiTheme="minorEastAsia"/>
              </w:rPr>
            </w:pPr>
            <w:ins w:id="1979" w:author="SK" w:date="2017-10-17T20:5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857714" w:rsidRDefault="00857714" w:rsidP="00870DB3">
            <w:pPr>
              <w:jc w:val="center"/>
              <w:rPr>
                <w:ins w:id="1980" w:author="SK" w:date="2017-10-17T20:50:00Z"/>
                <w:rFonts w:asciiTheme="minorEastAsia" w:hAnsiTheme="minorEastAsia"/>
              </w:rPr>
            </w:pPr>
            <w:ins w:id="1981" w:author="SK" w:date="2017-10-17T20:50:00Z">
              <w:r>
                <w:rPr>
                  <w:rFonts w:asciiTheme="minorEastAsia" w:hAnsiTheme="minorEastAsia" w:hint="eastAsia"/>
                </w:rPr>
                <w:t>每页显示记录数</w:t>
              </w:r>
            </w:ins>
          </w:p>
        </w:tc>
        <w:tc>
          <w:tcPr>
            <w:tcW w:w="1570" w:type="dxa"/>
          </w:tcPr>
          <w:p w:rsidR="00857714" w:rsidRDefault="00857714" w:rsidP="00870DB3">
            <w:pPr>
              <w:jc w:val="center"/>
              <w:rPr>
                <w:ins w:id="1982" w:author="SK" w:date="2017-10-17T20:50:00Z"/>
                <w:rFonts w:asciiTheme="minorEastAsia" w:hAnsiTheme="minorEastAsia"/>
              </w:rPr>
            </w:pPr>
          </w:p>
        </w:tc>
      </w:tr>
      <w:tr w:rsidR="00857714" w:rsidTr="00870DB3">
        <w:trPr>
          <w:trHeight w:val="339"/>
          <w:ins w:id="1983" w:author="SK" w:date="2017-10-17T20:50:00Z"/>
        </w:trPr>
        <w:tc>
          <w:tcPr>
            <w:tcW w:w="1900" w:type="dxa"/>
          </w:tcPr>
          <w:p w:rsidR="00857714" w:rsidRDefault="00857714" w:rsidP="00870DB3">
            <w:pPr>
              <w:jc w:val="center"/>
              <w:rPr>
                <w:ins w:id="1984" w:author="SK" w:date="2017-10-17T20:50:00Z"/>
                <w:rFonts w:asciiTheme="minorEastAsia" w:hAnsiTheme="minorEastAsia"/>
              </w:rPr>
            </w:pPr>
            <w:ins w:id="1985" w:author="SK" w:date="2017-10-17T20:50:00Z">
              <w:r>
                <w:rPr>
                  <w:rFonts w:asciiTheme="minorEastAsia" w:hAnsiTheme="minorEastAsia" w:hint="eastAsia"/>
                </w:rPr>
                <w:t>begin_pos</w:t>
              </w:r>
            </w:ins>
          </w:p>
        </w:tc>
        <w:tc>
          <w:tcPr>
            <w:tcW w:w="1116" w:type="dxa"/>
          </w:tcPr>
          <w:p w:rsidR="00857714" w:rsidRDefault="00857714" w:rsidP="00870DB3">
            <w:pPr>
              <w:jc w:val="center"/>
              <w:rPr>
                <w:ins w:id="1986" w:author="SK" w:date="2017-10-17T20:50:00Z"/>
                <w:rFonts w:asciiTheme="minorEastAsia" w:hAnsiTheme="minorEastAsia"/>
              </w:rPr>
            </w:pPr>
            <w:ins w:id="1987" w:author="SK" w:date="2017-10-17T20:50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76" w:type="dxa"/>
          </w:tcPr>
          <w:p w:rsidR="00857714" w:rsidRDefault="00857714" w:rsidP="00870DB3">
            <w:pPr>
              <w:jc w:val="center"/>
              <w:rPr>
                <w:ins w:id="1988" w:author="SK" w:date="2017-10-17T20:50:00Z"/>
                <w:rFonts w:asciiTheme="minorEastAsia" w:hAnsiTheme="minorEastAsia"/>
              </w:rPr>
            </w:pPr>
            <w:ins w:id="1989" w:author="SK" w:date="2017-10-17T20:50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506" w:type="dxa"/>
          </w:tcPr>
          <w:p w:rsidR="00857714" w:rsidRDefault="00857714" w:rsidP="00870DB3">
            <w:pPr>
              <w:jc w:val="center"/>
              <w:rPr>
                <w:ins w:id="1990" w:author="SK" w:date="2017-10-17T20:50:00Z"/>
                <w:rFonts w:asciiTheme="minorEastAsia" w:hAnsiTheme="minorEastAsia"/>
              </w:rPr>
            </w:pPr>
            <w:ins w:id="1991" w:author="SK" w:date="2017-10-17T20:5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857714" w:rsidRDefault="00857714" w:rsidP="00870DB3">
            <w:pPr>
              <w:jc w:val="center"/>
              <w:rPr>
                <w:ins w:id="1992" w:author="SK" w:date="2017-10-17T20:50:00Z"/>
                <w:rFonts w:asciiTheme="minorEastAsia" w:hAnsiTheme="minorEastAsia"/>
              </w:rPr>
            </w:pPr>
            <w:ins w:id="1993" w:author="SK" w:date="2017-10-17T20:50:00Z">
              <w:r>
                <w:rPr>
                  <w:rFonts w:asciiTheme="minorEastAsia" w:hAnsiTheme="minorEastAsia" w:hint="eastAsia"/>
                </w:rPr>
                <w:t>起始位置</w:t>
              </w:r>
            </w:ins>
          </w:p>
        </w:tc>
        <w:tc>
          <w:tcPr>
            <w:tcW w:w="1570" w:type="dxa"/>
          </w:tcPr>
          <w:p w:rsidR="00857714" w:rsidRDefault="00857714" w:rsidP="00870DB3">
            <w:pPr>
              <w:jc w:val="center"/>
              <w:rPr>
                <w:ins w:id="1994" w:author="SK" w:date="2017-10-17T20:50:00Z"/>
                <w:rFonts w:asciiTheme="minorEastAsia" w:hAnsiTheme="minorEastAsia"/>
              </w:rPr>
            </w:pPr>
          </w:p>
        </w:tc>
      </w:tr>
      <w:tr w:rsidR="00857714" w:rsidRPr="006B61D2" w:rsidTr="00870DB3">
        <w:trPr>
          <w:trHeight w:val="353"/>
        </w:trPr>
        <w:tc>
          <w:tcPr>
            <w:tcW w:w="1900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1116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570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857714" w:rsidRPr="006B61D2" w:rsidTr="00870DB3">
        <w:trPr>
          <w:trHeight w:val="353"/>
        </w:trPr>
        <w:tc>
          <w:tcPr>
            <w:tcW w:w="1900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116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06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570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857714" w:rsidRPr="006B61D2" w:rsidTr="00870DB3">
        <w:trPr>
          <w:trHeight w:val="353"/>
        </w:trPr>
        <w:tc>
          <w:tcPr>
            <w:tcW w:w="1900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116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857714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570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57714" w:rsidRPr="006B61D2" w:rsidTr="00870DB3">
        <w:trPr>
          <w:trHeight w:val="353"/>
        </w:trPr>
        <w:tc>
          <w:tcPr>
            <w:tcW w:w="1900" w:type="dxa"/>
          </w:tcPr>
          <w:p w:rsidR="00857714" w:rsidRPr="00FF49A8" w:rsidRDefault="00857714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116" w:type="dxa"/>
          </w:tcPr>
          <w:p w:rsidR="00857714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76" w:type="dxa"/>
          </w:tcPr>
          <w:p w:rsidR="00857714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506" w:type="dxa"/>
          </w:tcPr>
          <w:p w:rsidR="00857714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54" w:type="dxa"/>
          </w:tcPr>
          <w:p w:rsidR="00857714" w:rsidRDefault="00857714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570" w:type="dxa"/>
          </w:tcPr>
          <w:p w:rsidR="00857714" w:rsidRPr="009D6787" w:rsidRDefault="00857714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E013F7" w:rsidRDefault="00E013F7" w:rsidP="00E013F7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ayout w:type="fixed"/>
        <w:tblLook w:val="04A0"/>
      </w:tblPr>
      <w:tblGrid>
        <w:gridCol w:w="2376"/>
        <w:gridCol w:w="851"/>
        <w:gridCol w:w="893"/>
        <w:gridCol w:w="1233"/>
        <w:gridCol w:w="1714"/>
        <w:gridCol w:w="1455"/>
      </w:tblGrid>
      <w:tr w:rsidR="00857714" w:rsidTr="00857714">
        <w:tc>
          <w:tcPr>
            <w:tcW w:w="2376" w:type="dxa"/>
            <w:shd w:val="clear" w:color="auto" w:fill="D9D9D9" w:themeFill="background1" w:themeFillShade="D9"/>
          </w:tcPr>
          <w:p w:rsidR="00E013F7" w:rsidRDefault="00E013F7" w:rsidP="00870DB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013F7" w:rsidRDefault="00E013F7" w:rsidP="00870DB3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E013F7" w:rsidRDefault="00E013F7" w:rsidP="00870DB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E013F7" w:rsidRDefault="00E013F7" w:rsidP="00870DB3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E013F7" w:rsidRDefault="00E013F7" w:rsidP="00870DB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E013F7" w:rsidRDefault="00E013F7" w:rsidP="00870DB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7714" w:rsidTr="00857714">
        <w:trPr>
          <w:trHeight w:val="339"/>
        </w:trPr>
        <w:tc>
          <w:tcPr>
            <w:tcW w:w="2376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851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33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455" w:type="dxa"/>
          </w:tcPr>
          <w:p w:rsidR="00E013F7" w:rsidRDefault="00E013F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857714" w:rsidTr="00857714">
        <w:trPr>
          <w:trHeight w:val="353"/>
        </w:trPr>
        <w:tc>
          <w:tcPr>
            <w:tcW w:w="2376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851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233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14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455" w:type="dxa"/>
          </w:tcPr>
          <w:p w:rsidR="00E013F7" w:rsidRPr="00E71FC7" w:rsidRDefault="00E013F7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5CA0" w:rsidTr="00857714">
        <w:trPr>
          <w:trHeight w:val="353"/>
          <w:ins w:id="1995" w:author="SK" w:date="2017-11-28T23:16:00Z"/>
        </w:trPr>
        <w:tc>
          <w:tcPr>
            <w:tcW w:w="2376" w:type="dxa"/>
          </w:tcPr>
          <w:p w:rsidR="007E5CA0" w:rsidRPr="00E71FC7" w:rsidRDefault="007E5CA0" w:rsidP="00870DB3">
            <w:pPr>
              <w:jc w:val="center"/>
              <w:rPr>
                <w:ins w:id="1996" w:author="SK" w:date="2017-11-28T23:16:00Z"/>
                <w:rFonts w:asciiTheme="minorEastAsia" w:hAnsiTheme="minorEastAsia"/>
              </w:rPr>
            </w:pPr>
            <w:ins w:id="1997" w:author="SK" w:date="2017-11-28T23:16:00Z">
              <w:r>
                <w:rPr>
                  <w:rFonts w:asciiTheme="minorEastAsia" w:hAnsiTheme="minorEastAsia" w:hint="eastAsia"/>
                </w:rPr>
                <w:t>total_num</w:t>
              </w:r>
            </w:ins>
          </w:p>
        </w:tc>
        <w:tc>
          <w:tcPr>
            <w:tcW w:w="851" w:type="dxa"/>
          </w:tcPr>
          <w:p w:rsidR="007E5CA0" w:rsidRPr="00E71FC7" w:rsidRDefault="007E5CA0" w:rsidP="00870DB3">
            <w:pPr>
              <w:jc w:val="center"/>
              <w:rPr>
                <w:ins w:id="1998" w:author="SK" w:date="2017-11-28T23:16:00Z"/>
                <w:rFonts w:asciiTheme="minorEastAsia" w:hAnsiTheme="minorEastAsia"/>
              </w:rPr>
            </w:pPr>
            <w:ins w:id="1999" w:author="SK" w:date="2017-11-28T23:16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893" w:type="dxa"/>
          </w:tcPr>
          <w:p w:rsidR="007E5CA0" w:rsidRPr="00E71FC7" w:rsidRDefault="007E5CA0" w:rsidP="00870DB3">
            <w:pPr>
              <w:jc w:val="center"/>
              <w:rPr>
                <w:ins w:id="2000" w:author="SK" w:date="2017-11-28T23:16:00Z"/>
                <w:rFonts w:asciiTheme="minorEastAsia" w:hAnsiTheme="minorEastAsia"/>
              </w:rPr>
            </w:pPr>
            <w:ins w:id="2001" w:author="SK" w:date="2017-11-28T23:16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233" w:type="dxa"/>
          </w:tcPr>
          <w:p w:rsidR="007E5CA0" w:rsidRDefault="007E5CA0" w:rsidP="00870DB3">
            <w:pPr>
              <w:jc w:val="center"/>
              <w:rPr>
                <w:ins w:id="2002" w:author="SK" w:date="2017-11-28T23:16:00Z"/>
                <w:rFonts w:asciiTheme="minorEastAsia" w:hAnsiTheme="minorEastAsia"/>
              </w:rPr>
            </w:pPr>
            <w:ins w:id="2003" w:author="SK" w:date="2017-11-28T23:16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714" w:type="dxa"/>
          </w:tcPr>
          <w:p w:rsidR="007E5CA0" w:rsidRPr="00E71FC7" w:rsidRDefault="007E5CA0" w:rsidP="00870DB3">
            <w:pPr>
              <w:jc w:val="center"/>
              <w:rPr>
                <w:ins w:id="2004" w:author="SK" w:date="2017-11-28T23:16:00Z"/>
                <w:rFonts w:asciiTheme="minorEastAsia" w:hAnsiTheme="minorEastAsia"/>
              </w:rPr>
            </w:pPr>
            <w:ins w:id="2005" w:author="SK" w:date="2017-11-28T23:16:00Z">
              <w:r>
                <w:rPr>
                  <w:rFonts w:asciiTheme="minorEastAsia" w:hAnsiTheme="minorEastAsia" w:hint="eastAsia"/>
                </w:rPr>
                <w:t>总笔数</w:t>
              </w:r>
            </w:ins>
          </w:p>
        </w:tc>
        <w:tc>
          <w:tcPr>
            <w:tcW w:w="1455" w:type="dxa"/>
          </w:tcPr>
          <w:p w:rsidR="007E5CA0" w:rsidRPr="00E71FC7" w:rsidRDefault="007E5CA0" w:rsidP="00870DB3">
            <w:pPr>
              <w:jc w:val="center"/>
              <w:rPr>
                <w:ins w:id="2006" w:author="SK" w:date="2017-11-28T23:16:00Z"/>
                <w:rFonts w:asciiTheme="minorEastAsia" w:hAnsiTheme="minorEastAsia"/>
              </w:rPr>
            </w:pPr>
          </w:p>
        </w:tc>
      </w:tr>
      <w:tr w:rsidR="007E5CA0" w:rsidTr="00857714">
        <w:trPr>
          <w:trHeight w:val="353"/>
        </w:trPr>
        <w:tc>
          <w:tcPr>
            <w:tcW w:w="2376" w:type="dxa"/>
          </w:tcPr>
          <w:p w:rsidR="007E5CA0" w:rsidRPr="00E71FC7" w:rsidRDefault="007E5CA0" w:rsidP="00870D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partner_list</w:t>
            </w:r>
          </w:p>
        </w:tc>
        <w:tc>
          <w:tcPr>
            <w:tcW w:w="851" w:type="dxa"/>
          </w:tcPr>
          <w:p w:rsidR="007E5CA0" w:rsidRPr="00E71FC7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7E5CA0" w:rsidRPr="00E71FC7" w:rsidRDefault="007E5CA0" w:rsidP="00870DB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3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714" w:type="dxa"/>
          </w:tcPr>
          <w:p w:rsidR="007E5CA0" w:rsidRPr="00E71FC7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往来伙伴列表</w:t>
            </w:r>
          </w:p>
        </w:tc>
        <w:tc>
          <w:tcPr>
            <w:tcW w:w="1455" w:type="dxa"/>
          </w:tcPr>
          <w:p w:rsidR="007E5CA0" w:rsidRPr="00E71FC7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7E5CA0" w:rsidTr="00857714">
        <w:trPr>
          <w:trHeight w:val="353"/>
        </w:trPr>
        <w:tc>
          <w:tcPr>
            <w:tcW w:w="2376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del w:id="2007" w:author="SK" w:date="2017-10-17T20:50:00Z">
              <w:r w:rsidDel="00857714">
                <w:rPr>
                  <w:rFonts w:asciiTheme="minorEastAsia" w:hAnsiTheme="minorEastAsia" w:hint="eastAsia"/>
                </w:rPr>
                <w:delText>artner_</w:delText>
              </w:r>
            </w:del>
            <w:r>
              <w:rPr>
                <w:rFonts w:asciiTheme="minorEastAsia" w:hAnsiTheme="minorEastAsia" w:hint="eastAsia"/>
              </w:rPr>
              <w:t>cust_no</w:t>
            </w:r>
          </w:p>
        </w:tc>
        <w:tc>
          <w:tcPr>
            <w:tcW w:w="851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7E5CA0" w:rsidRPr="00E71FC7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33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455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5CA0" w:rsidTr="00857714">
        <w:trPr>
          <w:trHeight w:val="353"/>
        </w:trPr>
        <w:tc>
          <w:tcPr>
            <w:tcW w:w="2376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del w:id="2008" w:author="SK" w:date="2017-10-17T20:50:00Z">
              <w:r w:rsidDel="00857714">
                <w:rPr>
                  <w:rFonts w:asciiTheme="minorEastAsia" w:hAnsiTheme="minorEastAsia" w:hint="eastAsia"/>
                </w:rPr>
                <w:delText>artner_</w:delText>
              </w:r>
            </w:del>
            <w:r>
              <w:rPr>
                <w:rFonts w:asciiTheme="minorEastAsia" w:hAnsiTheme="minorEastAsia" w:hint="eastAsia"/>
              </w:rPr>
              <w:t>mobile_no</w:t>
            </w:r>
          </w:p>
        </w:tc>
        <w:tc>
          <w:tcPr>
            <w:tcW w:w="851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7E5CA0" w:rsidRPr="00E71FC7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33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455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5CA0" w:rsidTr="00857714">
        <w:trPr>
          <w:trHeight w:val="353"/>
        </w:trPr>
        <w:tc>
          <w:tcPr>
            <w:tcW w:w="2376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del w:id="2009" w:author="SK" w:date="2017-10-17T20:51:00Z">
              <w:r w:rsidDel="00857714">
                <w:rPr>
                  <w:rFonts w:asciiTheme="minorEastAsia" w:hAnsiTheme="minorEastAsia" w:hint="eastAsia"/>
                </w:rPr>
                <w:delText>artner_</w:delText>
              </w:r>
            </w:del>
            <w:r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851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7E5CA0" w:rsidRPr="00E71FC7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1233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455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5CA0" w:rsidTr="00857714">
        <w:trPr>
          <w:trHeight w:val="353"/>
        </w:trPr>
        <w:tc>
          <w:tcPr>
            <w:tcW w:w="2376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ins w:id="2010" w:author="SK" w:date="2017-10-17T20:51:00Z">
              <w:r>
                <w:rPr>
                  <w:rFonts w:asciiTheme="minorEastAsia" w:hAnsiTheme="minorEastAsia" w:hint="eastAsia"/>
                </w:rPr>
                <w:t>corpor_name</w:t>
              </w:r>
            </w:ins>
            <w:del w:id="2011" w:author="SK" w:date="2017-10-17T20:51:00Z">
              <w:r w:rsidDel="00857714">
                <w:rPr>
                  <w:rFonts w:asciiTheme="minorEastAsia" w:hAnsiTheme="minorEastAsia" w:hint="eastAsia"/>
                </w:rPr>
                <w:delText>artner_acc_no</w:delText>
              </w:r>
            </w:del>
          </w:p>
        </w:tc>
        <w:tc>
          <w:tcPr>
            <w:tcW w:w="851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7E5CA0" w:rsidRPr="00E71FC7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33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del w:id="2012" w:author="SK" w:date="2017-10-17T20:51:00Z">
              <w:r w:rsidDel="00857714">
                <w:rPr>
                  <w:rFonts w:asciiTheme="minorEastAsia" w:hAnsiTheme="minorEastAsia" w:hint="eastAsia"/>
                </w:rPr>
                <w:delText>诺积分账号</w:delText>
              </w:r>
            </w:del>
          </w:p>
        </w:tc>
        <w:tc>
          <w:tcPr>
            <w:tcW w:w="1455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del w:id="2013" w:author="SK" w:date="2017-10-17T20:51:00Z">
              <w:r w:rsidDel="00857714">
                <w:rPr>
                  <w:rFonts w:asciiTheme="minorEastAsia" w:hAnsiTheme="minorEastAsia" w:hint="eastAsia"/>
                </w:rPr>
                <w:delText>与biz_type对应</w:delText>
              </w:r>
            </w:del>
          </w:p>
        </w:tc>
      </w:tr>
      <w:tr w:rsidR="007E5CA0" w:rsidTr="00857714">
        <w:trPr>
          <w:trHeight w:val="353"/>
        </w:trPr>
        <w:tc>
          <w:tcPr>
            <w:tcW w:w="2376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851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33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455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5CA0" w:rsidTr="00857714">
        <w:trPr>
          <w:trHeight w:val="353"/>
        </w:trPr>
        <w:tc>
          <w:tcPr>
            <w:tcW w:w="2376" w:type="dxa"/>
          </w:tcPr>
          <w:p w:rsidR="007E5CA0" w:rsidRPr="00FF49A8" w:rsidRDefault="007E5CA0" w:rsidP="00870DB3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lastRenderedPageBreak/>
              <w:t>sign</w:t>
            </w:r>
          </w:p>
        </w:tc>
        <w:tc>
          <w:tcPr>
            <w:tcW w:w="851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3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233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714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455" w:type="dxa"/>
          </w:tcPr>
          <w:p w:rsidR="007E5CA0" w:rsidRDefault="007E5CA0" w:rsidP="00870DB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0744C" w:rsidRDefault="0010744C" w:rsidP="0010744C">
      <w:pPr>
        <w:pStyle w:val="3"/>
      </w:pPr>
      <w:bookmarkStart w:id="2014" w:name="_Toc499446926"/>
      <w:r>
        <w:rPr>
          <w:rFonts w:hint="eastAsia"/>
        </w:rPr>
        <w:t>诺积分明细</w:t>
      </w:r>
      <w:ins w:id="2015" w:author="SK" w:date="2017-09-30T15:45:00Z">
        <w:r w:rsidR="00996C4C">
          <w:rPr>
            <w:rFonts w:hint="eastAsia"/>
          </w:rPr>
          <w:t>列表</w:t>
        </w:r>
      </w:ins>
      <w:bookmarkEnd w:id="2014"/>
    </w:p>
    <w:p w:rsidR="0010744C" w:rsidRDefault="009977CF" w:rsidP="0010744C">
      <w:r>
        <w:rPr>
          <w:rFonts w:hint="eastAsia"/>
        </w:rPr>
        <w:t>报文描述：会员诺积分</w:t>
      </w:r>
      <w:r w:rsidR="0010744C">
        <w:rPr>
          <w:rFonts w:hint="eastAsia"/>
        </w:rPr>
        <w:t>明细查询。</w:t>
      </w:r>
    </w:p>
    <w:p w:rsidR="0010744C" w:rsidRDefault="004D3F7A" w:rsidP="0010744C">
      <w:r>
        <w:rPr>
          <w:rFonts w:hint="eastAsia"/>
        </w:rPr>
        <w:t>接收前置系统报文，调用诺积分</w:t>
      </w:r>
      <w:r w:rsidR="0010744C">
        <w:rPr>
          <w:rFonts w:hint="eastAsia"/>
        </w:rPr>
        <w:t>明细查询服务。</w:t>
      </w:r>
    </w:p>
    <w:p w:rsidR="0010744C" w:rsidRDefault="006A03D6" w:rsidP="0010744C">
      <w:r>
        <w:rPr>
          <w:rFonts w:hint="eastAsia"/>
        </w:rPr>
        <w:t>备注：本交易支持交易其他法人业务类型（比如后面业务扩展：信积，银积</w:t>
      </w:r>
      <w:r w:rsidR="0010744C">
        <w:rPr>
          <w:rFonts w:hint="eastAsia"/>
        </w:rPr>
        <w:t>等）</w:t>
      </w:r>
    </w:p>
    <w:p w:rsidR="00EA5CC4" w:rsidRPr="009C6488" w:rsidRDefault="00EA5CC4" w:rsidP="00EA5CC4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路径</w:t>
      </w:r>
    </w:p>
    <w:p w:rsidR="00EA5CC4" w:rsidRDefault="00EA5CC4" w:rsidP="0010744C">
      <w:r>
        <w:rPr>
          <w:rFonts w:hint="eastAsia"/>
        </w:rPr>
        <w:t>/qz/acc/njf/njf_detail</w:t>
      </w:r>
      <w:del w:id="2016" w:author="SK" w:date="2017-09-30T15:33:00Z">
        <w:r w:rsidDel="00856493">
          <w:rPr>
            <w:rFonts w:hint="eastAsia"/>
          </w:rPr>
          <w:delText>_</w:delText>
        </w:r>
      </w:del>
      <w:ins w:id="2017" w:author="SK" w:date="2017-09-30T15:25:00Z">
        <w:r w:rsidR="001400EC">
          <w:rPr>
            <w:rFonts w:hint="eastAsia"/>
          </w:rPr>
          <w:t>_</w:t>
        </w:r>
      </w:ins>
      <w:ins w:id="2018" w:author="SK" w:date="2017-09-30T15:45:00Z">
        <w:r w:rsidR="00E2636C">
          <w:rPr>
            <w:rFonts w:hint="eastAsia"/>
          </w:rPr>
          <w:t>list_</w:t>
        </w:r>
      </w:ins>
      <w:r>
        <w:rPr>
          <w:rFonts w:hint="eastAsia"/>
        </w:rPr>
        <w:t>qry</w:t>
      </w:r>
    </w:p>
    <w:p w:rsidR="00F64E39" w:rsidRPr="009C6488" w:rsidRDefault="00F64E39" w:rsidP="00F64E39">
      <w:pPr>
        <w:pStyle w:val="4"/>
      </w:pPr>
      <w:r>
        <w:rPr>
          <w:rFonts w:hint="eastAsia"/>
        </w:rPr>
        <w:t>接收报文</w:t>
      </w:r>
    </w:p>
    <w:tbl>
      <w:tblPr>
        <w:tblStyle w:val="a3"/>
        <w:tblW w:w="0" w:type="auto"/>
        <w:tblLook w:val="04A0"/>
      </w:tblPr>
      <w:tblGrid>
        <w:gridCol w:w="1899"/>
        <w:gridCol w:w="966"/>
        <w:gridCol w:w="838"/>
        <w:gridCol w:w="1382"/>
        <w:gridCol w:w="1541"/>
        <w:gridCol w:w="1896"/>
      </w:tblGrid>
      <w:tr w:rsidR="009D5B1C" w:rsidTr="00BD0629">
        <w:tc>
          <w:tcPr>
            <w:tcW w:w="1899" w:type="dxa"/>
            <w:shd w:val="clear" w:color="auto" w:fill="D9D9D9" w:themeFill="background1" w:themeFillShade="D9"/>
          </w:tcPr>
          <w:p w:rsidR="009D5B1C" w:rsidRPr="006B429A" w:rsidRDefault="009D5B1C" w:rsidP="00BD0629">
            <w:pPr>
              <w:jc w:val="center"/>
            </w:pPr>
            <w:r w:rsidRPr="006B429A">
              <w:rPr>
                <w:rFonts w:hint="eastAsia"/>
              </w:rPr>
              <w:t>字段名称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9D5B1C" w:rsidRPr="006B429A" w:rsidRDefault="009D5B1C" w:rsidP="00BD0629">
            <w:pPr>
              <w:jc w:val="center"/>
            </w:pPr>
            <w:r w:rsidRPr="006B429A">
              <w:rPr>
                <w:rFonts w:hint="eastAsia"/>
              </w:rPr>
              <w:t>字段类型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9D5B1C" w:rsidRPr="006B429A" w:rsidRDefault="009D5B1C" w:rsidP="00BD0629">
            <w:pPr>
              <w:jc w:val="center"/>
            </w:pPr>
            <w:r w:rsidRPr="006B429A">
              <w:rPr>
                <w:rFonts w:hint="eastAsia"/>
              </w:rPr>
              <w:t>长度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9D5B1C" w:rsidRPr="006B429A" w:rsidRDefault="009D5B1C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9D5B1C" w:rsidRPr="006B429A" w:rsidRDefault="009D5B1C" w:rsidP="00BD0629">
            <w:pPr>
              <w:jc w:val="center"/>
            </w:pPr>
            <w:r w:rsidRPr="006B429A">
              <w:rPr>
                <w:rFonts w:hint="eastAsia"/>
              </w:rPr>
              <w:t>字段描述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9D5B1C" w:rsidRPr="006B429A" w:rsidRDefault="009D5B1C" w:rsidP="00BD0629">
            <w:pPr>
              <w:jc w:val="center"/>
            </w:pPr>
            <w:r w:rsidRPr="006B429A">
              <w:rPr>
                <w:rFonts w:hint="eastAsia"/>
              </w:rPr>
              <w:t>备注</w:t>
            </w:r>
          </w:p>
        </w:tc>
      </w:tr>
      <w:tr w:rsidR="009D5B1C" w:rsidTr="00BD0629">
        <w:trPr>
          <w:trHeight w:val="339"/>
        </w:trPr>
        <w:tc>
          <w:tcPr>
            <w:tcW w:w="1899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</w:t>
            </w:r>
            <w:r w:rsidRPr="009D6787">
              <w:rPr>
                <w:rFonts w:asciiTheme="minorEastAsia" w:hAnsiTheme="minorEastAsia" w:hint="eastAsia"/>
              </w:rPr>
              <w:t>_no</w:t>
            </w:r>
          </w:p>
        </w:tc>
        <w:tc>
          <w:tcPr>
            <w:tcW w:w="966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896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D5B1C" w:rsidTr="00BD0629">
        <w:trPr>
          <w:trHeight w:val="339"/>
        </w:trPr>
        <w:tc>
          <w:tcPr>
            <w:tcW w:w="1899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biz_type</w:t>
            </w:r>
          </w:p>
        </w:tc>
        <w:tc>
          <w:tcPr>
            <w:tcW w:w="966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96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00=诺积分</w:t>
            </w:r>
          </w:p>
        </w:tc>
      </w:tr>
      <w:tr w:rsidR="009D5B1C" w:rsidTr="00BD0629">
        <w:trPr>
          <w:trHeight w:val="339"/>
        </w:trPr>
        <w:tc>
          <w:tcPr>
            <w:tcW w:w="1899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begin_date</w:t>
            </w:r>
          </w:p>
        </w:tc>
        <w:tc>
          <w:tcPr>
            <w:tcW w:w="966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开始日期</w:t>
            </w:r>
          </w:p>
        </w:tc>
        <w:tc>
          <w:tcPr>
            <w:tcW w:w="1896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D5B1C" w:rsidTr="00BD0629">
        <w:trPr>
          <w:trHeight w:val="339"/>
        </w:trPr>
        <w:tc>
          <w:tcPr>
            <w:tcW w:w="1899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end_date</w:t>
            </w:r>
          </w:p>
        </w:tc>
        <w:tc>
          <w:tcPr>
            <w:tcW w:w="966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82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结束日期</w:t>
            </w:r>
          </w:p>
        </w:tc>
        <w:tc>
          <w:tcPr>
            <w:tcW w:w="1896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D5B1C" w:rsidTr="00BD0629">
        <w:trPr>
          <w:trHeight w:val="339"/>
        </w:trPr>
        <w:tc>
          <w:tcPr>
            <w:tcW w:w="1899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per_page_show</w:t>
            </w:r>
          </w:p>
        </w:tc>
        <w:tc>
          <w:tcPr>
            <w:tcW w:w="966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每页显示记录数</w:t>
            </w:r>
          </w:p>
        </w:tc>
        <w:tc>
          <w:tcPr>
            <w:tcW w:w="1896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D5B1C" w:rsidTr="00BD0629">
        <w:trPr>
          <w:trHeight w:val="339"/>
        </w:trPr>
        <w:tc>
          <w:tcPr>
            <w:tcW w:w="1899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begin_pos</w:t>
            </w:r>
          </w:p>
        </w:tc>
        <w:tc>
          <w:tcPr>
            <w:tcW w:w="966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8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82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起始位置</w:t>
            </w:r>
          </w:p>
        </w:tc>
        <w:tc>
          <w:tcPr>
            <w:tcW w:w="1896" w:type="dxa"/>
          </w:tcPr>
          <w:p w:rsidR="009D5B1C" w:rsidRDefault="009D5B1C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D5B1C" w:rsidRPr="006B61D2" w:rsidTr="00BD0629">
        <w:trPr>
          <w:trHeight w:val="353"/>
        </w:trPr>
        <w:tc>
          <w:tcPr>
            <w:tcW w:w="1899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organ_id</w:t>
            </w:r>
          </w:p>
        </w:tc>
        <w:tc>
          <w:tcPr>
            <w:tcW w:w="966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法人代码（机构代码）</w:t>
            </w:r>
          </w:p>
        </w:tc>
        <w:tc>
          <w:tcPr>
            <w:tcW w:w="1896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多法人标识</w:t>
            </w:r>
          </w:p>
        </w:tc>
      </w:tr>
      <w:tr w:rsidR="009D5B1C" w:rsidRPr="006B61D2" w:rsidTr="00BD0629">
        <w:trPr>
          <w:trHeight w:val="353"/>
        </w:trPr>
        <w:tc>
          <w:tcPr>
            <w:tcW w:w="1899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966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2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渠道</w:t>
            </w:r>
          </w:p>
        </w:tc>
        <w:tc>
          <w:tcPr>
            <w:tcW w:w="1896" w:type="dxa"/>
          </w:tcPr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00=APP</w:t>
            </w:r>
          </w:p>
          <w:p w:rsidR="009D5B1C" w:rsidRPr="009D6787" w:rsidRDefault="009D5B1C" w:rsidP="00BD0629">
            <w:pPr>
              <w:jc w:val="center"/>
              <w:rPr>
                <w:rFonts w:asciiTheme="minorEastAsia" w:hAnsiTheme="minorEastAsia"/>
              </w:rPr>
            </w:pPr>
            <w:r w:rsidRPr="009D6787">
              <w:rPr>
                <w:rFonts w:asciiTheme="minorEastAsia" w:hAnsiTheme="minorEastAsia" w:hint="eastAsia"/>
              </w:rPr>
              <w:t>01=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9D6787">
              <w:rPr>
                <w:rFonts w:asciiTheme="minorEastAsia" w:hAnsiTheme="minorEastAsia" w:hint="eastAsia"/>
              </w:rPr>
              <w:t>PC</w:t>
            </w:r>
          </w:p>
        </w:tc>
      </w:tr>
      <w:tr w:rsidR="004111F1" w:rsidRPr="006B61D2" w:rsidTr="00BD0629">
        <w:trPr>
          <w:trHeight w:val="353"/>
        </w:trPr>
        <w:tc>
          <w:tcPr>
            <w:tcW w:w="1899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966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896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111F1" w:rsidRPr="006B61D2" w:rsidTr="00BD0629">
        <w:trPr>
          <w:trHeight w:val="353"/>
        </w:trPr>
        <w:tc>
          <w:tcPr>
            <w:tcW w:w="1899" w:type="dxa"/>
          </w:tcPr>
          <w:p w:rsidR="004111F1" w:rsidRPr="00FF49A8" w:rsidRDefault="004111F1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966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8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382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541" w:type="dxa"/>
          </w:tcPr>
          <w:p w:rsidR="004111F1" w:rsidRDefault="004111F1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896" w:type="dxa"/>
          </w:tcPr>
          <w:p w:rsidR="004111F1" w:rsidRPr="009D6787" w:rsidRDefault="004111F1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A5710" w:rsidRDefault="006A5710" w:rsidP="006A5710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0" w:type="auto"/>
        <w:tblLook w:val="04A0"/>
      </w:tblPr>
      <w:tblGrid>
        <w:gridCol w:w="2250"/>
        <w:gridCol w:w="1048"/>
        <w:gridCol w:w="790"/>
        <w:gridCol w:w="1152"/>
        <w:gridCol w:w="1626"/>
        <w:gridCol w:w="1656"/>
        <w:tblGridChange w:id="2019">
          <w:tblGrid>
            <w:gridCol w:w="2250"/>
            <w:gridCol w:w="1048"/>
            <w:gridCol w:w="790"/>
            <w:gridCol w:w="1152"/>
            <w:gridCol w:w="1626"/>
            <w:gridCol w:w="1656"/>
          </w:tblGrid>
        </w:tblGridChange>
      </w:tblGrid>
      <w:tr w:rsidR="0097618A" w:rsidTr="00BD0629">
        <w:tc>
          <w:tcPr>
            <w:tcW w:w="2250" w:type="dxa"/>
            <w:shd w:val="clear" w:color="auto" w:fill="D9D9D9" w:themeFill="background1" w:themeFillShade="D9"/>
          </w:tcPr>
          <w:p w:rsidR="0097618A" w:rsidRDefault="0097618A" w:rsidP="00BD062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97618A" w:rsidRDefault="0097618A" w:rsidP="00BD0629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:rsidR="0097618A" w:rsidRDefault="0097618A" w:rsidP="00BD062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97618A" w:rsidRDefault="0097618A" w:rsidP="00BD0629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97618A" w:rsidRDefault="0097618A" w:rsidP="00BD0629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97618A" w:rsidRDefault="0097618A" w:rsidP="00BD062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7618A" w:rsidTr="00BD0629">
        <w:trPr>
          <w:trHeight w:val="339"/>
        </w:trPr>
        <w:tc>
          <w:tcPr>
            <w:tcW w:w="2250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ec</w:t>
            </w:r>
          </w:p>
        </w:tc>
        <w:tc>
          <w:tcPr>
            <w:tcW w:w="1048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2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656" w:type="dxa"/>
          </w:tcPr>
          <w:p w:rsidR="0097618A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0=交易正常；</w:t>
            </w:r>
          </w:p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!0=交易异常</w:t>
            </w:r>
          </w:p>
        </w:tc>
      </w:tr>
      <w:tr w:rsidR="0097618A" w:rsidTr="00BD0629">
        <w:trPr>
          <w:trHeight w:val="353"/>
        </w:trPr>
        <w:tc>
          <w:tcPr>
            <w:tcW w:w="2250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em</w:t>
            </w:r>
          </w:p>
        </w:tc>
        <w:tc>
          <w:tcPr>
            <w:tcW w:w="1048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1152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 w:rsidRPr="00E71FC7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656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7618A" w:rsidTr="00BD0629">
        <w:trPr>
          <w:trHeight w:val="353"/>
        </w:trPr>
        <w:tc>
          <w:tcPr>
            <w:tcW w:w="2250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total_num</w:t>
            </w:r>
          </w:p>
        </w:tc>
        <w:tc>
          <w:tcPr>
            <w:tcW w:w="1048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90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2" w:type="dxa"/>
          </w:tcPr>
          <w:p w:rsidR="0097618A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总笔数</w:t>
            </w:r>
          </w:p>
        </w:tc>
        <w:tc>
          <w:tcPr>
            <w:tcW w:w="1656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7618A" w:rsidTr="00BD0629">
        <w:trPr>
          <w:trHeight w:val="353"/>
        </w:trPr>
        <w:tc>
          <w:tcPr>
            <w:tcW w:w="2250" w:type="dxa"/>
          </w:tcPr>
          <w:p w:rsidR="0097618A" w:rsidRPr="00E71FC7" w:rsidRDefault="0097618A" w:rsidP="00BD06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detail_list</w:t>
            </w:r>
          </w:p>
        </w:tc>
        <w:tc>
          <w:tcPr>
            <w:tcW w:w="1048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2" w:type="dxa"/>
          </w:tcPr>
          <w:p w:rsidR="0097618A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626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诺宝交易明</w:t>
            </w:r>
            <w:r>
              <w:rPr>
                <w:rFonts w:asciiTheme="minorEastAsia" w:hAnsiTheme="minorEastAsia" w:hint="eastAsia"/>
              </w:rPr>
              <w:lastRenderedPageBreak/>
              <w:t>细列表</w:t>
            </w:r>
          </w:p>
        </w:tc>
        <w:tc>
          <w:tcPr>
            <w:tcW w:w="1656" w:type="dxa"/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以下为重复报</w:t>
            </w:r>
            <w:r>
              <w:rPr>
                <w:rFonts w:asciiTheme="minorEastAsia" w:hAnsiTheme="minorEastAsia" w:hint="eastAsia"/>
              </w:rPr>
              <w:lastRenderedPageBreak/>
              <w:t>文</w:t>
            </w:r>
          </w:p>
        </w:tc>
      </w:tr>
      <w:tr w:rsidR="0097618A" w:rsidTr="005D43AD">
        <w:tblPrEx>
          <w:tblW w:w="0" w:type="auto"/>
          <w:tblPrExChange w:id="2020" w:author="SK" w:date="2017-10-17T20:21:00Z">
            <w:tblPrEx>
              <w:tblW w:w="0" w:type="auto"/>
            </w:tblPrEx>
          </w:tblPrExChange>
        </w:tblPrEx>
        <w:trPr>
          <w:trHeight w:val="983"/>
          <w:trPrChange w:id="2021" w:author="SK" w:date="2017-10-17T20:21:00Z">
            <w:trPr>
              <w:trHeight w:val="353"/>
            </w:trPr>
          </w:trPrChange>
        </w:trPr>
        <w:tc>
          <w:tcPr>
            <w:tcW w:w="2250" w:type="dxa"/>
            <w:tcPrChange w:id="2022" w:author="SK" w:date="2017-10-17T20:21:00Z">
              <w:tcPr>
                <w:tcW w:w="2250" w:type="dxa"/>
              </w:tcPr>
            </w:tcPrChange>
          </w:tcPr>
          <w:p w:rsidR="0097618A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tran_type</w:t>
            </w:r>
          </w:p>
        </w:tc>
        <w:tc>
          <w:tcPr>
            <w:tcW w:w="1048" w:type="dxa"/>
            <w:tcPrChange w:id="2023" w:author="SK" w:date="2017-10-17T20:21:00Z">
              <w:tcPr>
                <w:tcW w:w="1048" w:type="dxa"/>
              </w:tcPr>
            </w:tcPrChange>
          </w:tcPr>
          <w:p w:rsidR="0097618A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  <w:tcPrChange w:id="2024" w:author="SK" w:date="2017-10-17T20:21:00Z">
              <w:tcPr>
                <w:tcW w:w="790" w:type="dxa"/>
              </w:tcPr>
            </w:tcPrChange>
          </w:tcPr>
          <w:p w:rsidR="0097618A" w:rsidRPr="00E71FC7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  <w:tcPrChange w:id="2025" w:author="SK" w:date="2017-10-17T20:21:00Z">
              <w:tcPr>
                <w:tcW w:w="1152" w:type="dxa"/>
              </w:tcPr>
            </w:tcPrChange>
          </w:tcPr>
          <w:p w:rsidR="0097618A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  <w:tcPrChange w:id="2026" w:author="SK" w:date="2017-10-17T20:21:00Z">
              <w:tcPr>
                <w:tcW w:w="1626" w:type="dxa"/>
              </w:tcPr>
            </w:tcPrChange>
          </w:tcPr>
          <w:p w:rsidR="0097618A" w:rsidRDefault="0097618A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交易类型</w:t>
            </w:r>
          </w:p>
        </w:tc>
        <w:tc>
          <w:tcPr>
            <w:tcW w:w="1656" w:type="dxa"/>
            <w:tcPrChange w:id="2027" w:author="SK" w:date="2017-10-17T20:21:00Z">
              <w:tcPr>
                <w:tcW w:w="1656" w:type="dxa"/>
              </w:tcPr>
            </w:tcPrChange>
          </w:tcPr>
          <w:p w:rsidR="0097618A" w:rsidRDefault="0097618A" w:rsidP="00BD0629">
            <w:pPr>
              <w:jc w:val="center"/>
              <w:rPr>
                <w:ins w:id="2028" w:author="SK" w:date="2017-09-30T16:36:00Z"/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00=诺券充值</w:t>
            </w:r>
          </w:p>
          <w:p w:rsidR="00917E62" w:rsidRDefault="00917E62" w:rsidP="00BD0629">
            <w:pPr>
              <w:jc w:val="center"/>
              <w:rPr>
                <w:ins w:id="2029" w:author="SK" w:date="2017-09-30T16:36:00Z"/>
                <w:rFonts w:asciiTheme="minorEastAsia" w:hAnsiTheme="minorEastAsia"/>
              </w:rPr>
            </w:pPr>
            <w:ins w:id="2030" w:author="SK" w:date="2017-09-30T16:36:00Z">
              <w:r>
                <w:rPr>
                  <w:rFonts w:asciiTheme="minorEastAsia" w:hAnsiTheme="minorEastAsia"/>
                </w:rPr>
                <w:t>01=</w:t>
              </w:r>
              <w:r>
                <w:rPr>
                  <w:rFonts w:asciiTheme="minorEastAsia" w:hAnsiTheme="minorEastAsia" w:hint="eastAsia"/>
                </w:rPr>
                <w:t>积分转入</w:t>
              </w:r>
            </w:ins>
          </w:p>
          <w:p w:rsidR="00917E62" w:rsidRDefault="009B4B9B" w:rsidP="00BD0629">
            <w:pPr>
              <w:jc w:val="center"/>
              <w:rPr>
                <w:ins w:id="2031" w:author="SK" w:date="2017-09-30T16:36:00Z"/>
                <w:rFonts w:asciiTheme="minorEastAsia" w:hAnsiTheme="minorEastAsia"/>
              </w:rPr>
            </w:pPr>
            <w:ins w:id="2032" w:author="SK" w:date="2017-09-30T16:36:00Z">
              <w:r>
                <w:rPr>
                  <w:rFonts w:asciiTheme="minorEastAsia" w:hAnsiTheme="minorEastAsia" w:hint="eastAsia"/>
                </w:rPr>
                <w:t>02=积分转出</w:t>
              </w:r>
            </w:ins>
          </w:p>
          <w:p w:rsidR="009B4B9B" w:rsidRDefault="009B4B9B" w:rsidP="00BD0629">
            <w:pPr>
              <w:jc w:val="center"/>
              <w:rPr>
                <w:ins w:id="2033" w:author="SK" w:date="2017-09-30T16:36:00Z"/>
                <w:rFonts w:asciiTheme="minorEastAsia" w:hAnsiTheme="minorEastAsia"/>
              </w:rPr>
            </w:pPr>
            <w:ins w:id="2034" w:author="SK" w:date="2017-09-30T16:36:00Z">
              <w:r>
                <w:rPr>
                  <w:rFonts w:asciiTheme="minorEastAsia" w:hAnsiTheme="minorEastAsia" w:hint="eastAsia"/>
                </w:rPr>
                <w:t>03=诺宝转账赠送</w:t>
              </w:r>
            </w:ins>
          </w:p>
          <w:p w:rsidR="009B4B9B" w:rsidRDefault="009B4B9B" w:rsidP="00BD0629">
            <w:pPr>
              <w:jc w:val="center"/>
              <w:rPr>
                <w:ins w:id="2035" w:author="SK" w:date="2017-09-30T16:44:00Z"/>
                <w:rFonts w:asciiTheme="minorEastAsia" w:hAnsiTheme="minorEastAsia"/>
              </w:rPr>
            </w:pPr>
            <w:ins w:id="2036" w:author="SK" w:date="2017-09-30T16:36:00Z">
              <w:r>
                <w:rPr>
                  <w:rFonts w:asciiTheme="minorEastAsia" w:hAnsiTheme="minorEastAsia" w:hint="eastAsia"/>
                </w:rPr>
                <w:t>04=</w:t>
              </w:r>
            </w:ins>
            <w:ins w:id="2037" w:author="SK" w:date="2017-09-30T16:44:00Z">
              <w:r w:rsidR="001C6ED2">
                <w:rPr>
                  <w:rFonts w:asciiTheme="minorEastAsia" w:hAnsiTheme="minorEastAsia" w:hint="eastAsia"/>
                </w:rPr>
                <w:t>推荐人收益</w:t>
              </w:r>
            </w:ins>
          </w:p>
          <w:p w:rsidR="001C6ED2" w:rsidRDefault="001C6ED2" w:rsidP="00BD0629">
            <w:pPr>
              <w:jc w:val="center"/>
              <w:rPr>
                <w:ins w:id="2038" w:author="SK" w:date="2017-10-17T20:21:00Z"/>
                <w:rFonts w:asciiTheme="minorEastAsia" w:hAnsiTheme="minorEastAsia"/>
              </w:rPr>
            </w:pPr>
            <w:ins w:id="2039" w:author="SK" w:date="2017-09-30T16:44:00Z">
              <w:r>
                <w:rPr>
                  <w:rFonts w:asciiTheme="minorEastAsia" w:hAnsiTheme="minorEastAsia" w:hint="eastAsia"/>
                </w:rPr>
                <w:t>05=代理收益</w:t>
              </w:r>
            </w:ins>
          </w:p>
          <w:p w:rsidR="005D43AD" w:rsidRPr="00E71FC7" w:rsidRDefault="005D43AD" w:rsidP="00BD0629">
            <w:pPr>
              <w:jc w:val="center"/>
              <w:rPr>
                <w:rFonts w:asciiTheme="minorEastAsia" w:hAnsiTheme="minorEastAsia"/>
              </w:rPr>
            </w:pPr>
            <w:ins w:id="2040" w:author="SK" w:date="2017-10-17T20:21:00Z">
              <w:r>
                <w:rPr>
                  <w:rFonts w:asciiTheme="minorEastAsia" w:hAnsiTheme="minorEastAsia" w:hint="eastAsia"/>
                </w:rPr>
                <w:t>06=诺宝充值</w:t>
              </w:r>
            </w:ins>
          </w:p>
        </w:tc>
      </w:tr>
      <w:tr w:rsidR="005D4FFB" w:rsidTr="00BD0629">
        <w:trPr>
          <w:trHeight w:val="353"/>
          <w:ins w:id="2041" w:author="SK" w:date="2017-09-30T16:44:00Z"/>
        </w:trPr>
        <w:tc>
          <w:tcPr>
            <w:tcW w:w="2250" w:type="dxa"/>
          </w:tcPr>
          <w:p w:rsidR="005D4FFB" w:rsidRDefault="005D4FFB" w:rsidP="00BD0629">
            <w:pPr>
              <w:jc w:val="center"/>
              <w:rPr>
                <w:ins w:id="2042" w:author="SK" w:date="2017-09-30T16:44:00Z"/>
                <w:rFonts w:asciiTheme="minorEastAsia" w:hAnsiTheme="minorEastAsia"/>
              </w:rPr>
            </w:pPr>
            <w:ins w:id="2043" w:author="SK" w:date="2017-09-30T16:46:00Z">
              <w:r>
                <w:rPr>
                  <w:rFonts w:asciiTheme="minorEastAsia" w:hAnsiTheme="minorEastAsia" w:hint="eastAsia"/>
                </w:rPr>
                <w:t>tran_date</w:t>
              </w:r>
            </w:ins>
          </w:p>
        </w:tc>
        <w:tc>
          <w:tcPr>
            <w:tcW w:w="1048" w:type="dxa"/>
          </w:tcPr>
          <w:p w:rsidR="005D4FFB" w:rsidRDefault="005D4FFB" w:rsidP="00BD0629">
            <w:pPr>
              <w:jc w:val="center"/>
              <w:rPr>
                <w:ins w:id="2044" w:author="SK" w:date="2017-09-30T16:44:00Z"/>
                <w:rFonts w:asciiTheme="minorEastAsia" w:hAnsiTheme="minorEastAsia"/>
              </w:rPr>
            </w:pPr>
            <w:ins w:id="2045" w:author="SK" w:date="2017-09-30T16:46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D4FFB" w:rsidRDefault="005D4FFB" w:rsidP="00BD0629">
            <w:pPr>
              <w:jc w:val="center"/>
              <w:rPr>
                <w:ins w:id="2046" w:author="SK" w:date="2017-09-30T16:44:00Z"/>
                <w:rFonts w:asciiTheme="minorEastAsia" w:hAnsiTheme="minorEastAsia"/>
              </w:rPr>
            </w:pPr>
            <w:ins w:id="2047" w:author="SK" w:date="2017-09-30T16:46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5D4FFB" w:rsidRDefault="005D4FFB" w:rsidP="00BD0629">
            <w:pPr>
              <w:jc w:val="center"/>
              <w:rPr>
                <w:ins w:id="2048" w:author="SK" w:date="2017-09-30T16:44:00Z"/>
                <w:rFonts w:asciiTheme="minorEastAsia" w:hAnsiTheme="minorEastAsia"/>
              </w:rPr>
            </w:pPr>
            <w:ins w:id="2049" w:author="SK" w:date="2017-09-30T16:46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5D4FFB" w:rsidRDefault="005D4FFB" w:rsidP="00BD0629">
            <w:pPr>
              <w:jc w:val="center"/>
              <w:rPr>
                <w:ins w:id="2050" w:author="SK" w:date="2017-09-30T16:44:00Z"/>
                <w:rFonts w:asciiTheme="minorEastAsia" w:hAnsiTheme="minorEastAsia"/>
              </w:rPr>
            </w:pPr>
            <w:ins w:id="2051" w:author="SK" w:date="2017-09-30T16:46:00Z">
              <w:r>
                <w:rPr>
                  <w:rFonts w:asciiTheme="minorEastAsia" w:hAnsiTheme="minorEastAsia" w:hint="eastAsia"/>
                </w:rPr>
                <w:t>交易日期</w:t>
              </w:r>
            </w:ins>
          </w:p>
        </w:tc>
        <w:tc>
          <w:tcPr>
            <w:tcW w:w="1656" w:type="dxa"/>
          </w:tcPr>
          <w:p w:rsidR="005D4FFB" w:rsidRDefault="005D4FFB" w:rsidP="00BD0629">
            <w:pPr>
              <w:jc w:val="center"/>
              <w:rPr>
                <w:ins w:id="2052" w:author="SK" w:date="2017-09-30T16:44:00Z"/>
                <w:rFonts w:asciiTheme="minorEastAsia" w:hAnsiTheme="minorEastAsia"/>
              </w:rPr>
            </w:pPr>
          </w:p>
        </w:tc>
      </w:tr>
      <w:tr w:rsidR="005D4FFB" w:rsidTr="00BD0629">
        <w:trPr>
          <w:trHeight w:val="353"/>
          <w:ins w:id="2053" w:author="SK" w:date="2017-09-30T16:44:00Z"/>
        </w:trPr>
        <w:tc>
          <w:tcPr>
            <w:tcW w:w="2250" w:type="dxa"/>
          </w:tcPr>
          <w:p w:rsidR="005D4FFB" w:rsidRDefault="005D4FFB" w:rsidP="00BD0629">
            <w:pPr>
              <w:jc w:val="center"/>
              <w:rPr>
                <w:ins w:id="2054" w:author="SK" w:date="2017-09-30T16:44:00Z"/>
                <w:rFonts w:asciiTheme="minorEastAsia" w:hAnsiTheme="minorEastAsia"/>
              </w:rPr>
            </w:pPr>
            <w:ins w:id="2055" w:author="SK" w:date="2017-09-30T16:46:00Z">
              <w:r>
                <w:rPr>
                  <w:rFonts w:asciiTheme="minorEastAsia" w:hAnsiTheme="minorEastAsia" w:hint="eastAsia"/>
                </w:rPr>
                <w:t>tran_amount</w:t>
              </w:r>
            </w:ins>
          </w:p>
        </w:tc>
        <w:tc>
          <w:tcPr>
            <w:tcW w:w="1048" w:type="dxa"/>
          </w:tcPr>
          <w:p w:rsidR="005D4FFB" w:rsidRDefault="005D4FFB" w:rsidP="00BD0629">
            <w:pPr>
              <w:jc w:val="center"/>
              <w:rPr>
                <w:ins w:id="2056" w:author="SK" w:date="2017-09-30T16:44:00Z"/>
                <w:rFonts w:asciiTheme="minorEastAsia" w:hAnsiTheme="minorEastAsia"/>
              </w:rPr>
            </w:pPr>
            <w:ins w:id="2057" w:author="SK" w:date="2017-09-30T16:46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</w:tcPr>
          <w:p w:rsidR="005D4FFB" w:rsidRDefault="005D4FFB" w:rsidP="00BD0629">
            <w:pPr>
              <w:jc w:val="center"/>
              <w:rPr>
                <w:ins w:id="2058" w:author="SK" w:date="2017-09-30T16:44:00Z"/>
                <w:rFonts w:asciiTheme="minorEastAsia" w:hAnsiTheme="minorEastAsia"/>
              </w:rPr>
            </w:pPr>
            <w:ins w:id="2059" w:author="SK" w:date="2017-09-30T16:46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</w:tcPr>
          <w:p w:rsidR="005D4FFB" w:rsidRDefault="005D4FFB" w:rsidP="00BD0629">
            <w:pPr>
              <w:jc w:val="center"/>
              <w:rPr>
                <w:ins w:id="2060" w:author="SK" w:date="2017-09-30T16:44:00Z"/>
                <w:rFonts w:asciiTheme="minorEastAsia" w:hAnsiTheme="minorEastAsia"/>
              </w:rPr>
            </w:pPr>
            <w:ins w:id="2061" w:author="SK" w:date="2017-09-30T16:46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</w:tcPr>
          <w:p w:rsidR="005D4FFB" w:rsidRDefault="005D4FFB" w:rsidP="00BD0629">
            <w:pPr>
              <w:jc w:val="center"/>
              <w:rPr>
                <w:ins w:id="2062" w:author="SK" w:date="2017-09-30T16:44:00Z"/>
                <w:rFonts w:asciiTheme="minorEastAsia" w:hAnsiTheme="minorEastAsia"/>
              </w:rPr>
            </w:pPr>
            <w:ins w:id="2063" w:author="SK" w:date="2017-09-30T16:46:00Z">
              <w:r>
                <w:rPr>
                  <w:rFonts w:asciiTheme="minorEastAsia" w:hAnsiTheme="minorEastAsia" w:hint="eastAsia"/>
                </w:rPr>
                <w:t>交易金额</w:t>
              </w:r>
            </w:ins>
          </w:p>
        </w:tc>
        <w:tc>
          <w:tcPr>
            <w:tcW w:w="1656" w:type="dxa"/>
          </w:tcPr>
          <w:p w:rsidR="005D4FFB" w:rsidRDefault="005D4FFB" w:rsidP="00BD0629">
            <w:pPr>
              <w:jc w:val="center"/>
              <w:rPr>
                <w:ins w:id="2064" w:author="SK" w:date="2017-09-30T16:44:00Z"/>
                <w:rFonts w:asciiTheme="minorEastAsia" w:hAnsiTheme="minorEastAsia"/>
              </w:rPr>
            </w:pPr>
          </w:p>
        </w:tc>
      </w:tr>
      <w:tr w:rsidR="005D4FFB" w:rsidTr="00AF0226">
        <w:tblPrEx>
          <w:tblW w:w="0" w:type="auto"/>
          <w:tblPrExChange w:id="2065" w:author="SK" w:date="2017-09-30T16:46:00Z">
            <w:tblPrEx>
              <w:tblW w:w="0" w:type="auto"/>
            </w:tblPrEx>
          </w:tblPrExChange>
        </w:tblPrEx>
        <w:trPr>
          <w:trHeight w:val="395"/>
          <w:ins w:id="2066" w:author="SK" w:date="2017-09-30T16:44:00Z"/>
          <w:trPrChange w:id="2067" w:author="SK" w:date="2017-09-30T16:46:00Z">
            <w:trPr>
              <w:trHeight w:val="353"/>
            </w:trPr>
          </w:trPrChange>
        </w:trPr>
        <w:tc>
          <w:tcPr>
            <w:tcW w:w="2250" w:type="dxa"/>
            <w:tcPrChange w:id="2068" w:author="SK" w:date="2017-09-30T16:46:00Z">
              <w:tcPr>
                <w:tcW w:w="2250" w:type="dxa"/>
              </w:tcPr>
            </w:tcPrChange>
          </w:tcPr>
          <w:p w:rsidR="005D4FFB" w:rsidRDefault="005D4FFB" w:rsidP="00BD0629">
            <w:pPr>
              <w:jc w:val="center"/>
              <w:rPr>
                <w:ins w:id="2069" w:author="SK" w:date="2017-09-30T16:44:00Z"/>
                <w:rFonts w:asciiTheme="minorEastAsia" w:hAnsiTheme="minorEastAsia"/>
              </w:rPr>
            </w:pPr>
            <w:ins w:id="2070" w:author="SK" w:date="2017-09-30T16:46:00Z">
              <w:r>
                <w:rPr>
                  <w:rFonts w:asciiTheme="minorEastAsia" w:hAnsiTheme="minorEastAsia" w:hint="eastAsia"/>
                </w:rPr>
                <w:t>tran_flown_no</w:t>
              </w:r>
            </w:ins>
          </w:p>
        </w:tc>
        <w:tc>
          <w:tcPr>
            <w:tcW w:w="1048" w:type="dxa"/>
            <w:tcPrChange w:id="2071" w:author="SK" w:date="2017-09-30T16:46:00Z">
              <w:tcPr>
                <w:tcW w:w="1048" w:type="dxa"/>
              </w:tcPr>
            </w:tcPrChange>
          </w:tcPr>
          <w:p w:rsidR="005D4FFB" w:rsidRDefault="005D4FFB" w:rsidP="00BD0629">
            <w:pPr>
              <w:jc w:val="center"/>
              <w:rPr>
                <w:ins w:id="2072" w:author="SK" w:date="2017-09-30T16:44:00Z"/>
                <w:rFonts w:asciiTheme="minorEastAsia" w:hAnsiTheme="minorEastAsia"/>
              </w:rPr>
            </w:pPr>
            <w:ins w:id="2073" w:author="SK" w:date="2017-09-30T16:46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074" w:author="SK" w:date="2017-09-30T16:46:00Z">
              <w:tcPr>
                <w:tcW w:w="790" w:type="dxa"/>
              </w:tcPr>
            </w:tcPrChange>
          </w:tcPr>
          <w:p w:rsidR="005D4FFB" w:rsidRDefault="005D4FFB" w:rsidP="00BD0629">
            <w:pPr>
              <w:jc w:val="center"/>
              <w:rPr>
                <w:ins w:id="2075" w:author="SK" w:date="2017-09-30T16:44:00Z"/>
                <w:rFonts w:asciiTheme="minorEastAsia" w:hAnsiTheme="minorEastAsia"/>
              </w:rPr>
            </w:pPr>
            <w:ins w:id="2076" w:author="SK" w:date="2017-09-30T16:46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077" w:author="SK" w:date="2017-09-30T16:46:00Z">
              <w:tcPr>
                <w:tcW w:w="1152" w:type="dxa"/>
              </w:tcPr>
            </w:tcPrChange>
          </w:tcPr>
          <w:p w:rsidR="005D4FFB" w:rsidRDefault="005D4FFB" w:rsidP="00BD0629">
            <w:pPr>
              <w:jc w:val="center"/>
              <w:rPr>
                <w:ins w:id="2078" w:author="SK" w:date="2017-09-30T16:44:00Z"/>
                <w:rFonts w:asciiTheme="minorEastAsia" w:hAnsiTheme="minorEastAsia"/>
              </w:rPr>
            </w:pPr>
            <w:ins w:id="2079" w:author="SK" w:date="2017-09-30T16:46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  <w:tcPrChange w:id="2080" w:author="SK" w:date="2017-09-30T16:46:00Z">
              <w:tcPr>
                <w:tcW w:w="1626" w:type="dxa"/>
              </w:tcPr>
            </w:tcPrChange>
          </w:tcPr>
          <w:p w:rsidR="005D4FFB" w:rsidRDefault="005D4FFB" w:rsidP="00BD0629">
            <w:pPr>
              <w:jc w:val="center"/>
              <w:rPr>
                <w:ins w:id="2081" w:author="SK" w:date="2017-09-30T16:44:00Z"/>
                <w:rFonts w:asciiTheme="minorEastAsia" w:hAnsiTheme="minorEastAsia"/>
              </w:rPr>
            </w:pPr>
            <w:ins w:id="2082" w:author="SK" w:date="2017-09-30T16:46:00Z">
              <w:r>
                <w:rPr>
                  <w:rFonts w:asciiTheme="minorEastAsia" w:hAnsiTheme="minorEastAsia" w:hint="eastAsia"/>
                </w:rPr>
                <w:t>流水号</w:t>
              </w:r>
            </w:ins>
          </w:p>
        </w:tc>
        <w:tc>
          <w:tcPr>
            <w:tcW w:w="1656" w:type="dxa"/>
            <w:tcPrChange w:id="2083" w:author="SK" w:date="2017-09-30T16:46:00Z">
              <w:tcPr>
                <w:tcW w:w="1656" w:type="dxa"/>
              </w:tcPr>
            </w:tcPrChange>
          </w:tcPr>
          <w:p w:rsidR="005D4FFB" w:rsidRDefault="005D4FFB" w:rsidP="00BD0629">
            <w:pPr>
              <w:jc w:val="center"/>
              <w:rPr>
                <w:ins w:id="2084" w:author="SK" w:date="2017-09-30T16:44:00Z"/>
                <w:rFonts w:asciiTheme="minorEastAsia" w:hAnsiTheme="minorEastAsia"/>
              </w:rPr>
            </w:pPr>
          </w:p>
        </w:tc>
      </w:tr>
      <w:tr w:rsidR="005D4FFB" w:rsidDel="00D0602C" w:rsidTr="00BD0629">
        <w:trPr>
          <w:trHeight w:val="353"/>
          <w:del w:id="2085" w:author="SK" w:date="2017-10-09T14:06:00Z"/>
        </w:trPr>
        <w:tc>
          <w:tcPr>
            <w:tcW w:w="2250" w:type="dxa"/>
          </w:tcPr>
          <w:p w:rsidR="005D4FFB" w:rsidDel="00D0602C" w:rsidRDefault="005D4FFB" w:rsidP="00BD0629">
            <w:pPr>
              <w:jc w:val="center"/>
              <w:rPr>
                <w:del w:id="2086" w:author="SK" w:date="2017-10-09T14:06:00Z"/>
                <w:rFonts w:asciiTheme="minorEastAsia" w:hAnsiTheme="minorEastAsia"/>
              </w:rPr>
            </w:pPr>
            <w:del w:id="2087" w:author="SK" w:date="2017-10-09T14:06:00Z">
              <w:r w:rsidDel="00D0602C">
                <w:rPr>
                  <w:rFonts w:asciiTheme="minorEastAsia" w:hAnsiTheme="minorEastAsia" w:hint="eastAsia"/>
                </w:rPr>
                <w:delText>pay_type</w:delText>
              </w:r>
            </w:del>
          </w:p>
        </w:tc>
        <w:tc>
          <w:tcPr>
            <w:tcW w:w="1048" w:type="dxa"/>
          </w:tcPr>
          <w:p w:rsidR="005D4FFB" w:rsidDel="00D0602C" w:rsidRDefault="005D4FFB" w:rsidP="00BD0629">
            <w:pPr>
              <w:jc w:val="center"/>
              <w:rPr>
                <w:del w:id="2088" w:author="SK" w:date="2017-10-09T14:06:00Z"/>
                <w:rFonts w:asciiTheme="minorEastAsia" w:hAnsiTheme="minorEastAsia"/>
              </w:rPr>
            </w:pPr>
            <w:del w:id="2089" w:author="SK" w:date="2017-10-09T14:06:00Z">
              <w:r w:rsidDel="00D0602C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790" w:type="dxa"/>
          </w:tcPr>
          <w:p w:rsidR="005D4FFB" w:rsidDel="00D0602C" w:rsidRDefault="005D4FFB" w:rsidP="00BD0629">
            <w:pPr>
              <w:jc w:val="center"/>
              <w:rPr>
                <w:del w:id="2090" w:author="SK" w:date="2017-10-09T14:06:00Z"/>
                <w:rFonts w:asciiTheme="minorEastAsia" w:hAnsiTheme="minorEastAsia"/>
              </w:rPr>
            </w:pPr>
            <w:del w:id="2091" w:author="SK" w:date="2017-10-09T14:06:00Z">
              <w:r w:rsidDel="00D0602C">
                <w:rPr>
                  <w:rFonts w:asciiTheme="minorEastAsia" w:hAnsiTheme="minorEastAsia" w:hint="eastAsia"/>
                </w:rPr>
                <w:delText>2</w:delText>
              </w:r>
            </w:del>
          </w:p>
        </w:tc>
        <w:tc>
          <w:tcPr>
            <w:tcW w:w="1152" w:type="dxa"/>
          </w:tcPr>
          <w:p w:rsidR="005D4FFB" w:rsidDel="00D0602C" w:rsidRDefault="005D4FFB" w:rsidP="00BD0629">
            <w:pPr>
              <w:jc w:val="center"/>
              <w:rPr>
                <w:del w:id="2092" w:author="SK" w:date="2017-10-09T14:06:00Z"/>
                <w:rFonts w:asciiTheme="minorEastAsia" w:hAnsiTheme="minorEastAsia"/>
              </w:rPr>
            </w:pPr>
            <w:del w:id="2093" w:author="SK" w:date="2017-10-09T14:06:00Z">
              <w:r w:rsidDel="00D0602C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5D4FFB" w:rsidDel="00D0602C" w:rsidRDefault="005D4FFB" w:rsidP="00BD0629">
            <w:pPr>
              <w:jc w:val="center"/>
              <w:rPr>
                <w:del w:id="2094" w:author="SK" w:date="2017-10-09T14:06:00Z"/>
                <w:rFonts w:asciiTheme="minorEastAsia" w:hAnsiTheme="minorEastAsia"/>
              </w:rPr>
            </w:pPr>
            <w:del w:id="2095" w:author="SK" w:date="2017-10-09T14:06:00Z">
              <w:r w:rsidDel="00D0602C">
                <w:rPr>
                  <w:rFonts w:asciiTheme="minorEastAsia" w:hAnsiTheme="minorEastAsia" w:hint="eastAsia"/>
                </w:rPr>
                <w:delText>支付方式</w:delText>
              </w:r>
            </w:del>
          </w:p>
        </w:tc>
        <w:tc>
          <w:tcPr>
            <w:tcW w:w="1656" w:type="dxa"/>
          </w:tcPr>
          <w:p w:rsidR="005D4FFB" w:rsidDel="00D0602C" w:rsidRDefault="005D4FFB" w:rsidP="00BD0629">
            <w:pPr>
              <w:jc w:val="center"/>
              <w:rPr>
                <w:del w:id="2096" w:author="SK" w:date="2017-10-09T14:06:00Z"/>
                <w:rFonts w:asciiTheme="minorEastAsia" w:hAnsiTheme="minorEastAsia"/>
              </w:rPr>
            </w:pPr>
            <w:del w:id="2097" w:author="SK" w:date="2017-10-09T14:06:00Z">
              <w:r w:rsidDel="00D0602C">
                <w:rPr>
                  <w:rFonts w:asciiTheme="minorEastAsia" w:hAnsiTheme="minorEastAsia" w:hint="eastAsia"/>
                </w:rPr>
                <w:delText>00=微  信</w:delText>
              </w:r>
            </w:del>
          </w:p>
          <w:p w:rsidR="005D4FFB" w:rsidDel="00D0602C" w:rsidRDefault="005D4FFB" w:rsidP="00BD0629">
            <w:pPr>
              <w:jc w:val="center"/>
              <w:rPr>
                <w:del w:id="2098" w:author="SK" w:date="2017-10-09T14:06:00Z"/>
                <w:rFonts w:asciiTheme="minorEastAsia" w:hAnsiTheme="minorEastAsia"/>
              </w:rPr>
            </w:pPr>
            <w:del w:id="2099" w:author="SK" w:date="2017-10-09T14:06:00Z">
              <w:r w:rsidDel="00D0602C">
                <w:rPr>
                  <w:rFonts w:asciiTheme="minorEastAsia" w:hAnsiTheme="minorEastAsia" w:hint="eastAsia"/>
                </w:rPr>
                <w:delText>01=支付宝</w:delText>
              </w:r>
            </w:del>
          </w:p>
          <w:p w:rsidR="005D4FFB" w:rsidDel="00D0602C" w:rsidRDefault="005D4FFB" w:rsidP="00BD0629">
            <w:pPr>
              <w:jc w:val="center"/>
              <w:rPr>
                <w:del w:id="2100" w:author="SK" w:date="2017-10-09T14:06:00Z"/>
                <w:rFonts w:asciiTheme="minorEastAsia" w:hAnsiTheme="minorEastAsia"/>
              </w:rPr>
            </w:pPr>
            <w:del w:id="2101" w:author="SK" w:date="2017-10-09T14:06:00Z">
              <w:r w:rsidDel="00D0602C">
                <w:rPr>
                  <w:rFonts w:asciiTheme="minorEastAsia" w:hAnsiTheme="minorEastAsia" w:hint="eastAsia"/>
                </w:rPr>
                <w:delText>02=诺  宝</w:delText>
              </w:r>
            </w:del>
          </w:p>
        </w:tc>
      </w:tr>
      <w:tr w:rsidR="005D4FFB" w:rsidDel="00D0602C" w:rsidTr="00BD0629">
        <w:trPr>
          <w:trHeight w:val="353"/>
          <w:del w:id="2102" w:author="SK" w:date="2017-10-09T14:06:00Z"/>
        </w:trPr>
        <w:tc>
          <w:tcPr>
            <w:tcW w:w="2250" w:type="dxa"/>
          </w:tcPr>
          <w:p w:rsidR="005D4FFB" w:rsidDel="00D0602C" w:rsidRDefault="005D4FFB" w:rsidP="00BD0629">
            <w:pPr>
              <w:jc w:val="center"/>
              <w:rPr>
                <w:del w:id="2103" w:author="SK" w:date="2017-10-09T14:06:00Z"/>
                <w:rFonts w:asciiTheme="minorEastAsia" w:hAnsiTheme="minorEastAsia"/>
              </w:rPr>
            </w:pPr>
            <w:del w:id="2104" w:author="SK" w:date="2017-10-09T14:06:00Z">
              <w:r w:rsidDel="00D0602C">
                <w:rPr>
                  <w:rFonts w:asciiTheme="minorEastAsia" w:hAnsiTheme="minorEastAsia" w:hint="eastAsia"/>
                </w:rPr>
                <w:delText>pay_amount</w:delText>
              </w:r>
            </w:del>
          </w:p>
        </w:tc>
        <w:tc>
          <w:tcPr>
            <w:tcW w:w="1048" w:type="dxa"/>
          </w:tcPr>
          <w:p w:rsidR="005D4FFB" w:rsidDel="00D0602C" w:rsidRDefault="005D4FFB" w:rsidP="00BD0629">
            <w:pPr>
              <w:jc w:val="center"/>
              <w:rPr>
                <w:del w:id="2105" w:author="SK" w:date="2017-10-09T14:06:00Z"/>
                <w:rFonts w:asciiTheme="minorEastAsia" w:hAnsiTheme="minorEastAsia"/>
              </w:rPr>
            </w:pPr>
            <w:del w:id="2106" w:author="SK" w:date="2017-10-09T14:06:00Z">
              <w:r w:rsidDel="00D0602C">
                <w:rPr>
                  <w:rFonts w:asciiTheme="minorEastAsia" w:hAnsiTheme="minorEastAsia" w:hint="eastAsia"/>
                </w:rPr>
                <w:delText>S</w:delText>
              </w:r>
            </w:del>
          </w:p>
        </w:tc>
        <w:tc>
          <w:tcPr>
            <w:tcW w:w="790" w:type="dxa"/>
          </w:tcPr>
          <w:p w:rsidR="005D4FFB" w:rsidDel="00D0602C" w:rsidRDefault="005D4FFB" w:rsidP="00BD0629">
            <w:pPr>
              <w:jc w:val="center"/>
              <w:rPr>
                <w:del w:id="2107" w:author="SK" w:date="2017-10-09T14:06:00Z"/>
                <w:rFonts w:asciiTheme="minorEastAsia" w:hAnsiTheme="minorEastAsia"/>
              </w:rPr>
            </w:pPr>
            <w:del w:id="2108" w:author="SK" w:date="2017-10-09T14:06:00Z">
              <w:r w:rsidDel="00D0602C">
                <w:rPr>
                  <w:rFonts w:asciiTheme="minorEastAsia" w:hAnsiTheme="minorEastAsia" w:hint="eastAsia"/>
                </w:rPr>
                <w:delText>18</w:delText>
              </w:r>
            </w:del>
          </w:p>
        </w:tc>
        <w:tc>
          <w:tcPr>
            <w:tcW w:w="1152" w:type="dxa"/>
          </w:tcPr>
          <w:p w:rsidR="005D4FFB" w:rsidDel="00D0602C" w:rsidRDefault="005D4FFB" w:rsidP="00BD0629">
            <w:pPr>
              <w:jc w:val="center"/>
              <w:rPr>
                <w:del w:id="2109" w:author="SK" w:date="2017-10-09T14:06:00Z"/>
                <w:rFonts w:asciiTheme="minorEastAsia" w:hAnsiTheme="minorEastAsia"/>
              </w:rPr>
            </w:pPr>
            <w:del w:id="2110" w:author="SK" w:date="2017-10-09T14:06:00Z">
              <w:r w:rsidDel="00D0602C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5D4FFB" w:rsidDel="00D0602C" w:rsidRDefault="005D4FFB" w:rsidP="00BD0629">
            <w:pPr>
              <w:jc w:val="center"/>
              <w:rPr>
                <w:del w:id="2111" w:author="SK" w:date="2017-10-09T14:06:00Z"/>
                <w:rFonts w:asciiTheme="minorEastAsia" w:hAnsiTheme="minorEastAsia"/>
              </w:rPr>
            </w:pPr>
            <w:del w:id="2112" w:author="SK" w:date="2017-10-09T14:06:00Z">
              <w:r w:rsidDel="00D0602C">
                <w:rPr>
                  <w:rFonts w:asciiTheme="minorEastAsia" w:hAnsiTheme="minorEastAsia" w:hint="eastAsia"/>
                </w:rPr>
                <w:delText>支付金额</w:delText>
              </w:r>
            </w:del>
          </w:p>
        </w:tc>
        <w:tc>
          <w:tcPr>
            <w:tcW w:w="1656" w:type="dxa"/>
          </w:tcPr>
          <w:p w:rsidR="005D4FFB" w:rsidDel="00D0602C" w:rsidRDefault="005D4FFB" w:rsidP="00BD0629">
            <w:pPr>
              <w:jc w:val="center"/>
              <w:rPr>
                <w:del w:id="2113" w:author="SK" w:date="2017-10-09T14:06:00Z"/>
                <w:rFonts w:asciiTheme="minorEastAsia" w:hAnsiTheme="minorEastAsia"/>
              </w:rPr>
            </w:pPr>
          </w:p>
        </w:tc>
      </w:tr>
      <w:tr w:rsidR="005D4FFB" w:rsidDel="00D0602C" w:rsidTr="00BD0629">
        <w:trPr>
          <w:trHeight w:val="353"/>
          <w:del w:id="2114" w:author="SK" w:date="2017-10-09T14:06:00Z"/>
        </w:trPr>
        <w:tc>
          <w:tcPr>
            <w:tcW w:w="2250" w:type="dxa"/>
          </w:tcPr>
          <w:p w:rsidR="005D4FFB" w:rsidDel="00D0602C" w:rsidRDefault="005D4FFB" w:rsidP="00BD0629">
            <w:pPr>
              <w:jc w:val="center"/>
              <w:rPr>
                <w:del w:id="2115" w:author="SK" w:date="2017-10-09T14:06:00Z"/>
                <w:rFonts w:asciiTheme="minorEastAsia" w:hAnsiTheme="minorEastAsia"/>
              </w:rPr>
            </w:pPr>
            <w:del w:id="2116" w:author="SK" w:date="2017-10-09T14:06:00Z">
              <w:r w:rsidDel="00D0602C">
                <w:rPr>
                  <w:rFonts w:asciiTheme="minorEastAsia" w:hAnsiTheme="minorEastAsia" w:hint="eastAsia"/>
                </w:rPr>
                <w:delText>pay_state</w:delText>
              </w:r>
            </w:del>
          </w:p>
        </w:tc>
        <w:tc>
          <w:tcPr>
            <w:tcW w:w="1048" w:type="dxa"/>
          </w:tcPr>
          <w:p w:rsidR="005D4FFB" w:rsidDel="00D0602C" w:rsidRDefault="005D4FFB" w:rsidP="00BD0629">
            <w:pPr>
              <w:jc w:val="center"/>
              <w:rPr>
                <w:del w:id="2117" w:author="SK" w:date="2017-10-09T14:06:00Z"/>
                <w:rFonts w:asciiTheme="minorEastAsia" w:hAnsiTheme="minorEastAsia"/>
              </w:rPr>
            </w:pPr>
            <w:del w:id="2118" w:author="SK" w:date="2017-10-09T14:06:00Z">
              <w:r w:rsidDel="00D0602C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790" w:type="dxa"/>
          </w:tcPr>
          <w:p w:rsidR="005D4FFB" w:rsidDel="00D0602C" w:rsidRDefault="005D4FFB" w:rsidP="00BD0629">
            <w:pPr>
              <w:jc w:val="center"/>
              <w:rPr>
                <w:del w:id="2119" w:author="SK" w:date="2017-10-09T14:06:00Z"/>
                <w:rFonts w:asciiTheme="minorEastAsia" w:hAnsiTheme="minorEastAsia"/>
              </w:rPr>
            </w:pPr>
            <w:del w:id="2120" w:author="SK" w:date="2017-10-09T14:06:00Z">
              <w:r w:rsidDel="00D0602C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1152" w:type="dxa"/>
          </w:tcPr>
          <w:p w:rsidR="005D4FFB" w:rsidDel="00D0602C" w:rsidRDefault="005D4FFB" w:rsidP="00BD0629">
            <w:pPr>
              <w:jc w:val="center"/>
              <w:rPr>
                <w:del w:id="2121" w:author="SK" w:date="2017-10-09T14:06:00Z"/>
                <w:rFonts w:asciiTheme="minorEastAsia" w:hAnsiTheme="minorEastAsia"/>
              </w:rPr>
            </w:pPr>
            <w:del w:id="2122" w:author="SK" w:date="2017-10-09T14:06:00Z">
              <w:r w:rsidDel="00D0602C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5D4FFB" w:rsidDel="00D0602C" w:rsidRDefault="005D4FFB" w:rsidP="00BD0629">
            <w:pPr>
              <w:jc w:val="center"/>
              <w:rPr>
                <w:del w:id="2123" w:author="SK" w:date="2017-10-09T14:06:00Z"/>
                <w:rFonts w:asciiTheme="minorEastAsia" w:hAnsiTheme="minorEastAsia"/>
              </w:rPr>
            </w:pPr>
            <w:del w:id="2124" w:author="SK" w:date="2017-10-09T14:06:00Z">
              <w:r w:rsidDel="00D0602C">
                <w:rPr>
                  <w:rFonts w:asciiTheme="minorEastAsia" w:hAnsiTheme="minorEastAsia" w:hint="eastAsia"/>
                </w:rPr>
                <w:delText>支付状态</w:delText>
              </w:r>
            </w:del>
          </w:p>
        </w:tc>
        <w:tc>
          <w:tcPr>
            <w:tcW w:w="1656" w:type="dxa"/>
          </w:tcPr>
          <w:p w:rsidR="005D4FFB" w:rsidDel="00D0602C" w:rsidRDefault="005D4FFB" w:rsidP="00BD0629">
            <w:pPr>
              <w:jc w:val="center"/>
              <w:rPr>
                <w:del w:id="2125" w:author="SK" w:date="2017-10-09T14:06:00Z"/>
                <w:rFonts w:asciiTheme="minorEastAsia" w:hAnsiTheme="minorEastAsia"/>
              </w:rPr>
            </w:pPr>
          </w:p>
        </w:tc>
      </w:tr>
      <w:tr w:rsidR="005D4FFB" w:rsidDel="00D0602C" w:rsidTr="00BD0629">
        <w:trPr>
          <w:trHeight w:val="353"/>
          <w:del w:id="2126" w:author="SK" w:date="2017-10-09T14:06:00Z"/>
        </w:trPr>
        <w:tc>
          <w:tcPr>
            <w:tcW w:w="2250" w:type="dxa"/>
          </w:tcPr>
          <w:p w:rsidR="005D4FFB" w:rsidDel="00D0602C" w:rsidRDefault="005D4FFB" w:rsidP="00BD0629">
            <w:pPr>
              <w:jc w:val="center"/>
              <w:rPr>
                <w:del w:id="2127" w:author="SK" w:date="2017-10-09T14:06:00Z"/>
                <w:rFonts w:asciiTheme="minorEastAsia" w:hAnsiTheme="minorEastAsia"/>
              </w:rPr>
            </w:pPr>
            <w:del w:id="2128" w:author="SK" w:date="2017-10-09T14:06:00Z">
              <w:r w:rsidDel="00D0602C">
                <w:rPr>
                  <w:rFonts w:asciiTheme="minorEastAsia" w:hAnsiTheme="minorEastAsia" w:hint="eastAsia"/>
                </w:rPr>
                <w:delText>pay_date</w:delText>
              </w:r>
            </w:del>
          </w:p>
        </w:tc>
        <w:tc>
          <w:tcPr>
            <w:tcW w:w="1048" w:type="dxa"/>
          </w:tcPr>
          <w:p w:rsidR="005D4FFB" w:rsidDel="00D0602C" w:rsidRDefault="005D4FFB" w:rsidP="00BD0629">
            <w:pPr>
              <w:jc w:val="center"/>
              <w:rPr>
                <w:del w:id="2129" w:author="SK" w:date="2017-10-09T14:06:00Z"/>
                <w:rFonts w:asciiTheme="minorEastAsia" w:hAnsiTheme="minorEastAsia"/>
              </w:rPr>
            </w:pPr>
            <w:del w:id="2130" w:author="SK" w:date="2017-10-09T14:06:00Z">
              <w:r w:rsidDel="00D0602C">
                <w:rPr>
                  <w:rFonts w:asciiTheme="minorEastAsia" w:hAnsiTheme="minorEastAsia" w:hint="eastAsia"/>
                </w:rPr>
                <w:delText>D</w:delText>
              </w:r>
            </w:del>
          </w:p>
        </w:tc>
        <w:tc>
          <w:tcPr>
            <w:tcW w:w="790" w:type="dxa"/>
          </w:tcPr>
          <w:p w:rsidR="005D4FFB" w:rsidDel="00D0602C" w:rsidRDefault="005D4FFB" w:rsidP="00BD0629">
            <w:pPr>
              <w:jc w:val="center"/>
              <w:rPr>
                <w:del w:id="2131" w:author="SK" w:date="2017-10-09T14:06:00Z"/>
                <w:rFonts w:asciiTheme="minorEastAsia" w:hAnsiTheme="minorEastAsia"/>
              </w:rPr>
            </w:pPr>
            <w:del w:id="2132" w:author="SK" w:date="2017-10-09T14:06:00Z">
              <w:r w:rsidDel="00D0602C">
                <w:rPr>
                  <w:rFonts w:asciiTheme="minorEastAsia" w:hAnsiTheme="minorEastAsia" w:hint="eastAsia"/>
                </w:rPr>
                <w:delText>14</w:delText>
              </w:r>
            </w:del>
          </w:p>
        </w:tc>
        <w:tc>
          <w:tcPr>
            <w:tcW w:w="1152" w:type="dxa"/>
          </w:tcPr>
          <w:p w:rsidR="005D4FFB" w:rsidDel="00D0602C" w:rsidRDefault="005D4FFB" w:rsidP="00BD0629">
            <w:pPr>
              <w:jc w:val="center"/>
              <w:rPr>
                <w:del w:id="2133" w:author="SK" w:date="2017-10-09T14:06:00Z"/>
                <w:rFonts w:asciiTheme="minorEastAsia" w:hAnsiTheme="minorEastAsia"/>
              </w:rPr>
            </w:pPr>
            <w:del w:id="2134" w:author="SK" w:date="2017-10-09T14:06:00Z">
              <w:r w:rsidDel="00D0602C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5D4FFB" w:rsidDel="00D0602C" w:rsidRDefault="005D4FFB" w:rsidP="00BD0629">
            <w:pPr>
              <w:jc w:val="center"/>
              <w:rPr>
                <w:del w:id="2135" w:author="SK" w:date="2017-10-09T14:06:00Z"/>
                <w:rFonts w:asciiTheme="minorEastAsia" w:hAnsiTheme="minorEastAsia"/>
              </w:rPr>
            </w:pPr>
            <w:del w:id="2136" w:author="SK" w:date="2017-10-09T14:06:00Z">
              <w:r w:rsidDel="00D0602C">
                <w:rPr>
                  <w:rFonts w:asciiTheme="minorEastAsia" w:hAnsiTheme="minorEastAsia" w:hint="eastAsia"/>
                </w:rPr>
                <w:delText>支付时间</w:delText>
              </w:r>
            </w:del>
          </w:p>
        </w:tc>
        <w:tc>
          <w:tcPr>
            <w:tcW w:w="1656" w:type="dxa"/>
          </w:tcPr>
          <w:p w:rsidR="005D4FFB" w:rsidDel="00D0602C" w:rsidRDefault="005D4FFB" w:rsidP="00BD0629">
            <w:pPr>
              <w:jc w:val="center"/>
              <w:rPr>
                <w:del w:id="2137" w:author="SK" w:date="2017-10-09T14:06:00Z"/>
                <w:rFonts w:asciiTheme="minorEastAsia" w:hAnsiTheme="minorEastAsia"/>
              </w:rPr>
            </w:pPr>
          </w:p>
        </w:tc>
      </w:tr>
      <w:tr w:rsidR="005D4FFB" w:rsidDel="00D0602C" w:rsidTr="00BD0629">
        <w:trPr>
          <w:trHeight w:val="353"/>
          <w:del w:id="2138" w:author="SK" w:date="2017-10-09T14:06:00Z"/>
        </w:trPr>
        <w:tc>
          <w:tcPr>
            <w:tcW w:w="2250" w:type="dxa"/>
          </w:tcPr>
          <w:p w:rsidR="005D4FFB" w:rsidDel="00D0602C" w:rsidRDefault="005D4FFB" w:rsidP="00BD0629">
            <w:pPr>
              <w:jc w:val="center"/>
              <w:rPr>
                <w:del w:id="2139" w:author="SK" w:date="2017-10-09T14:06:00Z"/>
                <w:rFonts w:asciiTheme="minorEastAsia" w:hAnsiTheme="minorEastAsia"/>
              </w:rPr>
            </w:pPr>
            <w:del w:id="2140" w:author="SK" w:date="2017-10-09T14:06:00Z">
              <w:r w:rsidRPr="006E358D" w:rsidDel="00D0602C">
                <w:rPr>
                  <w:rFonts w:asciiTheme="minorEastAsia" w:hAnsiTheme="minorEastAsia"/>
                </w:rPr>
                <w:delText>integral</w:delText>
              </w:r>
              <w:r w:rsidDel="00D0602C">
                <w:rPr>
                  <w:rFonts w:asciiTheme="minorEastAsia" w:hAnsiTheme="minorEastAsia" w:hint="eastAsia"/>
                </w:rPr>
                <w:delText>_num</w:delText>
              </w:r>
            </w:del>
          </w:p>
        </w:tc>
        <w:tc>
          <w:tcPr>
            <w:tcW w:w="1048" w:type="dxa"/>
          </w:tcPr>
          <w:p w:rsidR="005D4FFB" w:rsidDel="00D0602C" w:rsidRDefault="005D4FFB" w:rsidP="00BD0629">
            <w:pPr>
              <w:jc w:val="center"/>
              <w:rPr>
                <w:del w:id="2141" w:author="SK" w:date="2017-10-09T14:06:00Z"/>
                <w:rFonts w:asciiTheme="minorEastAsia" w:hAnsiTheme="minorEastAsia"/>
              </w:rPr>
            </w:pPr>
            <w:del w:id="2142" w:author="SK" w:date="2017-10-09T14:06:00Z">
              <w:r w:rsidDel="00D0602C">
                <w:rPr>
                  <w:rFonts w:asciiTheme="minorEastAsia" w:hAnsiTheme="minorEastAsia" w:hint="eastAsia"/>
                </w:rPr>
                <w:delText>N</w:delText>
              </w:r>
            </w:del>
          </w:p>
        </w:tc>
        <w:tc>
          <w:tcPr>
            <w:tcW w:w="790" w:type="dxa"/>
          </w:tcPr>
          <w:p w:rsidR="005D4FFB" w:rsidDel="00D0602C" w:rsidRDefault="005D4FFB" w:rsidP="00BD0629">
            <w:pPr>
              <w:jc w:val="center"/>
              <w:rPr>
                <w:del w:id="2143" w:author="SK" w:date="2017-10-09T14:06:00Z"/>
                <w:rFonts w:asciiTheme="minorEastAsia" w:hAnsiTheme="minorEastAsia"/>
              </w:rPr>
            </w:pPr>
            <w:del w:id="2144" w:author="SK" w:date="2017-10-09T14:06:00Z">
              <w:r w:rsidDel="00D0602C">
                <w:rPr>
                  <w:rFonts w:asciiTheme="minorEastAsia" w:hAnsiTheme="minorEastAsia" w:hint="eastAsia"/>
                </w:rPr>
                <w:delText>18</w:delText>
              </w:r>
            </w:del>
          </w:p>
        </w:tc>
        <w:tc>
          <w:tcPr>
            <w:tcW w:w="1152" w:type="dxa"/>
          </w:tcPr>
          <w:p w:rsidR="005D4FFB" w:rsidDel="00D0602C" w:rsidRDefault="005D4FFB" w:rsidP="00BD0629">
            <w:pPr>
              <w:jc w:val="center"/>
              <w:rPr>
                <w:del w:id="2145" w:author="SK" w:date="2017-10-09T14:06:00Z"/>
                <w:rFonts w:asciiTheme="minorEastAsia" w:hAnsiTheme="minorEastAsia"/>
              </w:rPr>
            </w:pPr>
            <w:del w:id="2146" w:author="SK" w:date="2017-10-09T14:06:00Z">
              <w:r w:rsidDel="00D0602C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5D4FFB" w:rsidDel="00D0602C" w:rsidRDefault="005D4FFB" w:rsidP="00BD0629">
            <w:pPr>
              <w:jc w:val="center"/>
              <w:rPr>
                <w:del w:id="2147" w:author="SK" w:date="2017-10-09T14:06:00Z"/>
                <w:rFonts w:asciiTheme="minorEastAsia" w:hAnsiTheme="minorEastAsia"/>
              </w:rPr>
            </w:pPr>
            <w:del w:id="2148" w:author="SK" w:date="2017-10-09T14:06:00Z">
              <w:r w:rsidDel="00D0602C">
                <w:rPr>
                  <w:rFonts w:asciiTheme="minorEastAsia" w:hAnsiTheme="minorEastAsia" w:hint="eastAsia"/>
                </w:rPr>
                <w:delText>积分数量</w:delText>
              </w:r>
            </w:del>
          </w:p>
        </w:tc>
        <w:tc>
          <w:tcPr>
            <w:tcW w:w="1656" w:type="dxa"/>
          </w:tcPr>
          <w:p w:rsidR="005D4FFB" w:rsidDel="00D0602C" w:rsidRDefault="005D4FFB" w:rsidP="00BD0629">
            <w:pPr>
              <w:jc w:val="center"/>
              <w:rPr>
                <w:del w:id="2149" w:author="SK" w:date="2017-10-09T14:06:00Z"/>
                <w:rFonts w:asciiTheme="minorEastAsia" w:hAnsiTheme="minorEastAsia"/>
              </w:rPr>
            </w:pPr>
          </w:p>
        </w:tc>
      </w:tr>
      <w:tr w:rsidR="005D4FFB" w:rsidDel="00D0602C" w:rsidTr="00BD0629">
        <w:trPr>
          <w:trHeight w:val="353"/>
          <w:del w:id="2150" w:author="SK" w:date="2017-10-09T14:06:00Z"/>
        </w:trPr>
        <w:tc>
          <w:tcPr>
            <w:tcW w:w="2250" w:type="dxa"/>
          </w:tcPr>
          <w:p w:rsidR="005D4FFB" w:rsidDel="00D0602C" w:rsidRDefault="005D4FFB" w:rsidP="00BD0629">
            <w:pPr>
              <w:jc w:val="center"/>
              <w:rPr>
                <w:del w:id="2151" w:author="SK" w:date="2017-10-09T14:06:00Z"/>
                <w:rFonts w:asciiTheme="minorEastAsia" w:hAnsiTheme="minorEastAsia"/>
              </w:rPr>
            </w:pPr>
            <w:del w:id="2152" w:author="SK" w:date="2017-10-09T14:06:00Z">
              <w:r w:rsidDel="00D0602C">
                <w:rPr>
                  <w:rFonts w:asciiTheme="minorEastAsia" w:hAnsiTheme="minorEastAsia" w:hint="eastAsia"/>
                </w:rPr>
                <w:delText>pay_flow_no</w:delText>
              </w:r>
            </w:del>
          </w:p>
        </w:tc>
        <w:tc>
          <w:tcPr>
            <w:tcW w:w="1048" w:type="dxa"/>
          </w:tcPr>
          <w:p w:rsidR="005D4FFB" w:rsidDel="00D0602C" w:rsidRDefault="005D4FFB" w:rsidP="00BD0629">
            <w:pPr>
              <w:jc w:val="center"/>
              <w:rPr>
                <w:del w:id="2153" w:author="SK" w:date="2017-10-09T14:06:00Z"/>
                <w:rFonts w:asciiTheme="minorEastAsia" w:hAnsiTheme="minorEastAsia"/>
              </w:rPr>
            </w:pPr>
            <w:del w:id="2154" w:author="SK" w:date="2017-10-09T14:06:00Z">
              <w:r w:rsidDel="00D0602C">
                <w:rPr>
                  <w:rFonts w:asciiTheme="minorEastAsia" w:hAnsiTheme="minorEastAsia" w:hint="eastAsia"/>
                </w:rPr>
                <w:delText>X</w:delText>
              </w:r>
            </w:del>
          </w:p>
        </w:tc>
        <w:tc>
          <w:tcPr>
            <w:tcW w:w="790" w:type="dxa"/>
          </w:tcPr>
          <w:p w:rsidR="005D4FFB" w:rsidDel="00D0602C" w:rsidRDefault="005D4FFB" w:rsidP="00BD0629">
            <w:pPr>
              <w:jc w:val="center"/>
              <w:rPr>
                <w:del w:id="2155" w:author="SK" w:date="2017-10-09T14:06:00Z"/>
                <w:rFonts w:asciiTheme="minorEastAsia" w:hAnsiTheme="minorEastAsia"/>
              </w:rPr>
            </w:pPr>
            <w:del w:id="2156" w:author="SK" w:date="2017-10-09T14:06:00Z">
              <w:r w:rsidDel="00D0602C">
                <w:rPr>
                  <w:rFonts w:asciiTheme="minorEastAsia" w:hAnsiTheme="minorEastAsia" w:hint="eastAsia"/>
                </w:rPr>
                <w:delText>32</w:delText>
              </w:r>
            </w:del>
          </w:p>
        </w:tc>
        <w:tc>
          <w:tcPr>
            <w:tcW w:w="1152" w:type="dxa"/>
          </w:tcPr>
          <w:p w:rsidR="005D4FFB" w:rsidDel="00D0602C" w:rsidRDefault="005D4FFB" w:rsidP="00BD0629">
            <w:pPr>
              <w:jc w:val="center"/>
              <w:rPr>
                <w:del w:id="2157" w:author="SK" w:date="2017-10-09T14:06:00Z"/>
                <w:rFonts w:asciiTheme="minorEastAsia" w:hAnsiTheme="minorEastAsia"/>
              </w:rPr>
            </w:pPr>
            <w:del w:id="2158" w:author="SK" w:date="2017-10-09T14:06:00Z">
              <w:r w:rsidDel="00D0602C">
                <w:rPr>
                  <w:rFonts w:asciiTheme="minorEastAsia" w:hAnsiTheme="minorEastAsia" w:hint="eastAsia"/>
                </w:rPr>
                <w:delText>M</w:delText>
              </w:r>
            </w:del>
          </w:p>
        </w:tc>
        <w:tc>
          <w:tcPr>
            <w:tcW w:w="1626" w:type="dxa"/>
          </w:tcPr>
          <w:p w:rsidR="005D4FFB" w:rsidDel="00D0602C" w:rsidRDefault="005D4FFB" w:rsidP="00BD0629">
            <w:pPr>
              <w:jc w:val="center"/>
              <w:rPr>
                <w:del w:id="2159" w:author="SK" w:date="2017-10-09T14:06:00Z"/>
                <w:rFonts w:asciiTheme="minorEastAsia" w:hAnsiTheme="minorEastAsia"/>
              </w:rPr>
            </w:pPr>
            <w:del w:id="2160" w:author="SK" w:date="2017-10-09T14:06:00Z">
              <w:r w:rsidDel="00D0602C">
                <w:rPr>
                  <w:rFonts w:asciiTheme="minorEastAsia" w:hAnsiTheme="minorEastAsia" w:hint="eastAsia"/>
                </w:rPr>
                <w:delText>交易流水号</w:delText>
              </w:r>
            </w:del>
          </w:p>
        </w:tc>
        <w:tc>
          <w:tcPr>
            <w:tcW w:w="1656" w:type="dxa"/>
          </w:tcPr>
          <w:p w:rsidR="005D4FFB" w:rsidDel="00D0602C" w:rsidRDefault="005D4FFB" w:rsidP="00BD0629">
            <w:pPr>
              <w:jc w:val="center"/>
              <w:rPr>
                <w:del w:id="2161" w:author="SK" w:date="2017-10-09T14:06:00Z"/>
                <w:rFonts w:asciiTheme="minorEastAsia" w:hAnsiTheme="minorEastAsia"/>
              </w:rPr>
            </w:pPr>
          </w:p>
        </w:tc>
      </w:tr>
      <w:tr w:rsidR="005D4FFB" w:rsidTr="00BD0629">
        <w:trPr>
          <w:trHeight w:val="353"/>
        </w:trPr>
        <w:tc>
          <w:tcPr>
            <w:tcW w:w="2250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nonce_str</w:t>
            </w:r>
          </w:p>
        </w:tc>
        <w:tc>
          <w:tcPr>
            <w:tcW w:w="1048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随机数</w:t>
            </w:r>
          </w:p>
        </w:tc>
        <w:tc>
          <w:tcPr>
            <w:tcW w:w="1656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5D4FFB" w:rsidTr="00BD0629">
        <w:trPr>
          <w:trHeight w:val="353"/>
        </w:trPr>
        <w:tc>
          <w:tcPr>
            <w:tcW w:w="2250" w:type="dxa"/>
          </w:tcPr>
          <w:p w:rsidR="005D4FFB" w:rsidRPr="00FF49A8" w:rsidRDefault="005D4FFB" w:rsidP="00BD0629">
            <w:pPr>
              <w:jc w:val="center"/>
              <w:rPr>
                <w:rFonts w:asciiTheme="minorEastAsia" w:hAnsiTheme="minorEastAsia"/>
              </w:rPr>
            </w:pPr>
            <w:r w:rsidRPr="00FF49A8">
              <w:rPr>
                <w:rFonts w:asciiTheme="minorEastAsia" w:hAnsiTheme="minorEastAsia"/>
              </w:rPr>
              <w:t>sign</w:t>
            </w:r>
          </w:p>
        </w:tc>
        <w:tc>
          <w:tcPr>
            <w:tcW w:w="1048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90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1152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26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656" w:type="dxa"/>
          </w:tcPr>
          <w:p w:rsidR="005D4FFB" w:rsidRDefault="005D4FFB" w:rsidP="00BD0629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AF0226" w:rsidRDefault="00AF0226" w:rsidP="00AF0226">
      <w:pPr>
        <w:pStyle w:val="3"/>
        <w:rPr>
          <w:ins w:id="2162" w:author="SK" w:date="2017-09-30T16:46:00Z"/>
        </w:rPr>
      </w:pPr>
      <w:bookmarkStart w:id="2163" w:name="_Toc499446927"/>
      <w:ins w:id="2164" w:author="SK" w:date="2017-09-30T16:46:00Z">
        <w:r>
          <w:rPr>
            <w:rFonts w:hint="eastAsia"/>
          </w:rPr>
          <w:t>诺积分明细列表</w:t>
        </w:r>
      </w:ins>
      <w:ins w:id="2165" w:author="SK" w:date="2017-09-30T16:47:00Z">
        <w:r>
          <w:rPr>
            <w:rFonts w:hint="eastAsia"/>
          </w:rPr>
          <w:t>详细</w:t>
        </w:r>
      </w:ins>
      <w:bookmarkEnd w:id="2163"/>
    </w:p>
    <w:p w:rsidR="00AF0226" w:rsidRDefault="00AF0226" w:rsidP="00AF0226">
      <w:pPr>
        <w:rPr>
          <w:ins w:id="2166" w:author="SK" w:date="2017-09-30T16:46:00Z"/>
        </w:rPr>
      </w:pPr>
      <w:ins w:id="2167" w:author="SK" w:date="2017-09-30T16:46:00Z">
        <w:r>
          <w:rPr>
            <w:rFonts w:hint="eastAsia"/>
          </w:rPr>
          <w:t>报文描述：会员诺积分明细查询。</w:t>
        </w:r>
      </w:ins>
    </w:p>
    <w:p w:rsidR="00AF0226" w:rsidRDefault="00AF0226" w:rsidP="00AF0226">
      <w:pPr>
        <w:rPr>
          <w:ins w:id="2168" w:author="SK" w:date="2017-09-30T16:46:00Z"/>
        </w:rPr>
      </w:pPr>
      <w:ins w:id="2169" w:author="SK" w:date="2017-09-30T16:46:00Z">
        <w:r>
          <w:rPr>
            <w:rFonts w:hint="eastAsia"/>
          </w:rPr>
          <w:t>接收前置系统报文，调用诺积分明细查询服务。</w:t>
        </w:r>
      </w:ins>
    </w:p>
    <w:p w:rsidR="00583B3C" w:rsidRPr="009C6488" w:rsidRDefault="00583B3C" w:rsidP="00583B3C">
      <w:pPr>
        <w:pStyle w:val="4"/>
        <w:rPr>
          <w:ins w:id="2170" w:author="SK" w:date="2017-09-30T16:47:00Z"/>
        </w:rPr>
      </w:pPr>
      <w:ins w:id="2171" w:author="SK" w:date="2017-09-30T16:47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583B3C" w:rsidRDefault="00F61A49" w:rsidP="00583B3C">
      <w:pPr>
        <w:rPr>
          <w:ins w:id="2172" w:author="SK" w:date="2017-09-30T16:47:00Z"/>
        </w:rPr>
      </w:pPr>
      <w:ins w:id="2173" w:author="SK" w:date="2017-09-30T16:47:00Z">
        <w:r>
          <w:rPr>
            <w:rFonts w:hint="eastAsia"/>
          </w:rPr>
          <w:t>/qz/acc/njf/njf_detail</w:t>
        </w:r>
        <w:r w:rsidR="00583B3C">
          <w:rPr>
            <w:rFonts w:hint="eastAsia"/>
          </w:rPr>
          <w:t>_qry</w:t>
        </w:r>
      </w:ins>
    </w:p>
    <w:p w:rsidR="007A2909" w:rsidRPr="009C6488" w:rsidRDefault="007A2909" w:rsidP="007A2909">
      <w:pPr>
        <w:pStyle w:val="4"/>
        <w:rPr>
          <w:ins w:id="2174" w:author="SK" w:date="2017-09-30T16:47:00Z"/>
        </w:rPr>
      </w:pPr>
      <w:ins w:id="2175" w:author="SK" w:date="2017-09-30T16:47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ook w:val="04A0"/>
      </w:tblPr>
      <w:tblGrid>
        <w:gridCol w:w="1899"/>
        <w:gridCol w:w="966"/>
        <w:gridCol w:w="838"/>
        <w:gridCol w:w="1382"/>
        <w:gridCol w:w="1541"/>
        <w:gridCol w:w="1896"/>
      </w:tblGrid>
      <w:tr w:rsidR="007A2909" w:rsidTr="00A956DD">
        <w:trPr>
          <w:ins w:id="2176" w:author="SK" w:date="2017-09-30T16:47:00Z"/>
        </w:trPr>
        <w:tc>
          <w:tcPr>
            <w:tcW w:w="1899" w:type="dxa"/>
            <w:shd w:val="clear" w:color="auto" w:fill="D9D9D9" w:themeFill="background1" w:themeFillShade="D9"/>
          </w:tcPr>
          <w:p w:rsidR="007A2909" w:rsidRPr="006B429A" w:rsidRDefault="007A2909" w:rsidP="00A956DD">
            <w:pPr>
              <w:jc w:val="center"/>
              <w:rPr>
                <w:ins w:id="2177" w:author="SK" w:date="2017-09-30T16:47:00Z"/>
              </w:rPr>
            </w:pPr>
            <w:ins w:id="2178" w:author="SK" w:date="2017-09-30T16:47:00Z">
              <w:r w:rsidRPr="006B429A">
                <w:rPr>
                  <w:rFonts w:hint="eastAsia"/>
                </w:rPr>
                <w:t>字段名称</w:t>
              </w:r>
            </w:ins>
          </w:p>
        </w:tc>
        <w:tc>
          <w:tcPr>
            <w:tcW w:w="966" w:type="dxa"/>
            <w:shd w:val="clear" w:color="auto" w:fill="D9D9D9" w:themeFill="background1" w:themeFillShade="D9"/>
          </w:tcPr>
          <w:p w:rsidR="007A2909" w:rsidRPr="006B429A" w:rsidRDefault="007A2909" w:rsidP="00A956DD">
            <w:pPr>
              <w:jc w:val="center"/>
              <w:rPr>
                <w:ins w:id="2179" w:author="SK" w:date="2017-09-30T16:47:00Z"/>
              </w:rPr>
            </w:pPr>
            <w:ins w:id="2180" w:author="SK" w:date="2017-09-30T16:47:00Z">
              <w:r w:rsidRPr="006B429A">
                <w:rPr>
                  <w:rFonts w:hint="eastAsia"/>
                </w:rPr>
                <w:t>字段类型</w:t>
              </w:r>
            </w:ins>
          </w:p>
        </w:tc>
        <w:tc>
          <w:tcPr>
            <w:tcW w:w="838" w:type="dxa"/>
            <w:shd w:val="clear" w:color="auto" w:fill="D9D9D9" w:themeFill="background1" w:themeFillShade="D9"/>
          </w:tcPr>
          <w:p w:rsidR="007A2909" w:rsidRPr="006B429A" w:rsidRDefault="007A2909" w:rsidP="00A956DD">
            <w:pPr>
              <w:jc w:val="center"/>
              <w:rPr>
                <w:ins w:id="2181" w:author="SK" w:date="2017-09-30T16:47:00Z"/>
              </w:rPr>
            </w:pPr>
            <w:ins w:id="2182" w:author="SK" w:date="2017-09-30T16:47:00Z">
              <w:r w:rsidRPr="006B429A">
                <w:rPr>
                  <w:rFonts w:hint="eastAsia"/>
                </w:rPr>
                <w:t>长度</w:t>
              </w:r>
            </w:ins>
          </w:p>
        </w:tc>
        <w:tc>
          <w:tcPr>
            <w:tcW w:w="1382" w:type="dxa"/>
            <w:shd w:val="clear" w:color="auto" w:fill="D9D9D9" w:themeFill="background1" w:themeFillShade="D9"/>
          </w:tcPr>
          <w:p w:rsidR="007A2909" w:rsidRPr="006B429A" w:rsidRDefault="007A2909" w:rsidP="00A956DD">
            <w:pPr>
              <w:jc w:val="center"/>
              <w:rPr>
                <w:ins w:id="2183" w:author="SK" w:date="2017-09-30T16:47:00Z"/>
              </w:rPr>
            </w:pPr>
            <w:ins w:id="2184" w:author="SK" w:date="2017-09-30T16:47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541" w:type="dxa"/>
            <w:shd w:val="clear" w:color="auto" w:fill="D9D9D9" w:themeFill="background1" w:themeFillShade="D9"/>
          </w:tcPr>
          <w:p w:rsidR="007A2909" w:rsidRPr="006B429A" w:rsidRDefault="007A2909" w:rsidP="00A956DD">
            <w:pPr>
              <w:jc w:val="center"/>
              <w:rPr>
                <w:ins w:id="2185" w:author="SK" w:date="2017-09-30T16:47:00Z"/>
              </w:rPr>
            </w:pPr>
            <w:ins w:id="2186" w:author="SK" w:date="2017-09-30T16:47:00Z">
              <w:r w:rsidRPr="006B429A">
                <w:rPr>
                  <w:rFonts w:hint="eastAsia"/>
                </w:rPr>
                <w:t>字段描述</w:t>
              </w:r>
            </w:ins>
          </w:p>
        </w:tc>
        <w:tc>
          <w:tcPr>
            <w:tcW w:w="1896" w:type="dxa"/>
            <w:shd w:val="clear" w:color="auto" w:fill="D9D9D9" w:themeFill="background1" w:themeFillShade="D9"/>
          </w:tcPr>
          <w:p w:rsidR="007A2909" w:rsidRPr="006B429A" w:rsidRDefault="007A2909" w:rsidP="00A956DD">
            <w:pPr>
              <w:jc w:val="center"/>
              <w:rPr>
                <w:ins w:id="2187" w:author="SK" w:date="2017-09-30T16:47:00Z"/>
              </w:rPr>
            </w:pPr>
            <w:ins w:id="2188" w:author="SK" w:date="2017-09-30T16:47:00Z">
              <w:r w:rsidRPr="006B429A">
                <w:rPr>
                  <w:rFonts w:hint="eastAsia"/>
                </w:rPr>
                <w:t>备注</w:t>
              </w:r>
            </w:ins>
          </w:p>
        </w:tc>
      </w:tr>
      <w:tr w:rsidR="007A2909" w:rsidTr="00A956DD">
        <w:trPr>
          <w:trHeight w:val="339"/>
          <w:ins w:id="2189" w:author="SK" w:date="2017-09-30T16:47:00Z"/>
        </w:trPr>
        <w:tc>
          <w:tcPr>
            <w:tcW w:w="1899" w:type="dxa"/>
          </w:tcPr>
          <w:p w:rsidR="007A2909" w:rsidRPr="009D6787" w:rsidRDefault="007A2909" w:rsidP="00A956DD">
            <w:pPr>
              <w:jc w:val="center"/>
              <w:rPr>
                <w:ins w:id="2190" w:author="SK" w:date="2017-09-30T16:47:00Z"/>
                <w:rFonts w:asciiTheme="minorEastAsia" w:hAnsiTheme="minorEastAsia"/>
              </w:rPr>
            </w:pPr>
            <w:ins w:id="2191" w:author="SK" w:date="2017-09-30T16:47:00Z">
              <w:r>
                <w:rPr>
                  <w:rFonts w:asciiTheme="minorEastAsia" w:hAnsiTheme="minorEastAsia" w:hint="eastAsia"/>
                </w:rPr>
                <w:t>cust</w:t>
              </w:r>
              <w:r w:rsidRPr="009D6787">
                <w:rPr>
                  <w:rFonts w:asciiTheme="minorEastAsia" w:hAnsiTheme="minorEastAsia" w:hint="eastAsia"/>
                </w:rPr>
                <w:t>_no</w:t>
              </w:r>
            </w:ins>
          </w:p>
        </w:tc>
        <w:tc>
          <w:tcPr>
            <w:tcW w:w="966" w:type="dxa"/>
          </w:tcPr>
          <w:p w:rsidR="007A2909" w:rsidRPr="009D6787" w:rsidRDefault="007A2909" w:rsidP="00A956DD">
            <w:pPr>
              <w:jc w:val="center"/>
              <w:rPr>
                <w:ins w:id="2192" w:author="SK" w:date="2017-09-30T16:47:00Z"/>
                <w:rFonts w:asciiTheme="minorEastAsia" w:hAnsiTheme="minorEastAsia"/>
              </w:rPr>
            </w:pPr>
            <w:ins w:id="2193" w:author="SK" w:date="2017-09-30T16:47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A2909" w:rsidRPr="009D6787" w:rsidRDefault="007A2909" w:rsidP="00A956DD">
            <w:pPr>
              <w:jc w:val="center"/>
              <w:rPr>
                <w:ins w:id="2194" w:author="SK" w:date="2017-09-30T16:47:00Z"/>
                <w:rFonts w:asciiTheme="minorEastAsia" w:hAnsiTheme="minorEastAsia"/>
              </w:rPr>
            </w:pPr>
            <w:ins w:id="2195" w:author="SK" w:date="2017-09-30T16:4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7A2909" w:rsidRDefault="007A2909" w:rsidP="00A956DD">
            <w:pPr>
              <w:jc w:val="center"/>
              <w:rPr>
                <w:ins w:id="2196" w:author="SK" w:date="2017-09-30T16:47:00Z"/>
                <w:rFonts w:asciiTheme="minorEastAsia" w:hAnsiTheme="minorEastAsia"/>
              </w:rPr>
            </w:pPr>
            <w:ins w:id="2197" w:author="SK" w:date="2017-09-30T16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A2909" w:rsidRPr="009D6787" w:rsidRDefault="007A2909" w:rsidP="00A956DD">
            <w:pPr>
              <w:jc w:val="center"/>
              <w:rPr>
                <w:ins w:id="2198" w:author="SK" w:date="2017-09-30T16:47:00Z"/>
                <w:rFonts w:asciiTheme="minorEastAsia" w:hAnsiTheme="minorEastAsia"/>
              </w:rPr>
            </w:pPr>
            <w:ins w:id="2199" w:author="SK" w:date="2017-09-30T16:47:00Z">
              <w:r>
                <w:rPr>
                  <w:rFonts w:asciiTheme="minorEastAsia" w:hAnsiTheme="minorEastAsia" w:hint="eastAsia"/>
                </w:rPr>
                <w:t>客户号</w:t>
              </w:r>
            </w:ins>
          </w:p>
        </w:tc>
        <w:tc>
          <w:tcPr>
            <w:tcW w:w="1896" w:type="dxa"/>
          </w:tcPr>
          <w:p w:rsidR="007A2909" w:rsidRPr="009D6787" w:rsidRDefault="007A2909" w:rsidP="00A956DD">
            <w:pPr>
              <w:jc w:val="center"/>
              <w:rPr>
                <w:ins w:id="2200" w:author="SK" w:date="2017-09-30T16:47:00Z"/>
                <w:rFonts w:asciiTheme="minorEastAsia" w:hAnsiTheme="minorEastAsia"/>
              </w:rPr>
            </w:pPr>
          </w:p>
        </w:tc>
      </w:tr>
      <w:tr w:rsidR="007A2909" w:rsidTr="00A956DD">
        <w:trPr>
          <w:trHeight w:val="339"/>
          <w:ins w:id="2201" w:author="SK" w:date="2017-09-30T16:47:00Z"/>
        </w:trPr>
        <w:tc>
          <w:tcPr>
            <w:tcW w:w="1899" w:type="dxa"/>
          </w:tcPr>
          <w:p w:rsidR="007A2909" w:rsidRDefault="007A2909" w:rsidP="00A956DD">
            <w:pPr>
              <w:jc w:val="center"/>
              <w:rPr>
                <w:ins w:id="2202" w:author="SK" w:date="2017-09-30T16:47:00Z"/>
                <w:rFonts w:asciiTheme="minorEastAsia" w:hAnsiTheme="minorEastAsia"/>
              </w:rPr>
            </w:pPr>
            <w:ins w:id="2203" w:author="SK" w:date="2017-09-30T16:47:00Z">
              <w:r>
                <w:rPr>
                  <w:rFonts w:asciiTheme="minorEastAsia" w:hAnsiTheme="minorEastAsia" w:hint="eastAsia"/>
                </w:rPr>
                <w:t>tran_type</w:t>
              </w:r>
            </w:ins>
          </w:p>
        </w:tc>
        <w:tc>
          <w:tcPr>
            <w:tcW w:w="966" w:type="dxa"/>
          </w:tcPr>
          <w:p w:rsidR="007A2909" w:rsidRPr="009D6787" w:rsidRDefault="007A2909" w:rsidP="00A956DD">
            <w:pPr>
              <w:jc w:val="center"/>
              <w:rPr>
                <w:ins w:id="2204" w:author="SK" w:date="2017-09-30T16:47:00Z"/>
                <w:rFonts w:asciiTheme="minorEastAsia" w:hAnsiTheme="minorEastAsia"/>
              </w:rPr>
            </w:pPr>
            <w:ins w:id="2205" w:author="SK" w:date="2017-09-30T16:4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A2909" w:rsidRDefault="007A2909" w:rsidP="00A956DD">
            <w:pPr>
              <w:jc w:val="center"/>
              <w:rPr>
                <w:ins w:id="2206" w:author="SK" w:date="2017-09-30T16:47:00Z"/>
                <w:rFonts w:asciiTheme="minorEastAsia" w:hAnsiTheme="minorEastAsia"/>
              </w:rPr>
            </w:pPr>
            <w:ins w:id="2207" w:author="SK" w:date="2017-09-30T16:47:00Z">
              <w:r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382" w:type="dxa"/>
          </w:tcPr>
          <w:p w:rsidR="007A2909" w:rsidRDefault="007A2909" w:rsidP="00A956DD">
            <w:pPr>
              <w:jc w:val="center"/>
              <w:rPr>
                <w:ins w:id="2208" w:author="SK" w:date="2017-09-30T16:47:00Z"/>
                <w:rFonts w:asciiTheme="minorEastAsia" w:hAnsiTheme="minorEastAsia"/>
              </w:rPr>
            </w:pPr>
            <w:ins w:id="2209" w:author="SK" w:date="2017-09-30T16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A2909" w:rsidRDefault="007A2909" w:rsidP="00A956DD">
            <w:pPr>
              <w:jc w:val="center"/>
              <w:rPr>
                <w:ins w:id="2210" w:author="SK" w:date="2017-09-30T16:47:00Z"/>
                <w:rFonts w:asciiTheme="minorEastAsia" w:hAnsiTheme="minorEastAsia"/>
              </w:rPr>
            </w:pPr>
            <w:ins w:id="2211" w:author="SK" w:date="2017-09-30T16:47:00Z">
              <w:r>
                <w:rPr>
                  <w:rFonts w:asciiTheme="minorEastAsia" w:hAnsiTheme="minorEastAsia" w:hint="eastAsia"/>
                </w:rPr>
                <w:t>类型</w:t>
              </w:r>
            </w:ins>
          </w:p>
        </w:tc>
        <w:tc>
          <w:tcPr>
            <w:tcW w:w="1896" w:type="dxa"/>
          </w:tcPr>
          <w:p w:rsidR="00A32F30" w:rsidRDefault="00A32F30" w:rsidP="00A32F30">
            <w:pPr>
              <w:jc w:val="center"/>
              <w:rPr>
                <w:ins w:id="2212" w:author="SK" w:date="2017-09-30T16:48:00Z"/>
                <w:rFonts w:asciiTheme="minorEastAsia" w:hAnsiTheme="minorEastAsia"/>
              </w:rPr>
            </w:pPr>
            <w:ins w:id="2213" w:author="SK" w:date="2017-09-30T16:48:00Z">
              <w:r>
                <w:rPr>
                  <w:rFonts w:asciiTheme="minorEastAsia" w:hAnsiTheme="minorEastAsia" w:hint="eastAsia"/>
                </w:rPr>
                <w:t>00=诺券充值</w:t>
              </w:r>
            </w:ins>
          </w:p>
          <w:p w:rsidR="00A32F30" w:rsidRDefault="00A32F30" w:rsidP="00A32F30">
            <w:pPr>
              <w:jc w:val="center"/>
              <w:rPr>
                <w:ins w:id="2214" w:author="SK" w:date="2017-09-30T16:48:00Z"/>
                <w:rFonts w:asciiTheme="minorEastAsia" w:hAnsiTheme="minorEastAsia"/>
              </w:rPr>
            </w:pPr>
            <w:ins w:id="2215" w:author="SK" w:date="2017-09-30T16:48:00Z">
              <w:r>
                <w:rPr>
                  <w:rFonts w:asciiTheme="minorEastAsia" w:hAnsiTheme="minorEastAsia"/>
                </w:rPr>
                <w:t>01=</w:t>
              </w:r>
              <w:r>
                <w:rPr>
                  <w:rFonts w:asciiTheme="minorEastAsia" w:hAnsiTheme="minorEastAsia" w:hint="eastAsia"/>
                </w:rPr>
                <w:t>积分转入</w:t>
              </w:r>
            </w:ins>
          </w:p>
          <w:p w:rsidR="00A32F30" w:rsidRDefault="00A32F30" w:rsidP="00A32F30">
            <w:pPr>
              <w:jc w:val="center"/>
              <w:rPr>
                <w:ins w:id="2216" w:author="SK" w:date="2017-09-30T16:48:00Z"/>
                <w:rFonts w:asciiTheme="minorEastAsia" w:hAnsiTheme="minorEastAsia"/>
              </w:rPr>
            </w:pPr>
            <w:ins w:id="2217" w:author="SK" w:date="2017-09-30T16:48:00Z">
              <w:r>
                <w:rPr>
                  <w:rFonts w:asciiTheme="minorEastAsia" w:hAnsiTheme="minorEastAsia" w:hint="eastAsia"/>
                </w:rPr>
                <w:t>02=积分转出</w:t>
              </w:r>
            </w:ins>
          </w:p>
          <w:p w:rsidR="007A2909" w:rsidRPr="009D6787" w:rsidRDefault="00A32F30" w:rsidP="00A32F30">
            <w:pPr>
              <w:jc w:val="center"/>
              <w:rPr>
                <w:ins w:id="2218" w:author="SK" w:date="2017-09-30T16:47:00Z"/>
                <w:rFonts w:asciiTheme="minorEastAsia" w:hAnsiTheme="minorEastAsia"/>
              </w:rPr>
            </w:pPr>
            <w:ins w:id="2219" w:author="SK" w:date="2017-09-30T16:48:00Z">
              <w:r>
                <w:rPr>
                  <w:rFonts w:asciiTheme="minorEastAsia" w:hAnsiTheme="minorEastAsia" w:hint="eastAsia"/>
                </w:rPr>
                <w:t>03=诺宝转账赠送</w:t>
              </w:r>
            </w:ins>
          </w:p>
        </w:tc>
      </w:tr>
      <w:tr w:rsidR="007A2909" w:rsidTr="00A956DD">
        <w:trPr>
          <w:trHeight w:val="339"/>
          <w:ins w:id="2220" w:author="SK" w:date="2017-09-30T16:47:00Z"/>
        </w:trPr>
        <w:tc>
          <w:tcPr>
            <w:tcW w:w="1899" w:type="dxa"/>
          </w:tcPr>
          <w:p w:rsidR="007A2909" w:rsidRDefault="007A2909" w:rsidP="00A956DD">
            <w:pPr>
              <w:jc w:val="center"/>
              <w:rPr>
                <w:ins w:id="2221" w:author="SK" w:date="2017-09-30T16:47:00Z"/>
                <w:rFonts w:asciiTheme="minorEastAsia" w:hAnsiTheme="minorEastAsia"/>
              </w:rPr>
            </w:pPr>
            <w:ins w:id="2222" w:author="SK" w:date="2017-09-30T16:47:00Z">
              <w:r>
                <w:rPr>
                  <w:rFonts w:asciiTheme="minorEastAsia" w:hAnsiTheme="minorEastAsia" w:hint="eastAsia"/>
                </w:rPr>
                <w:t>tran_flown_no</w:t>
              </w:r>
            </w:ins>
          </w:p>
        </w:tc>
        <w:tc>
          <w:tcPr>
            <w:tcW w:w="966" w:type="dxa"/>
          </w:tcPr>
          <w:p w:rsidR="007A2909" w:rsidRDefault="007A2909" w:rsidP="00A956DD">
            <w:pPr>
              <w:jc w:val="center"/>
              <w:rPr>
                <w:ins w:id="2223" w:author="SK" w:date="2017-09-30T16:47:00Z"/>
                <w:rFonts w:asciiTheme="minorEastAsia" w:hAnsiTheme="minorEastAsia"/>
              </w:rPr>
            </w:pPr>
            <w:ins w:id="2224" w:author="SK" w:date="2017-09-30T16:4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A2909" w:rsidRDefault="007A2909" w:rsidP="00A956DD">
            <w:pPr>
              <w:jc w:val="center"/>
              <w:rPr>
                <w:ins w:id="2225" w:author="SK" w:date="2017-09-30T16:47:00Z"/>
                <w:rFonts w:asciiTheme="minorEastAsia" w:hAnsiTheme="minorEastAsia"/>
              </w:rPr>
            </w:pPr>
            <w:ins w:id="2226" w:author="SK" w:date="2017-09-30T16:4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7A2909" w:rsidRDefault="007A2909" w:rsidP="00A956DD">
            <w:pPr>
              <w:jc w:val="center"/>
              <w:rPr>
                <w:ins w:id="2227" w:author="SK" w:date="2017-09-30T16:47:00Z"/>
                <w:rFonts w:asciiTheme="minorEastAsia" w:hAnsiTheme="minorEastAsia"/>
              </w:rPr>
            </w:pPr>
            <w:ins w:id="2228" w:author="SK" w:date="2017-09-30T16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A2909" w:rsidRDefault="007A2909" w:rsidP="00A956DD">
            <w:pPr>
              <w:jc w:val="center"/>
              <w:rPr>
                <w:ins w:id="2229" w:author="SK" w:date="2017-09-30T16:47:00Z"/>
                <w:rFonts w:asciiTheme="minorEastAsia" w:hAnsiTheme="minorEastAsia"/>
              </w:rPr>
            </w:pPr>
            <w:ins w:id="2230" w:author="SK" w:date="2017-09-30T16:47:00Z">
              <w:r>
                <w:rPr>
                  <w:rFonts w:asciiTheme="minorEastAsia" w:hAnsiTheme="minorEastAsia" w:hint="eastAsia"/>
                </w:rPr>
                <w:t>流水号</w:t>
              </w:r>
            </w:ins>
          </w:p>
        </w:tc>
        <w:tc>
          <w:tcPr>
            <w:tcW w:w="1896" w:type="dxa"/>
          </w:tcPr>
          <w:p w:rsidR="007A2909" w:rsidRDefault="007A2909" w:rsidP="00A956DD">
            <w:pPr>
              <w:jc w:val="center"/>
              <w:rPr>
                <w:ins w:id="2231" w:author="SK" w:date="2017-09-30T16:47:00Z"/>
                <w:rFonts w:asciiTheme="minorEastAsia" w:hAnsiTheme="minorEastAsia"/>
              </w:rPr>
            </w:pPr>
          </w:p>
        </w:tc>
      </w:tr>
      <w:tr w:rsidR="007A2909" w:rsidRPr="006B61D2" w:rsidTr="00A956DD">
        <w:trPr>
          <w:trHeight w:val="353"/>
          <w:ins w:id="2232" w:author="SK" w:date="2017-09-30T16:47:00Z"/>
        </w:trPr>
        <w:tc>
          <w:tcPr>
            <w:tcW w:w="1899" w:type="dxa"/>
          </w:tcPr>
          <w:p w:rsidR="007A2909" w:rsidRPr="009D6787" w:rsidRDefault="007A2909" w:rsidP="00A956DD">
            <w:pPr>
              <w:jc w:val="center"/>
              <w:rPr>
                <w:ins w:id="2233" w:author="SK" w:date="2017-09-30T16:47:00Z"/>
                <w:rFonts w:asciiTheme="minorEastAsia" w:hAnsiTheme="minorEastAsia"/>
              </w:rPr>
            </w:pPr>
            <w:ins w:id="2234" w:author="SK" w:date="2017-09-30T16:47:00Z">
              <w:r w:rsidRPr="009D6787">
                <w:rPr>
                  <w:rFonts w:asciiTheme="minorEastAsia" w:hAnsiTheme="minorEastAsia" w:hint="eastAsia"/>
                </w:rPr>
                <w:t>organ_id</w:t>
              </w:r>
            </w:ins>
          </w:p>
        </w:tc>
        <w:tc>
          <w:tcPr>
            <w:tcW w:w="966" w:type="dxa"/>
          </w:tcPr>
          <w:p w:rsidR="007A2909" w:rsidRPr="009D6787" w:rsidRDefault="007A2909" w:rsidP="00A956DD">
            <w:pPr>
              <w:jc w:val="center"/>
              <w:rPr>
                <w:ins w:id="2235" w:author="SK" w:date="2017-09-30T16:47:00Z"/>
                <w:rFonts w:asciiTheme="minorEastAsia" w:hAnsiTheme="minorEastAsia"/>
              </w:rPr>
            </w:pPr>
            <w:ins w:id="2236" w:author="SK" w:date="2017-09-30T16:47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A2909" w:rsidRPr="009D6787" w:rsidRDefault="007A2909" w:rsidP="00A956DD">
            <w:pPr>
              <w:jc w:val="center"/>
              <w:rPr>
                <w:ins w:id="2237" w:author="SK" w:date="2017-09-30T16:47:00Z"/>
                <w:rFonts w:asciiTheme="minorEastAsia" w:hAnsiTheme="minorEastAsia"/>
              </w:rPr>
            </w:pPr>
            <w:ins w:id="2238" w:author="SK" w:date="2017-09-30T16:47:00Z">
              <w:r w:rsidRPr="009D6787"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7A2909" w:rsidRPr="009D6787" w:rsidRDefault="007A2909" w:rsidP="00A956DD">
            <w:pPr>
              <w:jc w:val="center"/>
              <w:rPr>
                <w:ins w:id="2239" w:author="SK" w:date="2017-09-30T16:47:00Z"/>
                <w:rFonts w:asciiTheme="minorEastAsia" w:hAnsiTheme="minorEastAsia"/>
              </w:rPr>
            </w:pPr>
            <w:ins w:id="2240" w:author="SK" w:date="2017-09-30T16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A2909" w:rsidRPr="009D6787" w:rsidRDefault="007A2909" w:rsidP="00A956DD">
            <w:pPr>
              <w:jc w:val="center"/>
              <w:rPr>
                <w:ins w:id="2241" w:author="SK" w:date="2017-09-30T16:47:00Z"/>
                <w:rFonts w:asciiTheme="minorEastAsia" w:hAnsiTheme="minorEastAsia"/>
              </w:rPr>
            </w:pPr>
            <w:ins w:id="2242" w:author="SK" w:date="2017-09-30T16:47:00Z">
              <w:r w:rsidRPr="009D6787">
                <w:rPr>
                  <w:rFonts w:asciiTheme="minorEastAsia" w:hAnsiTheme="minorEastAsia" w:hint="eastAsia"/>
                </w:rPr>
                <w:t>法人代码（机构代码）</w:t>
              </w:r>
            </w:ins>
          </w:p>
        </w:tc>
        <w:tc>
          <w:tcPr>
            <w:tcW w:w="1896" w:type="dxa"/>
          </w:tcPr>
          <w:p w:rsidR="007A2909" w:rsidRPr="009D6787" w:rsidRDefault="007A2909" w:rsidP="00A956DD">
            <w:pPr>
              <w:jc w:val="center"/>
              <w:rPr>
                <w:ins w:id="2243" w:author="SK" w:date="2017-09-30T16:47:00Z"/>
                <w:rFonts w:asciiTheme="minorEastAsia" w:hAnsiTheme="minorEastAsia"/>
              </w:rPr>
            </w:pPr>
            <w:ins w:id="2244" w:author="SK" w:date="2017-09-30T16:47:00Z">
              <w:r w:rsidRPr="009D6787">
                <w:rPr>
                  <w:rFonts w:asciiTheme="minorEastAsia" w:hAnsiTheme="minorEastAsia" w:hint="eastAsia"/>
                </w:rPr>
                <w:t>多法人标识</w:t>
              </w:r>
            </w:ins>
          </w:p>
        </w:tc>
      </w:tr>
      <w:tr w:rsidR="007A2909" w:rsidRPr="006B61D2" w:rsidTr="00A956DD">
        <w:trPr>
          <w:trHeight w:val="353"/>
          <w:ins w:id="2245" w:author="SK" w:date="2017-09-30T16:47:00Z"/>
        </w:trPr>
        <w:tc>
          <w:tcPr>
            <w:tcW w:w="1899" w:type="dxa"/>
          </w:tcPr>
          <w:p w:rsidR="007A2909" w:rsidRPr="009D6787" w:rsidRDefault="007A2909" w:rsidP="00A956DD">
            <w:pPr>
              <w:jc w:val="center"/>
              <w:rPr>
                <w:ins w:id="2246" w:author="SK" w:date="2017-09-30T16:47:00Z"/>
                <w:rFonts w:asciiTheme="minorEastAsia" w:hAnsiTheme="minorEastAsia"/>
              </w:rPr>
            </w:pPr>
            <w:ins w:id="2247" w:author="SK" w:date="2017-09-30T16:47:00Z">
              <w:r w:rsidRPr="009D6787">
                <w:rPr>
                  <w:rFonts w:asciiTheme="minorEastAsia" w:hAnsiTheme="minorEastAsia" w:hint="eastAsia"/>
                </w:rPr>
                <w:t>channel</w:t>
              </w:r>
            </w:ins>
          </w:p>
        </w:tc>
        <w:tc>
          <w:tcPr>
            <w:tcW w:w="966" w:type="dxa"/>
          </w:tcPr>
          <w:p w:rsidR="007A2909" w:rsidRPr="009D6787" w:rsidRDefault="007A2909" w:rsidP="00A956DD">
            <w:pPr>
              <w:jc w:val="center"/>
              <w:rPr>
                <w:ins w:id="2248" w:author="SK" w:date="2017-09-30T16:47:00Z"/>
                <w:rFonts w:asciiTheme="minorEastAsia" w:hAnsiTheme="minorEastAsia"/>
              </w:rPr>
            </w:pPr>
            <w:ins w:id="2249" w:author="SK" w:date="2017-09-30T16:47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A2909" w:rsidRPr="009D6787" w:rsidRDefault="007A2909" w:rsidP="00A956DD">
            <w:pPr>
              <w:jc w:val="center"/>
              <w:rPr>
                <w:ins w:id="2250" w:author="SK" w:date="2017-09-30T16:47:00Z"/>
                <w:rFonts w:asciiTheme="minorEastAsia" w:hAnsiTheme="minorEastAsia"/>
              </w:rPr>
            </w:pPr>
            <w:ins w:id="2251" w:author="SK" w:date="2017-09-30T16:47:00Z">
              <w:r w:rsidRPr="009D6787"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382" w:type="dxa"/>
          </w:tcPr>
          <w:p w:rsidR="007A2909" w:rsidRPr="009D6787" w:rsidRDefault="007A2909" w:rsidP="00A956DD">
            <w:pPr>
              <w:jc w:val="center"/>
              <w:rPr>
                <w:ins w:id="2252" w:author="SK" w:date="2017-09-30T16:47:00Z"/>
                <w:rFonts w:asciiTheme="minorEastAsia" w:hAnsiTheme="minorEastAsia"/>
              </w:rPr>
            </w:pPr>
            <w:ins w:id="2253" w:author="SK" w:date="2017-09-30T16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A2909" w:rsidRPr="009D6787" w:rsidRDefault="007A2909" w:rsidP="00A956DD">
            <w:pPr>
              <w:jc w:val="center"/>
              <w:rPr>
                <w:ins w:id="2254" w:author="SK" w:date="2017-09-30T16:47:00Z"/>
                <w:rFonts w:asciiTheme="minorEastAsia" w:hAnsiTheme="minorEastAsia"/>
              </w:rPr>
            </w:pPr>
            <w:ins w:id="2255" w:author="SK" w:date="2017-09-30T16:47:00Z">
              <w:r w:rsidRPr="009D6787">
                <w:rPr>
                  <w:rFonts w:asciiTheme="minorEastAsia" w:hAnsiTheme="minorEastAsia" w:hint="eastAsia"/>
                </w:rPr>
                <w:t>渠道</w:t>
              </w:r>
            </w:ins>
          </w:p>
        </w:tc>
        <w:tc>
          <w:tcPr>
            <w:tcW w:w="1896" w:type="dxa"/>
          </w:tcPr>
          <w:p w:rsidR="007A2909" w:rsidRPr="009D6787" w:rsidRDefault="007A2909" w:rsidP="00A956DD">
            <w:pPr>
              <w:jc w:val="center"/>
              <w:rPr>
                <w:ins w:id="2256" w:author="SK" w:date="2017-09-30T16:47:00Z"/>
                <w:rFonts w:asciiTheme="minorEastAsia" w:hAnsiTheme="minorEastAsia"/>
              </w:rPr>
            </w:pPr>
            <w:ins w:id="2257" w:author="SK" w:date="2017-09-30T16:47:00Z">
              <w:r w:rsidRPr="009D6787">
                <w:rPr>
                  <w:rFonts w:asciiTheme="minorEastAsia" w:hAnsiTheme="minorEastAsia" w:hint="eastAsia"/>
                </w:rPr>
                <w:t>00=APP</w:t>
              </w:r>
            </w:ins>
          </w:p>
          <w:p w:rsidR="007A2909" w:rsidRPr="009D6787" w:rsidRDefault="007A2909" w:rsidP="00A956DD">
            <w:pPr>
              <w:jc w:val="center"/>
              <w:rPr>
                <w:ins w:id="2258" w:author="SK" w:date="2017-09-30T16:47:00Z"/>
                <w:rFonts w:asciiTheme="minorEastAsia" w:hAnsiTheme="minorEastAsia"/>
              </w:rPr>
            </w:pPr>
            <w:ins w:id="2259" w:author="SK" w:date="2017-09-30T16:47:00Z">
              <w:r w:rsidRPr="009D6787">
                <w:rPr>
                  <w:rFonts w:asciiTheme="minorEastAsia" w:hAnsiTheme="minorEastAsia" w:hint="eastAsia"/>
                </w:rPr>
                <w:t>01=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 w:rsidRPr="009D6787">
                <w:rPr>
                  <w:rFonts w:asciiTheme="minorEastAsia" w:hAnsiTheme="minorEastAsia" w:hint="eastAsia"/>
                </w:rPr>
                <w:t>PC</w:t>
              </w:r>
            </w:ins>
          </w:p>
        </w:tc>
      </w:tr>
      <w:tr w:rsidR="007A2909" w:rsidRPr="006B61D2" w:rsidTr="00A956DD">
        <w:trPr>
          <w:trHeight w:val="353"/>
          <w:ins w:id="2260" w:author="SK" w:date="2017-09-30T16:47:00Z"/>
        </w:trPr>
        <w:tc>
          <w:tcPr>
            <w:tcW w:w="1899" w:type="dxa"/>
          </w:tcPr>
          <w:p w:rsidR="007A2909" w:rsidRPr="009D6787" w:rsidRDefault="007A2909" w:rsidP="00A956DD">
            <w:pPr>
              <w:jc w:val="center"/>
              <w:rPr>
                <w:ins w:id="2261" w:author="SK" w:date="2017-09-30T16:47:00Z"/>
                <w:rFonts w:asciiTheme="minorEastAsia" w:hAnsiTheme="minorEastAsia"/>
              </w:rPr>
            </w:pPr>
            <w:ins w:id="2262" w:author="SK" w:date="2017-09-30T16:47:00Z">
              <w:r w:rsidRPr="00FF49A8">
                <w:rPr>
                  <w:rFonts w:asciiTheme="minorEastAsia" w:hAnsiTheme="minorEastAsia"/>
                </w:rPr>
                <w:lastRenderedPageBreak/>
                <w:t>nonce_str</w:t>
              </w:r>
            </w:ins>
          </w:p>
        </w:tc>
        <w:tc>
          <w:tcPr>
            <w:tcW w:w="966" w:type="dxa"/>
          </w:tcPr>
          <w:p w:rsidR="007A2909" w:rsidRPr="009D6787" w:rsidRDefault="007A2909" w:rsidP="00A956DD">
            <w:pPr>
              <w:jc w:val="center"/>
              <w:rPr>
                <w:ins w:id="2263" w:author="SK" w:date="2017-09-30T16:47:00Z"/>
                <w:rFonts w:asciiTheme="minorEastAsia" w:hAnsiTheme="minorEastAsia"/>
              </w:rPr>
            </w:pPr>
            <w:ins w:id="2264" w:author="SK" w:date="2017-09-30T16:4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A2909" w:rsidRPr="009D6787" w:rsidRDefault="007A2909" w:rsidP="00A956DD">
            <w:pPr>
              <w:jc w:val="center"/>
              <w:rPr>
                <w:ins w:id="2265" w:author="SK" w:date="2017-09-30T16:47:00Z"/>
                <w:rFonts w:asciiTheme="minorEastAsia" w:hAnsiTheme="minorEastAsia"/>
              </w:rPr>
            </w:pPr>
            <w:ins w:id="2266" w:author="SK" w:date="2017-09-30T16:4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7A2909" w:rsidRDefault="007A2909" w:rsidP="00A956DD">
            <w:pPr>
              <w:jc w:val="center"/>
              <w:rPr>
                <w:ins w:id="2267" w:author="SK" w:date="2017-09-30T16:47:00Z"/>
                <w:rFonts w:asciiTheme="minorEastAsia" w:hAnsiTheme="minorEastAsia"/>
              </w:rPr>
            </w:pPr>
            <w:ins w:id="2268" w:author="SK" w:date="2017-09-30T16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A2909" w:rsidRPr="009D6787" w:rsidRDefault="007A2909" w:rsidP="00A956DD">
            <w:pPr>
              <w:jc w:val="center"/>
              <w:rPr>
                <w:ins w:id="2269" w:author="SK" w:date="2017-09-30T16:47:00Z"/>
                <w:rFonts w:asciiTheme="minorEastAsia" w:hAnsiTheme="minorEastAsia"/>
              </w:rPr>
            </w:pPr>
            <w:ins w:id="2270" w:author="SK" w:date="2017-09-30T16:47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896" w:type="dxa"/>
          </w:tcPr>
          <w:p w:rsidR="007A2909" w:rsidRPr="009D6787" w:rsidRDefault="007A2909" w:rsidP="00A956DD">
            <w:pPr>
              <w:jc w:val="center"/>
              <w:rPr>
                <w:ins w:id="2271" w:author="SK" w:date="2017-09-30T16:47:00Z"/>
                <w:rFonts w:asciiTheme="minorEastAsia" w:hAnsiTheme="minorEastAsia"/>
              </w:rPr>
            </w:pPr>
          </w:p>
        </w:tc>
      </w:tr>
      <w:tr w:rsidR="007A2909" w:rsidRPr="006B61D2" w:rsidTr="00A956DD">
        <w:trPr>
          <w:trHeight w:val="353"/>
          <w:ins w:id="2272" w:author="SK" w:date="2017-09-30T16:47:00Z"/>
        </w:trPr>
        <w:tc>
          <w:tcPr>
            <w:tcW w:w="1899" w:type="dxa"/>
          </w:tcPr>
          <w:p w:rsidR="007A2909" w:rsidRPr="00FF49A8" w:rsidRDefault="007A2909" w:rsidP="00A956DD">
            <w:pPr>
              <w:jc w:val="center"/>
              <w:rPr>
                <w:ins w:id="2273" w:author="SK" w:date="2017-09-30T16:47:00Z"/>
                <w:rFonts w:asciiTheme="minorEastAsia" w:hAnsiTheme="minorEastAsia"/>
              </w:rPr>
            </w:pPr>
            <w:ins w:id="2274" w:author="SK" w:date="2017-09-30T16:47:00Z">
              <w:r w:rsidRPr="00FF49A8"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966" w:type="dxa"/>
          </w:tcPr>
          <w:p w:rsidR="007A2909" w:rsidRDefault="007A2909" w:rsidP="00A956DD">
            <w:pPr>
              <w:jc w:val="center"/>
              <w:rPr>
                <w:ins w:id="2275" w:author="SK" w:date="2017-09-30T16:47:00Z"/>
                <w:rFonts w:asciiTheme="minorEastAsia" w:hAnsiTheme="minorEastAsia"/>
              </w:rPr>
            </w:pPr>
            <w:ins w:id="2276" w:author="SK" w:date="2017-09-30T16:4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A2909" w:rsidRDefault="007A2909" w:rsidP="00A956DD">
            <w:pPr>
              <w:jc w:val="center"/>
              <w:rPr>
                <w:ins w:id="2277" w:author="SK" w:date="2017-09-30T16:47:00Z"/>
                <w:rFonts w:asciiTheme="minorEastAsia" w:hAnsiTheme="minorEastAsia"/>
              </w:rPr>
            </w:pPr>
            <w:ins w:id="2278" w:author="SK" w:date="2017-09-30T16:47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7A2909" w:rsidRDefault="007A2909" w:rsidP="00A956DD">
            <w:pPr>
              <w:jc w:val="center"/>
              <w:rPr>
                <w:ins w:id="2279" w:author="SK" w:date="2017-09-30T16:47:00Z"/>
                <w:rFonts w:asciiTheme="minorEastAsia" w:hAnsiTheme="minorEastAsia"/>
              </w:rPr>
            </w:pPr>
            <w:ins w:id="2280" w:author="SK" w:date="2017-09-30T16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A2909" w:rsidRDefault="007A2909" w:rsidP="00A956DD">
            <w:pPr>
              <w:jc w:val="center"/>
              <w:rPr>
                <w:ins w:id="2281" w:author="SK" w:date="2017-09-30T16:47:00Z"/>
                <w:rFonts w:asciiTheme="minorEastAsia" w:hAnsiTheme="minorEastAsia"/>
              </w:rPr>
            </w:pPr>
            <w:ins w:id="2282" w:author="SK" w:date="2017-09-30T16:47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896" w:type="dxa"/>
          </w:tcPr>
          <w:p w:rsidR="007A2909" w:rsidRPr="009D6787" w:rsidRDefault="007A2909" w:rsidP="00A956DD">
            <w:pPr>
              <w:jc w:val="center"/>
              <w:rPr>
                <w:ins w:id="2283" w:author="SK" w:date="2017-09-30T16:47:00Z"/>
                <w:rFonts w:asciiTheme="minorEastAsia" w:hAnsiTheme="minorEastAsia"/>
              </w:rPr>
            </w:pPr>
          </w:p>
        </w:tc>
      </w:tr>
    </w:tbl>
    <w:p w:rsidR="00A32F30" w:rsidRDefault="00A32F30" w:rsidP="00A32F30">
      <w:pPr>
        <w:pStyle w:val="4"/>
        <w:rPr>
          <w:ins w:id="2284" w:author="SK" w:date="2017-09-30T16:49:00Z"/>
        </w:rPr>
      </w:pPr>
      <w:ins w:id="2285" w:author="SK" w:date="2017-09-30T16:49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ook w:val="04A0"/>
        <w:tblPrChange w:id="2286" w:author="SK" w:date="2017-09-30T17:08:00Z">
          <w:tblPr>
            <w:tblStyle w:val="a3"/>
            <w:tblW w:w="0" w:type="auto"/>
            <w:tblLook w:val="04A0"/>
          </w:tblPr>
        </w:tblPrChange>
      </w:tblPr>
      <w:tblGrid>
        <w:gridCol w:w="2250"/>
        <w:gridCol w:w="1048"/>
        <w:gridCol w:w="790"/>
        <w:gridCol w:w="1152"/>
        <w:gridCol w:w="1626"/>
        <w:gridCol w:w="1656"/>
        <w:tblGridChange w:id="2287">
          <w:tblGrid>
            <w:gridCol w:w="2250"/>
            <w:gridCol w:w="1048"/>
            <w:gridCol w:w="790"/>
            <w:gridCol w:w="1152"/>
            <w:gridCol w:w="1626"/>
            <w:gridCol w:w="1656"/>
          </w:tblGrid>
        </w:tblGridChange>
      </w:tblGrid>
      <w:tr w:rsidR="00A32F30" w:rsidTr="00742BB9">
        <w:trPr>
          <w:ins w:id="2288" w:author="SK" w:date="2017-09-30T16:49:00Z"/>
        </w:trPr>
        <w:tc>
          <w:tcPr>
            <w:tcW w:w="2250" w:type="dxa"/>
            <w:shd w:val="clear" w:color="auto" w:fill="D9D9D9" w:themeFill="background1" w:themeFillShade="D9"/>
            <w:tcPrChange w:id="2289" w:author="SK" w:date="2017-09-30T17:08:00Z">
              <w:tcPr>
                <w:tcW w:w="2250" w:type="dxa"/>
                <w:shd w:val="clear" w:color="auto" w:fill="D9D9D9" w:themeFill="background1" w:themeFillShade="D9"/>
              </w:tcPr>
            </w:tcPrChange>
          </w:tcPr>
          <w:p w:rsidR="00A32F30" w:rsidRDefault="00A32F30" w:rsidP="00A956DD">
            <w:pPr>
              <w:jc w:val="center"/>
              <w:rPr>
                <w:ins w:id="2290" w:author="SK" w:date="2017-09-30T16:49:00Z"/>
              </w:rPr>
            </w:pPr>
            <w:ins w:id="2291" w:author="SK" w:date="2017-09-30T16:49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48" w:type="dxa"/>
            <w:shd w:val="clear" w:color="auto" w:fill="D9D9D9" w:themeFill="background1" w:themeFillShade="D9"/>
            <w:tcPrChange w:id="2292" w:author="SK" w:date="2017-09-30T17:08:00Z">
              <w:tcPr>
                <w:tcW w:w="1048" w:type="dxa"/>
                <w:shd w:val="clear" w:color="auto" w:fill="D9D9D9" w:themeFill="background1" w:themeFillShade="D9"/>
              </w:tcPr>
            </w:tcPrChange>
          </w:tcPr>
          <w:p w:rsidR="00A32F30" w:rsidRDefault="00A32F30" w:rsidP="00A956DD">
            <w:pPr>
              <w:jc w:val="center"/>
              <w:rPr>
                <w:ins w:id="2293" w:author="SK" w:date="2017-09-30T16:49:00Z"/>
              </w:rPr>
            </w:pPr>
            <w:ins w:id="2294" w:author="SK" w:date="2017-09-30T16:49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  <w:tcPrChange w:id="2295" w:author="SK" w:date="2017-09-30T17:08:00Z">
              <w:tcPr>
                <w:tcW w:w="790" w:type="dxa"/>
                <w:shd w:val="clear" w:color="auto" w:fill="D9D9D9" w:themeFill="background1" w:themeFillShade="D9"/>
              </w:tcPr>
            </w:tcPrChange>
          </w:tcPr>
          <w:p w:rsidR="00A32F30" w:rsidRDefault="00A32F30" w:rsidP="00A956DD">
            <w:pPr>
              <w:jc w:val="center"/>
              <w:rPr>
                <w:ins w:id="2296" w:author="SK" w:date="2017-09-30T16:49:00Z"/>
              </w:rPr>
            </w:pPr>
            <w:ins w:id="2297" w:author="SK" w:date="2017-09-30T16:49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152" w:type="dxa"/>
            <w:shd w:val="clear" w:color="auto" w:fill="D9D9D9" w:themeFill="background1" w:themeFillShade="D9"/>
            <w:tcPrChange w:id="2298" w:author="SK" w:date="2017-09-30T17:08:00Z">
              <w:tcPr>
                <w:tcW w:w="1152" w:type="dxa"/>
                <w:shd w:val="clear" w:color="auto" w:fill="D9D9D9" w:themeFill="background1" w:themeFillShade="D9"/>
              </w:tcPr>
            </w:tcPrChange>
          </w:tcPr>
          <w:p w:rsidR="00A32F30" w:rsidRDefault="00A32F30" w:rsidP="00A956DD">
            <w:pPr>
              <w:jc w:val="center"/>
              <w:rPr>
                <w:ins w:id="2299" w:author="SK" w:date="2017-09-30T16:49:00Z"/>
              </w:rPr>
            </w:pPr>
            <w:ins w:id="2300" w:author="SK" w:date="2017-09-30T16:49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26" w:type="dxa"/>
            <w:shd w:val="clear" w:color="auto" w:fill="D9D9D9" w:themeFill="background1" w:themeFillShade="D9"/>
            <w:tcPrChange w:id="2301" w:author="SK" w:date="2017-09-30T17:08:00Z">
              <w:tcPr>
                <w:tcW w:w="1626" w:type="dxa"/>
                <w:shd w:val="clear" w:color="auto" w:fill="D9D9D9" w:themeFill="background1" w:themeFillShade="D9"/>
              </w:tcPr>
            </w:tcPrChange>
          </w:tcPr>
          <w:p w:rsidR="00A32F30" w:rsidRDefault="00A32F30" w:rsidP="00A956DD">
            <w:pPr>
              <w:jc w:val="center"/>
              <w:rPr>
                <w:ins w:id="2302" w:author="SK" w:date="2017-09-30T16:49:00Z"/>
              </w:rPr>
            </w:pPr>
            <w:ins w:id="2303" w:author="SK" w:date="2017-09-30T16:49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656" w:type="dxa"/>
            <w:shd w:val="clear" w:color="auto" w:fill="D9D9D9" w:themeFill="background1" w:themeFillShade="D9"/>
            <w:tcPrChange w:id="2304" w:author="SK" w:date="2017-09-30T17:08:00Z">
              <w:tcPr>
                <w:tcW w:w="1656" w:type="dxa"/>
                <w:shd w:val="clear" w:color="auto" w:fill="D9D9D9" w:themeFill="background1" w:themeFillShade="D9"/>
              </w:tcPr>
            </w:tcPrChange>
          </w:tcPr>
          <w:p w:rsidR="00A32F30" w:rsidRDefault="00A32F30" w:rsidP="00A956DD">
            <w:pPr>
              <w:jc w:val="center"/>
              <w:rPr>
                <w:ins w:id="2305" w:author="SK" w:date="2017-09-30T16:49:00Z"/>
              </w:rPr>
            </w:pPr>
            <w:ins w:id="2306" w:author="SK" w:date="2017-09-30T16:49:00Z">
              <w:r>
                <w:rPr>
                  <w:rFonts w:hint="eastAsia"/>
                </w:rPr>
                <w:t>备注</w:t>
              </w:r>
            </w:ins>
          </w:p>
        </w:tc>
      </w:tr>
      <w:tr w:rsidR="00A32F30" w:rsidTr="00742BB9">
        <w:trPr>
          <w:trHeight w:val="339"/>
          <w:ins w:id="2307" w:author="SK" w:date="2017-09-30T16:49:00Z"/>
          <w:trPrChange w:id="2308" w:author="SK" w:date="2017-09-30T17:08:00Z">
            <w:trPr>
              <w:trHeight w:val="339"/>
            </w:trPr>
          </w:trPrChange>
        </w:trPr>
        <w:tc>
          <w:tcPr>
            <w:tcW w:w="2250" w:type="dxa"/>
            <w:tcPrChange w:id="2309" w:author="SK" w:date="2017-09-30T17:08:00Z">
              <w:tcPr>
                <w:tcW w:w="2250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10" w:author="SK" w:date="2017-09-30T16:49:00Z"/>
                <w:rFonts w:asciiTheme="minorEastAsia" w:hAnsiTheme="minorEastAsia"/>
              </w:rPr>
            </w:pPr>
            <w:ins w:id="2311" w:author="SK" w:date="2017-09-30T16:49:00Z">
              <w:r w:rsidRPr="00E71FC7">
                <w:rPr>
                  <w:rFonts w:asciiTheme="minorEastAsia" w:hAnsiTheme="minorEastAsia" w:hint="eastAsia"/>
                </w:rPr>
                <w:t>ec</w:t>
              </w:r>
            </w:ins>
          </w:p>
        </w:tc>
        <w:tc>
          <w:tcPr>
            <w:tcW w:w="1048" w:type="dxa"/>
            <w:tcPrChange w:id="2312" w:author="SK" w:date="2017-09-30T17:08:00Z">
              <w:tcPr>
                <w:tcW w:w="1048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13" w:author="SK" w:date="2017-09-30T16:49:00Z"/>
                <w:rFonts w:asciiTheme="minorEastAsia" w:hAnsiTheme="minorEastAsia"/>
              </w:rPr>
            </w:pPr>
            <w:ins w:id="2314" w:author="SK" w:date="2017-09-30T16:49:00Z">
              <w:r w:rsidRPr="00E71FC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315" w:author="SK" w:date="2017-09-30T17:08:00Z">
              <w:tcPr>
                <w:tcW w:w="790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16" w:author="SK" w:date="2017-09-30T16:49:00Z"/>
                <w:rFonts w:asciiTheme="minorEastAsia" w:hAnsiTheme="minorEastAsia"/>
              </w:rPr>
            </w:pPr>
            <w:ins w:id="2317" w:author="SK" w:date="2017-09-30T16:49:00Z">
              <w:r w:rsidRPr="00E71FC7">
                <w:rPr>
                  <w:rFonts w:asciiTheme="minorEastAsia" w:hAnsiTheme="minorEastAsia" w:hint="eastAsia"/>
                </w:rPr>
                <w:t>8</w:t>
              </w:r>
            </w:ins>
          </w:p>
        </w:tc>
        <w:tc>
          <w:tcPr>
            <w:tcW w:w="1152" w:type="dxa"/>
            <w:tcPrChange w:id="2318" w:author="SK" w:date="2017-09-30T17:08:00Z">
              <w:tcPr>
                <w:tcW w:w="1152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19" w:author="SK" w:date="2017-09-30T16:49:00Z"/>
                <w:rFonts w:asciiTheme="minorEastAsia" w:hAnsiTheme="minorEastAsia"/>
              </w:rPr>
            </w:pPr>
            <w:ins w:id="2320" w:author="SK" w:date="2017-09-30T16:49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  <w:tcPrChange w:id="2321" w:author="SK" w:date="2017-09-30T17:08:00Z">
              <w:tcPr>
                <w:tcW w:w="1626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22" w:author="SK" w:date="2017-09-30T16:49:00Z"/>
                <w:rFonts w:asciiTheme="minorEastAsia" w:hAnsiTheme="minorEastAsia"/>
              </w:rPr>
            </w:pPr>
            <w:ins w:id="2323" w:author="SK" w:date="2017-09-30T16:49:00Z">
              <w:r w:rsidRPr="00E71FC7">
                <w:rPr>
                  <w:rFonts w:asciiTheme="minorEastAsia" w:hAnsiTheme="minorEastAsia" w:hint="eastAsia"/>
                </w:rPr>
                <w:t>响应码</w:t>
              </w:r>
            </w:ins>
          </w:p>
        </w:tc>
        <w:tc>
          <w:tcPr>
            <w:tcW w:w="1656" w:type="dxa"/>
            <w:tcPrChange w:id="2324" w:author="SK" w:date="2017-09-30T17:08:00Z">
              <w:tcPr>
                <w:tcW w:w="1656" w:type="dxa"/>
              </w:tcPr>
            </w:tcPrChange>
          </w:tcPr>
          <w:p w:rsidR="00A32F30" w:rsidRDefault="00A32F30" w:rsidP="00A956DD">
            <w:pPr>
              <w:jc w:val="center"/>
              <w:rPr>
                <w:ins w:id="2325" w:author="SK" w:date="2017-09-30T16:49:00Z"/>
                <w:rFonts w:asciiTheme="minorEastAsia" w:hAnsiTheme="minorEastAsia"/>
              </w:rPr>
            </w:pPr>
            <w:ins w:id="2326" w:author="SK" w:date="2017-09-30T16:49:00Z">
              <w:r>
                <w:rPr>
                  <w:rFonts w:asciiTheme="minorEastAsia" w:hAnsiTheme="minorEastAsia" w:hint="eastAsia"/>
                </w:rPr>
                <w:t>0=交易正常；</w:t>
              </w:r>
            </w:ins>
          </w:p>
          <w:p w:rsidR="00A32F30" w:rsidRPr="00E71FC7" w:rsidRDefault="00A32F30" w:rsidP="00A956DD">
            <w:pPr>
              <w:jc w:val="center"/>
              <w:rPr>
                <w:ins w:id="2327" w:author="SK" w:date="2017-09-30T16:49:00Z"/>
                <w:rFonts w:asciiTheme="minorEastAsia" w:hAnsiTheme="minorEastAsia"/>
              </w:rPr>
            </w:pPr>
            <w:ins w:id="2328" w:author="SK" w:date="2017-09-30T16:49:00Z">
              <w:r>
                <w:rPr>
                  <w:rFonts w:asciiTheme="minorEastAsia" w:hAnsiTheme="minorEastAsia" w:hint="eastAsia"/>
                </w:rPr>
                <w:t>!0=交易异常</w:t>
              </w:r>
            </w:ins>
          </w:p>
        </w:tc>
      </w:tr>
      <w:tr w:rsidR="00A32F30" w:rsidTr="00742BB9">
        <w:trPr>
          <w:trHeight w:val="353"/>
          <w:ins w:id="2329" w:author="SK" w:date="2017-09-30T16:49:00Z"/>
          <w:trPrChange w:id="2330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331" w:author="SK" w:date="2017-09-30T17:08:00Z">
              <w:tcPr>
                <w:tcW w:w="2250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32" w:author="SK" w:date="2017-09-30T16:49:00Z"/>
                <w:rFonts w:asciiTheme="minorEastAsia" w:hAnsiTheme="minorEastAsia"/>
              </w:rPr>
            </w:pPr>
            <w:ins w:id="2333" w:author="SK" w:date="2017-09-30T16:49:00Z">
              <w:r w:rsidRPr="00E71FC7">
                <w:rPr>
                  <w:rFonts w:asciiTheme="minorEastAsia" w:hAnsiTheme="minorEastAsia" w:hint="eastAsia"/>
                </w:rPr>
                <w:t>em</w:t>
              </w:r>
            </w:ins>
          </w:p>
        </w:tc>
        <w:tc>
          <w:tcPr>
            <w:tcW w:w="1048" w:type="dxa"/>
            <w:tcPrChange w:id="2334" w:author="SK" w:date="2017-09-30T17:08:00Z">
              <w:tcPr>
                <w:tcW w:w="1048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35" w:author="SK" w:date="2017-09-30T16:49:00Z"/>
                <w:rFonts w:asciiTheme="minorEastAsia" w:hAnsiTheme="minorEastAsia"/>
              </w:rPr>
            </w:pPr>
            <w:ins w:id="2336" w:author="SK" w:date="2017-09-30T16:49:00Z">
              <w:r w:rsidRPr="00E71FC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337" w:author="SK" w:date="2017-09-30T17:08:00Z">
              <w:tcPr>
                <w:tcW w:w="790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38" w:author="SK" w:date="2017-09-30T16:49:00Z"/>
                <w:rFonts w:asciiTheme="minorEastAsia" w:hAnsiTheme="minorEastAsia"/>
              </w:rPr>
            </w:pPr>
            <w:ins w:id="2339" w:author="SK" w:date="2017-09-30T16:49:00Z">
              <w:r w:rsidRPr="00E71FC7">
                <w:rPr>
                  <w:rFonts w:asciiTheme="minorEastAsia" w:hAnsiTheme="minorEastAsia" w:hint="eastAsia"/>
                </w:rPr>
                <w:t>600</w:t>
              </w:r>
            </w:ins>
          </w:p>
        </w:tc>
        <w:tc>
          <w:tcPr>
            <w:tcW w:w="1152" w:type="dxa"/>
            <w:tcPrChange w:id="2340" w:author="SK" w:date="2017-09-30T17:08:00Z">
              <w:tcPr>
                <w:tcW w:w="1152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41" w:author="SK" w:date="2017-09-30T16:49:00Z"/>
                <w:rFonts w:asciiTheme="minorEastAsia" w:hAnsiTheme="minorEastAsia"/>
              </w:rPr>
            </w:pPr>
            <w:ins w:id="2342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343" w:author="SK" w:date="2017-09-30T17:08:00Z">
              <w:tcPr>
                <w:tcW w:w="1626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44" w:author="SK" w:date="2017-09-30T16:49:00Z"/>
                <w:rFonts w:asciiTheme="minorEastAsia" w:hAnsiTheme="minorEastAsia"/>
              </w:rPr>
            </w:pPr>
            <w:ins w:id="2345" w:author="SK" w:date="2017-09-30T16:49:00Z">
              <w:r w:rsidRPr="00E71FC7">
                <w:rPr>
                  <w:rFonts w:asciiTheme="minorEastAsia" w:hAnsiTheme="minorEastAsia" w:hint="eastAsia"/>
                </w:rPr>
                <w:t>响应信息</w:t>
              </w:r>
            </w:ins>
          </w:p>
        </w:tc>
        <w:tc>
          <w:tcPr>
            <w:tcW w:w="1656" w:type="dxa"/>
            <w:tcPrChange w:id="2346" w:author="SK" w:date="2017-09-30T17:08:00Z">
              <w:tcPr>
                <w:tcW w:w="1656" w:type="dxa"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47" w:author="SK" w:date="2017-09-30T16:49:00Z"/>
                <w:rFonts w:asciiTheme="minorEastAsia" w:hAnsiTheme="minorEastAsia"/>
              </w:rPr>
            </w:pPr>
          </w:p>
        </w:tc>
      </w:tr>
      <w:tr w:rsidR="00585F56" w:rsidTr="00742BB9">
        <w:trPr>
          <w:trHeight w:val="353"/>
          <w:ins w:id="2348" w:author="SK" w:date="2017-09-30T16:49:00Z"/>
          <w:trPrChange w:id="2349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350" w:author="SK" w:date="2017-09-30T17:08:00Z">
              <w:tcPr>
                <w:tcW w:w="2250" w:type="dxa"/>
              </w:tcPr>
            </w:tcPrChange>
          </w:tcPr>
          <w:p w:rsidR="00585F56" w:rsidRDefault="00585F56" w:rsidP="00A956DD">
            <w:pPr>
              <w:jc w:val="center"/>
              <w:rPr>
                <w:ins w:id="2351" w:author="SK" w:date="2017-09-30T16:49:00Z"/>
                <w:rFonts w:asciiTheme="minorEastAsia" w:hAnsiTheme="minorEastAsia"/>
              </w:rPr>
            </w:pPr>
            <w:ins w:id="2352" w:author="SK" w:date="2017-09-30T16:51:00Z">
              <w:r>
                <w:rPr>
                  <w:rFonts w:asciiTheme="minorEastAsia" w:hAnsiTheme="minorEastAsia" w:hint="eastAsia"/>
                </w:rPr>
                <w:t>nq_amount</w:t>
              </w:r>
            </w:ins>
          </w:p>
        </w:tc>
        <w:tc>
          <w:tcPr>
            <w:tcW w:w="1048" w:type="dxa"/>
            <w:tcPrChange w:id="2353" w:author="SK" w:date="2017-09-30T17:08:00Z">
              <w:tcPr>
                <w:tcW w:w="1048" w:type="dxa"/>
              </w:tcPr>
            </w:tcPrChange>
          </w:tcPr>
          <w:p w:rsidR="00585F56" w:rsidRDefault="00585F56" w:rsidP="00A956DD">
            <w:pPr>
              <w:jc w:val="center"/>
              <w:rPr>
                <w:ins w:id="2354" w:author="SK" w:date="2017-09-30T16:49:00Z"/>
                <w:rFonts w:asciiTheme="minorEastAsia" w:hAnsiTheme="minorEastAsia"/>
              </w:rPr>
            </w:pPr>
            <w:ins w:id="2355" w:author="SK" w:date="2017-09-30T16:51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  <w:tcPrChange w:id="2356" w:author="SK" w:date="2017-09-30T17:08:00Z">
              <w:tcPr>
                <w:tcW w:w="790" w:type="dxa"/>
              </w:tcPr>
            </w:tcPrChange>
          </w:tcPr>
          <w:p w:rsidR="00585F56" w:rsidRPr="00E71FC7" w:rsidRDefault="00585F56" w:rsidP="00A956DD">
            <w:pPr>
              <w:jc w:val="center"/>
              <w:rPr>
                <w:ins w:id="2357" w:author="SK" w:date="2017-09-30T16:49:00Z"/>
                <w:rFonts w:asciiTheme="minorEastAsia" w:hAnsiTheme="minorEastAsia"/>
              </w:rPr>
            </w:pPr>
            <w:ins w:id="2358" w:author="SK" w:date="2017-09-30T16:51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  <w:tcPrChange w:id="2359" w:author="SK" w:date="2017-09-30T17:08:00Z">
              <w:tcPr>
                <w:tcW w:w="1152" w:type="dxa"/>
              </w:tcPr>
            </w:tcPrChange>
          </w:tcPr>
          <w:p w:rsidR="00585F56" w:rsidRDefault="00585F56" w:rsidP="00A956DD">
            <w:pPr>
              <w:jc w:val="center"/>
              <w:rPr>
                <w:ins w:id="2360" w:author="SK" w:date="2017-09-30T16:49:00Z"/>
                <w:rFonts w:asciiTheme="minorEastAsia" w:hAnsiTheme="minorEastAsia"/>
              </w:rPr>
            </w:pPr>
            <w:ins w:id="2361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362" w:author="SK" w:date="2017-09-30T17:08:00Z">
              <w:tcPr>
                <w:tcW w:w="1626" w:type="dxa"/>
              </w:tcPr>
            </w:tcPrChange>
          </w:tcPr>
          <w:p w:rsidR="00585F56" w:rsidRDefault="00585F56" w:rsidP="00A956DD">
            <w:pPr>
              <w:jc w:val="center"/>
              <w:rPr>
                <w:ins w:id="2363" w:author="SK" w:date="2017-09-30T16:49:00Z"/>
                <w:rFonts w:asciiTheme="minorEastAsia" w:hAnsiTheme="minorEastAsia"/>
              </w:rPr>
            </w:pPr>
            <w:ins w:id="2364" w:author="SK" w:date="2017-09-30T16:51:00Z">
              <w:r>
                <w:rPr>
                  <w:rFonts w:asciiTheme="minorEastAsia" w:hAnsiTheme="minorEastAsia" w:hint="eastAsia"/>
                </w:rPr>
                <w:t>诺券数量</w:t>
              </w:r>
            </w:ins>
          </w:p>
        </w:tc>
        <w:tc>
          <w:tcPr>
            <w:tcW w:w="1656" w:type="dxa"/>
            <w:vMerge w:val="restart"/>
            <w:tcPrChange w:id="2365" w:author="SK" w:date="2017-09-30T17:08:00Z">
              <w:tcPr>
                <w:tcW w:w="1656" w:type="dxa"/>
                <w:vMerge w:val="restart"/>
              </w:tcPr>
            </w:tcPrChange>
          </w:tcPr>
          <w:p w:rsidR="00585F56" w:rsidRPr="00E71FC7" w:rsidRDefault="00585F56" w:rsidP="00A956DD">
            <w:pPr>
              <w:jc w:val="center"/>
              <w:rPr>
                <w:ins w:id="2366" w:author="SK" w:date="2017-09-30T16:49:00Z"/>
                <w:rFonts w:asciiTheme="minorEastAsia" w:hAnsiTheme="minorEastAsia"/>
              </w:rPr>
            </w:pPr>
            <w:ins w:id="2367" w:author="SK" w:date="2017-09-30T16:49:00Z">
              <w:r>
                <w:rPr>
                  <w:rFonts w:asciiTheme="minorEastAsia" w:hAnsiTheme="minorEastAsia" w:hint="eastAsia"/>
                </w:rPr>
                <w:t>tran_type=00返回</w:t>
              </w:r>
            </w:ins>
          </w:p>
        </w:tc>
      </w:tr>
      <w:tr w:rsidR="00A32F30" w:rsidTr="00742BB9">
        <w:trPr>
          <w:trHeight w:val="353"/>
          <w:ins w:id="2368" w:author="SK" w:date="2017-09-30T16:49:00Z"/>
          <w:trPrChange w:id="2369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370" w:author="SK" w:date="2017-09-30T17:08:00Z">
              <w:tcPr>
                <w:tcW w:w="2250" w:type="dxa"/>
              </w:tcPr>
            </w:tcPrChange>
          </w:tcPr>
          <w:p w:rsidR="00A32F30" w:rsidRDefault="00A32F30" w:rsidP="00A956DD">
            <w:pPr>
              <w:jc w:val="center"/>
              <w:rPr>
                <w:ins w:id="2371" w:author="SK" w:date="2017-09-30T16:49:00Z"/>
                <w:rFonts w:asciiTheme="minorEastAsia" w:hAnsiTheme="minorEastAsia"/>
              </w:rPr>
            </w:pPr>
            <w:ins w:id="2372" w:author="SK" w:date="2017-09-30T16:49:00Z">
              <w:r>
                <w:rPr>
                  <w:rFonts w:asciiTheme="minorEastAsia" w:hAnsiTheme="minorEastAsia" w:hint="eastAsia"/>
                </w:rPr>
                <w:t>pay_</w:t>
              </w:r>
            </w:ins>
            <w:ins w:id="2373" w:author="SK" w:date="2017-09-30T16:51:00Z">
              <w:r w:rsidR="00585F56">
                <w:rPr>
                  <w:rFonts w:asciiTheme="minorEastAsia" w:hAnsiTheme="minorEastAsia" w:hint="eastAsia"/>
                </w:rPr>
                <w:t>type</w:t>
              </w:r>
            </w:ins>
          </w:p>
        </w:tc>
        <w:tc>
          <w:tcPr>
            <w:tcW w:w="1048" w:type="dxa"/>
            <w:tcPrChange w:id="2374" w:author="SK" w:date="2017-09-30T17:08:00Z">
              <w:tcPr>
                <w:tcW w:w="1048" w:type="dxa"/>
              </w:tcPr>
            </w:tcPrChange>
          </w:tcPr>
          <w:p w:rsidR="00A32F30" w:rsidRDefault="00585F56" w:rsidP="00A956DD">
            <w:pPr>
              <w:jc w:val="center"/>
              <w:rPr>
                <w:ins w:id="2375" w:author="SK" w:date="2017-09-30T16:49:00Z"/>
                <w:rFonts w:asciiTheme="minorEastAsia" w:hAnsiTheme="minorEastAsia"/>
              </w:rPr>
            </w:pPr>
            <w:ins w:id="2376" w:author="SK" w:date="2017-09-30T16:51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377" w:author="SK" w:date="2017-09-30T17:08:00Z">
              <w:tcPr>
                <w:tcW w:w="790" w:type="dxa"/>
              </w:tcPr>
            </w:tcPrChange>
          </w:tcPr>
          <w:p w:rsidR="00A32F30" w:rsidRPr="00E71FC7" w:rsidRDefault="00585F56" w:rsidP="00A956DD">
            <w:pPr>
              <w:jc w:val="center"/>
              <w:rPr>
                <w:ins w:id="2378" w:author="SK" w:date="2017-09-30T16:49:00Z"/>
                <w:rFonts w:asciiTheme="minorEastAsia" w:hAnsiTheme="minorEastAsia"/>
              </w:rPr>
            </w:pPr>
            <w:ins w:id="2379" w:author="SK" w:date="2017-09-30T16:49:00Z">
              <w:r>
                <w:rPr>
                  <w:rFonts w:asciiTheme="minorEastAsia" w:hAnsiTheme="minorEastAsia" w:hint="eastAsia"/>
                </w:rPr>
                <w:t>100</w:t>
              </w:r>
            </w:ins>
          </w:p>
        </w:tc>
        <w:tc>
          <w:tcPr>
            <w:tcW w:w="1152" w:type="dxa"/>
            <w:tcPrChange w:id="2380" w:author="SK" w:date="2017-09-30T17:08:00Z">
              <w:tcPr>
                <w:tcW w:w="1152" w:type="dxa"/>
              </w:tcPr>
            </w:tcPrChange>
          </w:tcPr>
          <w:p w:rsidR="00A32F30" w:rsidRDefault="00A32F30" w:rsidP="00A956DD">
            <w:pPr>
              <w:jc w:val="center"/>
              <w:rPr>
                <w:ins w:id="2381" w:author="SK" w:date="2017-09-30T16:49:00Z"/>
                <w:rFonts w:asciiTheme="minorEastAsia" w:hAnsiTheme="minorEastAsia"/>
              </w:rPr>
            </w:pPr>
            <w:ins w:id="2382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383" w:author="SK" w:date="2017-09-30T17:08:00Z">
              <w:tcPr>
                <w:tcW w:w="1626" w:type="dxa"/>
              </w:tcPr>
            </w:tcPrChange>
          </w:tcPr>
          <w:p w:rsidR="00A32F30" w:rsidRDefault="00A32F30" w:rsidP="00A956DD">
            <w:pPr>
              <w:jc w:val="center"/>
              <w:rPr>
                <w:ins w:id="2384" w:author="SK" w:date="2017-09-30T16:49:00Z"/>
                <w:rFonts w:asciiTheme="minorEastAsia" w:hAnsiTheme="minorEastAsia"/>
              </w:rPr>
            </w:pPr>
            <w:ins w:id="2385" w:author="SK" w:date="2017-09-30T16:49:00Z">
              <w:r>
                <w:rPr>
                  <w:rFonts w:asciiTheme="minorEastAsia" w:hAnsiTheme="minorEastAsia" w:hint="eastAsia"/>
                </w:rPr>
                <w:t>支付</w:t>
              </w:r>
            </w:ins>
            <w:ins w:id="2386" w:author="SK" w:date="2017-09-30T16:52:00Z">
              <w:r w:rsidR="00585F56">
                <w:rPr>
                  <w:rFonts w:asciiTheme="minorEastAsia" w:hAnsiTheme="minorEastAsia" w:hint="eastAsia"/>
                </w:rPr>
                <w:t>方式</w:t>
              </w:r>
            </w:ins>
          </w:p>
        </w:tc>
        <w:tc>
          <w:tcPr>
            <w:tcW w:w="1656" w:type="dxa"/>
            <w:vMerge/>
            <w:tcPrChange w:id="2387" w:author="SK" w:date="2017-09-30T17:08:00Z">
              <w:tcPr>
                <w:tcW w:w="1656" w:type="dxa"/>
                <w:vMerge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388" w:author="SK" w:date="2017-09-30T16:49:00Z"/>
                <w:rFonts w:asciiTheme="minorEastAsia" w:hAnsiTheme="minorEastAsia"/>
              </w:rPr>
            </w:pPr>
          </w:p>
        </w:tc>
      </w:tr>
      <w:tr w:rsidR="00A32F30" w:rsidTr="00742BB9">
        <w:trPr>
          <w:trHeight w:val="353"/>
          <w:ins w:id="2389" w:author="SK" w:date="2017-09-30T16:49:00Z"/>
          <w:trPrChange w:id="2390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391" w:author="SK" w:date="2017-09-30T17:08:00Z">
              <w:tcPr>
                <w:tcW w:w="2250" w:type="dxa"/>
              </w:tcPr>
            </w:tcPrChange>
          </w:tcPr>
          <w:p w:rsidR="00A32F30" w:rsidRDefault="00A32F30" w:rsidP="00A956DD">
            <w:pPr>
              <w:jc w:val="center"/>
              <w:rPr>
                <w:ins w:id="2392" w:author="SK" w:date="2017-09-30T16:49:00Z"/>
                <w:rFonts w:asciiTheme="minorEastAsia" w:hAnsiTheme="minorEastAsia"/>
              </w:rPr>
            </w:pPr>
            <w:ins w:id="2393" w:author="SK" w:date="2017-09-30T16:49:00Z">
              <w:r>
                <w:rPr>
                  <w:rFonts w:asciiTheme="minorEastAsia" w:hAnsiTheme="minorEastAsia" w:hint="eastAsia"/>
                </w:rPr>
                <w:t>pay_</w:t>
              </w:r>
            </w:ins>
            <w:ins w:id="2394" w:author="SK" w:date="2017-09-30T16:52:00Z">
              <w:r w:rsidR="00585F56">
                <w:rPr>
                  <w:rFonts w:asciiTheme="minorEastAsia" w:hAnsiTheme="minorEastAsia" w:hint="eastAsia"/>
                </w:rPr>
                <w:t>amount</w:t>
              </w:r>
            </w:ins>
          </w:p>
        </w:tc>
        <w:tc>
          <w:tcPr>
            <w:tcW w:w="1048" w:type="dxa"/>
            <w:tcPrChange w:id="2395" w:author="SK" w:date="2017-09-30T17:08:00Z">
              <w:tcPr>
                <w:tcW w:w="1048" w:type="dxa"/>
              </w:tcPr>
            </w:tcPrChange>
          </w:tcPr>
          <w:p w:rsidR="00A32F30" w:rsidRDefault="00585F56" w:rsidP="00A956DD">
            <w:pPr>
              <w:jc w:val="center"/>
              <w:rPr>
                <w:ins w:id="2396" w:author="SK" w:date="2017-09-30T16:49:00Z"/>
                <w:rFonts w:asciiTheme="minorEastAsia" w:hAnsiTheme="minorEastAsia"/>
              </w:rPr>
            </w:pPr>
            <w:ins w:id="2397" w:author="SK" w:date="2017-09-30T16:52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  <w:tcPrChange w:id="2398" w:author="SK" w:date="2017-09-30T17:08:00Z">
              <w:tcPr>
                <w:tcW w:w="790" w:type="dxa"/>
              </w:tcPr>
            </w:tcPrChange>
          </w:tcPr>
          <w:p w:rsidR="00A32F30" w:rsidRPr="00E71FC7" w:rsidRDefault="00585F56" w:rsidP="00A956DD">
            <w:pPr>
              <w:jc w:val="center"/>
              <w:rPr>
                <w:ins w:id="2399" w:author="SK" w:date="2017-09-30T16:49:00Z"/>
                <w:rFonts w:asciiTheme="minorEastAsia" w:hAnsiTheme="minorEastAsia"/>
              </w:rPr>
            </w:pPr>
            <w:ins w:id="2400" w:author="SK" w:date="2017-09-30T16:49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  <w:tcPrChange w:id="2401" w:author="SK" w:date="2017-09-30T17:08:00Z">
              <w:tcPr>
                <w:tcW w:w="1152" w:type="dxa"/>
              </w:tcPr>
            </w:tcPrChange>
          </w:tcPr>
          <w:p w:rsidR="00A32F30" w:rsidRDefault="00A32F30" w:rsidP="00A956DD">
            <w:pPr>
              <w:jc w:val="center"/>
              <w:rPr>
                <w:ins w:id="2402" w:author="SK" w:date="2017-09-30T16:49:00Z"/>
                <w:rFonts w:asciiTheme="minorEastAsia" w:hAnsiTheme="minorEastAsia"/>
              </w:rPr>
            </w:pPr>
            <w:ins w:id="2403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404" w:author="SK" w:date="2017-09-30T17:08:00Z">
              <w:tcPr>
                <w:tcW w:w="1626" w:type="dxa"/>
              </w:tcPr>
            </w:tcPrChange>
          </w:tcPr>
          <w:p w:rsidR="00A32F30" w:rsidRDefault="00A32F30" w:rsidP="00A956DD">
            <w:pPr>
              <w:jc w:val="center"/>
              <w:rPr>
                <w:ins w:id="2405" w:author="SK" w:date="2017-09-30T16:49:00Z"/>
                <w:rFonts w:asciiTheme="minorEastAsia" w:hAnsiTheme="minorEastAsia"/>
              </w:rPr>
            </w:pPr>
            <w:ins w:id="2406" w:author="SK" w:date="2017-09-30T16:49:00Z">
              <w:r>
                <w:rPr>
                  <w:rFonts w:asciiTheme="minorEastAsia" w:hAnsiTheme="minorEastAsia" w:hint="eastAsia"/>
                </w:rPr>
                <w:t>支付</w:t>
              </w:r>
            </w:ins>
            <w:ins w:id="2407" w:author="SK" w:date="2017-09-30T16:52:00Z">
              <w:r w:rsidR="00585F56">
                <w:rPr>
                  <w:rFonts w:asciiTheme="minorEastAsia" w:hAnsiTheme="minorEastAsia" w:hint="eastAsia"/>
                </w:rPr>
                <w:t>金额</w:t>
              </w:r>
            </w:ins>
          </w:p>
        </w:tc>
        <w:tc>
          <w:tcPr>
            <w:tcW w:w="1656" w:type="dxa"/>
            <w:vMerge/>
            <w:tcPrChange w:id="2408" w:author="SK" w:date="2017-09-30T17:08:00Z">
              <w:tcPr>
                <w:tcW w:w="1656" w:type="dxa"/>
                <w:vMerge/>
              </w:tcPr>
            </w:tcPrChange>
          </w:tcPr>
          <w:p w:rsidR="00A32F30" w:rsidRPr="00E71FC7" w:rsidRDefault="00A32F30" w:rsidP="00A956DD">
            <w:pPr>
              <w:jc w:val="center"/>
              <w:rPr>
                <w:ins w:id="2409" w:author="SK" w:date="2017-09-30T16:49:00Z"/>
                <w:rFonts w:asciiTheme="minorEastAsia" w:hAnsiTheme="minorEastAsia"/>
              </w:rPr>
            </w:pPr>
          </w:p>
        </w:tc>
      </w:tr>
      <w:tr w:rsidR="00B70F3E" w:rsidTr="00742BB9">
        <w:trPr>
          <w:trHeight w:val="353"/>
          <w:ins w:id="2410" w:author="SK" w:date="2017-09-30T16:52:00Z"/>
          <w:trPrChange w:id="2411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412" w:author="SK" w:date="2017-09-30T17:08:00Z">
              <w:tcPr>
                <w:tcW w:w="2250" w:type="dxa"/>
              </w:tcPr>
            </w:tcPrChange>
          </w:tcPr>
          <w:p w:rsidR="00B70F3E" w:rsidRDefault="00B70F3E" w:rsidP="00A956DD">
            <w:pPr>
              <w:jc w:val="center"/>
              <w:rPr>
                <w:ins w:id="2413" w:author="SK" w:date="2017-09-30T16:52:00Z"/>
                <w:rFonts w:asciiTheme="minorEastAsia" w:hAnsiTheme="minorEastAsia"/>
              </w:rPr>
            </w:pPr>
            <w:ins w:id="2414" w:author="SK" w:date="2017-09-30T16:52:00Z">
              <w:r>
                <w:rPr>
                  <w:rFonts w:asciiTheme="minorEastAsia" w:hAnsiTheme="minorEastAsia" w:hint="eastAsia"/>
                </w:rPr>
                <w:t>pay_state</w:t>
              </w:r>
            </w:ins>
          </w:p>
        </w:tc>
        <w:tc>
          <w:tcPr>
            <w:tcW w:w="1048" w:type="dxa"/>
            <w:tcPrChange w:id="2415" w:author="SK" w:date="2017-09-30T17:08:00Z">
              <w:tcPr>
                <w:tcW w:w="1048" w:type="dxa"/>
              </w:tcPr>
            </w:tcPrChange>
          </w:tcPr>
          <w:p w:rsidR="00B70F3E" w:rsidRDefault="00B70F3E" w:rsidP="00A956DD">
            <w:pPr>
              <w:jc w:val="center"/>
              <w:rPr>
                <w:ins w:id="2416" w:author="SK" w:date="2017-09-30T16:52:00Z"/>
                <w:rFonts w:asciiTheme="minorEastAsia" w:hAnsiTheme="minorEastAsia"/>
              </w:rPr>
            </w:pPr>
            <w:ins w:id="2417" w:author="SK" w:date="2017-09-30T16:54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418" w:author="SK" w:date="2017-09-30T17:08:00Z">
              <w:tcPr>
                <w:tcW w:w="790" w:type="dxa"/>
              </w:tcPr>
            </w:tcPrChange>
          </w:tcPr>
          <w:p w:rsidR="00B70F3E" w:rsidRDefault="00B70F3E" w:rsidP="00A956DD">
            <w:pPr>
              <w:jc w:val="center"/>
              <w:rPr>
                <w:ins w:id="2419" w:author="SK" w:date="2017-09-30T16:52:00Z"/>
                <w:rFonts w:asciiTheme="minorEastAsia" w:hAnsiTheme="minorEastAsia"/>
              </w:rPr>
            </w:pPr>
            <w:ins w:id="2420" w:author="SK" w:date="2017-09-30T16:54:00Z">
              <w:r>
                <w:rPr>
                  <w:rFonts w:asciiTheme="minorEastAsia" w:hAnsiTheme="minorEastAsia" w:hint="eastAsia"/>
                </w:rPr>
                <w:t>100</w:t>
              </w:r>
            </w:ins>
          </w:p>
        </w:tc>
        <w:tc>
          <w:tcPr>
            <w:tcW w:w="1152" w:type="dxa"/>
            <w:tcPrChange w:id="2421" w:author="SK" w:date="2017-09-30T17:08:00Z">
              <w:tcPr>
                <w:tcW w:w="1152" w:type="dxa"/>
              </w:tcPr>
            </w:tcPrChange>
          </w:tcPr>
          <w:p w:rsidR="00B70F3E" w:rsidRDefault="00B70F3E" w:rsidP="00A956DD">
            <w:pPr>
              <w:jc w:val="center"/>
              <w:rPr>
                <w:ins w:id="2422" w:author="SK" w:date="2017-09-30T16:52:00Z"/>
                <w:rFonts w:asciiTheme="minorEastAsia" w:hAnsiTheme="minorEastAsia"/>
              </w:rPr>
            </w:pPr>
            <w:ins w:id="2423" w:author="SK" w:date="2017-09-30T16:54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424" w:author="SK" w:date="2017-09-30T17:08:00Z">
              <w:tcPr>
                <w:tcW w:w="1626" w:type="dxa"/>
              </w:tcPr>
            </w:tcPrChange>
          </w:tcPr>
          <w:p w:rsidR="00B70F3E" w:rsidRDefault="00B70F3E" w:rsidP="00A956DD">
            <w:pPr>
              <w:jc w:val="center"/>
              <w:rPr>
                <w:ins w:id="2425" w:author="SK" w:date="2017-09-30T16:52:00Z"/>
                <w:rFonts w:asciiTheme="minorEastAsia" w:hAnsiTheme="minorEastAsia"/>
              </w:rPr>
            </w:pPr>
            <w:ins w:id="2426" w:author="SK" w:date="2017-09-30T16:52:00Z">
              <w:r>
                <w:rPr>
                  <w:rFonts w:asciiTheme="minorEastAsia" w:hAnsiTheme="minorEastAsia" w:hint="eastAsia"/>
                </w:rPr>
                <w:t>支付状态</w:t>
              </w:r>
            </w:ins>
          </w:p>
        </w:tc>
        <w:tc>
          <w:tcPr>
            <w:tcW w:w="1656" w:type="dxa"/>
            <w:vMerge/>
            <w:tcPrChange w:id="2427" w:author="SK" w:date="2017-09-30T17:08:00Z">
              <w:tcPr>
                <w:tcW w:w="1656" w:type="dxa"/>
                <w:vMerge/>
              </w:tcPr>
            </w:tcPrChange>
          </w:tcPr>
          <w:p w:rsidR="00B70F3E" w:rsidRPr="00E71FC7" w:rsidRDefault="00B70F3E" w:rsidP="00A956DD">
            <w:pPr>
              <w:jc w:val="center"/>
              <w:rPr>
                <w:ins w:id="2428" w:author="SK" w:date="2017-09-30T16:52:00Z"/>
                <w:rFonts w:asciiTheme="minorEastAsia" w:hAnsiTheme="minorEastAsia"/>
              </w:rPr>
            </w:pPr>
          </w:p>
        </w:tc>
      </w:tr>
      <w:tr w:rsidR="00B70F3E" w:rsidTr="00742BB9">
        <w:trPr>
          <w:trHeight w:val="353"/>
          <w:ins w:id="2429" w:author="SK" w:date="2017-09-30T16:49:00Z"/>
          <w:trPrChange w:id="2430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431" w:author="SK" w:date="2017-09-30T17:08:00Z">
              <w:tcPr>
                <w:tcW w:w="2250" w:type="dxa"/>
              </w:tcPr>
            </w:tcPrChange>
          </w:tcPr>
          <w:p w:rsidR="00B70F3E" w:rsidRDefault="00B70F3E" w:rsidP="00A956DD">
            <w:pPr>
              <w:jc w:val="center"/>
              <w:rPr>
                <w:ins w:id="2432" w:author="SK" w:date="2017-09-30T16:49:00Z"/>
                <w:rFonts w:asciiTheme="minorEastAsia" w:hAnsiTheme="minorEastAsia"/>
              </w:rPr>
            </w:pPr>
            <w:ins w:id="2433" w:author="SK" w:date="2017-09-30T16:49:00Z">
              <w:r>
                <w:rPr>
                  <w:rFonts w:asciiTheme="minorEastAsia" w:hAnsiTheme="minorEastAsia" w:hint="eastAsia"/>
                </w:rPr>
                <w:t>pay_date</w:t>
              </w:r>
            </w:ins>
          </w:p>
        </w:tc>
        <w:tc>
          <w:tcPr>
            <w:tcW w:w="1048" w:type="dxa"/>
            <w:tcPrChange w:id="2434" w:author="SK" w:date="2017-09-30T17:08:00Z">
              <w:tcPr>
                <w:tcW w:w="1048" w:type="dxa"/>
              </w:tcPr>
            </w:tcPrChange>
          </w:tcPr>
          <w:p w:rsidR="00B70F3E" w:rsidRDefault="00B70F3E" w:rsidP="00A956DD">
            <w:pPr>
              <w:jc w:val="center"/>
              <w:rPr>
                <w:ins w:id="2435" w:author="SK" w:date="2017-09-30T16:49:00Z"/>
                <w:rFonts w:asciiTheme="minorEastAsia" w:hAnsiTheme="minorEastAsia"/>
              </w:rPr>
            </w:pPr>
            <w:ins w:id="2436" w:author="SK" w:date="2017-09-30T16:49:00Z">
              <w:r>
                <w:rPr>
                  <w:rFonts w:asciiTheme="minorEastAsia" w:hAnsiTheme="minorEastAsia" w:hint="eastAsia"/>
                </w:rPr>
                <w:t>D</w:t>
              </w:r>
            </w:ins>
          </w:p>
        </w:tc>
        <w:tc>
          <w:tcPr>
            <w:tcW w:w="790" w:type="dxa"/>
            <w:tcPrChange w:id="2437" w:author="SK" w:date="2017-09-30T17:08:00Z">
              <w:tcPr>
                <w:tcW w:w="790" w:type="dxa"/>
              </w:tcPr>
            </w:tcPrChange>
          </w:tcPr>
          <w:p w:rsidR="00B70F3E" w:rsidRPr="00E71FC7" w:rsidRDefault="00B70F3E" w:rsidP="00A956DD">
            <w:pPr>
              <w:jc w:val="center"/>
              <w:rPr>
                <w:ins w:id="2438" w:author="SK" w:date="2017-09-30T16:49:00Z"/>
                <w:rFonts w:asciiTheme="minorEastAsia" w:hAnsiTheme="minorEastAsia"/>
              </w:rPr>
            </w:pPr>
            <w:ins w:id="2439" w:author="SK" w:date="2017-09-30T16:49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  <w:tcPrChange w:id="2440" w:author="SK" w:date="2017-09-30T17:08:00Z">
              <w:tcPr>
                <w:tcW w:w="1152" w:type="dxa"/>
              </w:tcPr>
            </w:tcPrChange>
          </w:tcPr>
          <w:p w:rsidR="00B70F3E" w:rsidRDefault="00B70F3E" w:rsidP="00A956DD">
            <w:pPr>
              <w:jc w:val="center"/>
              <w:rPr>
                <w:ins w:id="2441" w:author="SK" w:date="2017-09-30T16:49:00Z"/>
                <w:rFonts w:asciiTheme="minorEastAsia" w:hAnsiTheme="minorEastAsia"/>
              </w:rPr>
            </w:pPr>
            <w:ins w:id="2442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443" w:author="SK" w:date="2017-09-30T17:08:00Z">
              <w:tcPr>
                <w:tcW w:w="1626" w:type="dxa"/>
              </w:tcPr>
            </w:tcPrChange>
          </w:tcPr>
          <w:p w:rsidR="00B70F3E" w:rsidRDefault="00B70F3E" w:rsidP="00A956DD">
            <w:pPr>
              <w:jc w:val="center"/>
              <w:rPr>
                <w:ins w:id="2444" w:author="SK" w:date="2017-09-30T16:49:00Z"/>
                <w:rFonts w:asciiTheme="minorEastAsia" w:hAnsiTheme="minorEastAsia"/>
              </w:rPr>
            </w:pPr>
            <w:ins w:id="2445" w:author="SK" w:date="2017-09-30T16:49:00Z">
              <w:r>
                <w:rPr>
                  <w:rFonts w:asciiTheme="minorEastAsia" w:hAnsiTheme="minorEastAsia" w:hint="eastAsia"/>
                </w:rPr>
                <w:t>支付时间</w:t>
              </w:r>
            </w:ins>
          </w:p>
        </w:tc>
        <w:tc>
          <w:tcPr>
            <w:tcW w:w="1656" w:type="dxa"/>
            <w:vMerge/>
            <w:tcPrChange w:id="2446" w:author="SK" w:date="2017-09-30T17:08:00Z">
              <w:tcPr>
                <w:tcW w:w="1656" w:type="dxa"/>
                <w:vMerge/>
              </w:tcPr>
            </w:tcPrChange>
          </w:tcPr>
          <w:p w:rsidR="00B70F3E" w:rsidRPr="00E71FC7" w:rsidRDefault="00B70F3E" w:rsidP="00A956DD">
            <w:pPr>
              <w:jc w:val="center"/>
              <w:rPr>
                <w:ins w:id="2447" w:author="SK" w:date="2017-09-30T16:49:00Z"/>
                <w:rFonts w:asciiTheme="minorEastAsia" w:hAnsiTheme="minorEastAsia"/>
              </w:rPr>
            </w:pPr>
          </w:p>
        </w:tc>
      </w:tr>
      <w:tr w:rsidR="00B70F3E" w:rsidTr="00742BB9">
        <w:trPr>
          <w:trHeight w:val="353"/>
          <w:ins w:id="2448" w:author="SK" w:date="2017-09-30T16:49:00Z"/>
          <w:trPrChange w:id="2449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450" w:author="SK" w:date="2017-09-30T17:08:00Z">
              <w:tcPr>
                <w:tcW w:w="2250" w:type="dxa"/>
              </w:tcPr>
            </w:tcPrChange>
          </w:tcPr>
          <w:p w:rsidR="00B70F3E" w:rsidRDefault="00B70F3E" w:rsidP="00A956DD">
            <w:pPr>
              <w:jc w:val="center"/>
              <w:rPr>
                <w:ins w:id="2451" w:author="SK" w:date="2017-09-30T16:49:00Z"/>
                <w:rFonts w:asciiTheme="minorEastAsia" w:hAnsiTheme="minorEastAsia"/>
              </w:rPr>
            </w:pPr>
            <w:ins w:id="2452" w:author="SK" w:date="2017-09-30T16:49:00Z">
              <w:r>
                <w:rPr>
                  <w:rFonts w:asciiTheme="minorEastAsia" w:hAnsiTheme="minorEastAsia" w:hint="eastAsia"/>
                </w:rPr>
                <w:t>pay_flow_no</w:t>
              </w:r>
            </w:ins>
          </w:p>
        </w:tc>
        <w:tc>
          <w:tcPr>
            <w:tcW w:w="1048" w:type="dxa"/>
            <w:tcPrChange w:id="2453" w:author="SK" w:date="2017-09-30T17:08:00Z">
              <w:tcPr>
                <w:tcW w:w="1048" w:type="dxa"/>
              </w:tcPr>
            </w:tcPrChange>
          </w:tcPr>
          <w:p w:rsidR="00B70F3E" w:rsidRDefault="00B70F3E" w:rsidP="00A956DD">
            <w:pPr>
              <w:jc w:val="center"/>
              <w:rPr>
                <w:ins w:id="2454" w:author="SK" w:date="2017-09-30T16:49:00Z"/>
                <w:rFonts w:asciiTheme="minorEastAsia" w:hAnsiTheme="minorEastAsia"/>
              </w:rPr>
            </w:pPr>
            <w:ins w:id="2455" w:author="SK" w:date="2017-09-30T16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456" w:author="SK" w:date="2017-09-30T17:08:00Z">
              <w:tcPr>
                <w:tcW w:w="790" w:type="dxa"/>
              </w:tcPr>
            </w:tcPrChange>
          </w:tcPr>
          <w:p w:rsidR="00B70F3E" w:rsidRPr="00E71FC7" w:rsidRDefault="00B70F3E" w:rsidP="00A956DD">
            <w:pPr>
              <w:jc w:val="center"/>
              <w:rPr>
                <w:ins w:id="2457" w:author="SK" w:date="2017-09-30T16:49:00Z"/>
                <w:rFonts w:asciiTheme="minorEastAsia" w:hAnsiTheme="minorEastAsia"/>
              </w:rPr>
            </w:pPr>
            <w:ins w:id="2458" w:author="SK" w:date="2017-09-30T16:49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459" w:author="SK" w:date="2017-09-30T17:08:00Z">
              <w:tcPr>
                <w:tcW w:w="1152" w:type="dxa"/>
              </w:tcPr>
            </w:tcPrChange>
          </w:tcPr>
          <w:p w:rsidR="00B70F3E" w:rsidRDefault="00B70F3E" w:rsidP="00A956DD">
            <w:pPr>
              <w:jc w:val="center"/>
              <w:rPr>
                <w:ins w:id="2460" w:author="SK" w:date="2017-09-30T16:49:00Z"/>
                <w:rFonts w:asciiTheme="minorEastAsia" w:hAnsiTheme="minorEastAsia"/>
              </w:rPr>
            </w:pPr>
            <w:ins w:id="2461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462" w:author="SK" w:date="2017-09-30T17:08:00Z">
              <w:tcPr>
                <w:tcW w:w="1626" w:type="dxa"/>
              </w:tcPr>
            </w:tcPrChange>
          </w:tcPr>
          <w:p w:rsidR="00B70F3E" w:rsidRDefault="00B70F3E" w:rsidP="00A956DD">
            <w:pPr>
              <w:jc w:val="center"/>
              <w:rPr>
                <w:ins w:id="2463" w:author="SK" w:date="2017-09-30T16:49:00Z"/>
                <w:rFonts w:asciiTheme="minorEastAsia" w:hAnsiTheme="minorEastAsia"/>
              </w:rPr>
            </w:pPr>
            <w:ins w:id="2464" w:author="SK" w:date="2017-09-30T16:49:00Z">
              <w:r>
                <w:rPr>
                  <w:rFonts w:asciiTheme="minorEastAsia" w:hAnsiTheme="minorEastAsia" w:hint="eastAsia"/>
                </w:rPr>
                <w:t>交易流水号</w:t>
              </w:r>
            </w:ins>
          </w:p>
        </w:tc>
        <w:tc>
          <w:tcPr>
            <w:tcW w:w="1656" w:type="dxa"/>
            <w:vMerge/>
            <w:tcPrChange w:id="2465" w:author="SK" w:date="2017-09-30T17:08:00Z">
              <w:tcPr>
                <w:tcW w:w="1656" w:type="dxa"/>
                <w:vMerge/>
              </w:tcPr>
            </w:tcPrChange>
          </w:tcPr>
          <w:p w:rsidR="00B70F3E" w:rsidRPr="00E71FC7" w:rsidRDefault="00B70F3E" w:rsidP="00A956DD">
            <w:pPr>
              <w:jc w:val="center"/>
              <w:rPr>
                <w:ins w:id="2466" w:author="SK" w:date="2017-09-30T16:49:00Z"/>
                <w:rFonts w:asciiTheme="minorEastAsia" w:hAnsiTheme="minorEastAsia"/>
              </w:rPr>
            </w:pPr>
          </w:p>
        </w:tc>
      </w:tr>
      <w:tr w:rsidR="00B70F3E" w:rsidTr="00742BB9">
        <w:trPr>
          <w:trHeight w:val="353"/>
          <w:ins w:id="2467" w:author="SK" w:date="2017-09-30T16:49:00Z"/>
          <w:trPrChange w:id="2468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469" w:author="SK" w:date="2017-09-30T17:08:00Z">
              <w:tcPr>
                <w:tcW w:w="2250" w:type="dxa"/>
              </w:tcPr>
            </w:tcPrChange>
          </w:tcPr>
          <w:p w:rsidR="00B70F3E" w:rsidRDefault="0048764F" w:rsidP="00A956DD">
            <w:pPr>
              <w:jc w:val="center"/>
              <w:rPr>
                <w:ins w:id="2470" w:author="SK" w:date="2017-09-30T16:49:00Z"/>
                <w:rFonts w:asciiTheme="minorEastAsia" w:hAnsiTheme="minorEastAsia"/>
              </w:rPr>
            </w:pPr>
            <w:ins w:id="2471" w:author="SK" w:date="2017-09-30T17:00:00Z">
              <w:r>
                <w:rPr>
                  <w:rFonts w:asciiTheme="minorEastAsia" w:hAnsiTheme="minorEastAsia" w:hint="eastAsia"/>
                </w:rPr>
                <w:t>opp_acctno</w:t>
              </w:r>
            </w:ins>
          </w:p>
        </w:tc>
        <w:tc>
          <w:tcPr>
            <w:tcW w:w="1048" w:type="dxa"/>
            <w:tcPrChange w:id="2472" w:author="SK" w:date="2017-09-30T17:08:00Z">
              <w:tcPr>
                <w:tcW w:w="1048" w:type="dxa"/>
              </w:tcPr>
            </w:tcPrChange>
          </w:tcPr>
          <w:p w:rsidR="00B70F3E" w:rsidRDefault="0048764F" w:rsidP="00A956DD">
            <w:pPr>
              <w:jc w:val="center"/>
              <w:rPr>
                <w:ins w:id="2473" w:author="SK" w:date="2017-09-30T16:49:00Z"/>
                <w:rFonts w:asciiTheme="minorEastAsia" w:hAnsiTheme="minorEastAsia"/>
              </w:rPr>
            </w:pPr>
            <w:ins w:id="2474" w:author="SK" w:date="2017-09-30T16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475" w:author="SK" w:date="2017-09-30T17:08:00Z">
              <w:tcPr>
                <w:tcW w:w="790" w:type="dxa"/>
              </w:tcPr>
            </w:tcPrChange>
          </w:tcPr>
          <w:p w:rsidR="00B70F3E" w:rsidRPr="00E71FC7" w:rsidRDefault="0048764F" w:rsidP="00A956DD">
            <w:pPr>
              <w:jc w:val="center"/>
              <w:rPr>
                <w:ins w:id="2476" w:author="SK" w:date="2017-09-30T16:49:00Z"/>
                <w:rFonts w:asciiTheme="minorEastAsia" w:hAnsiTheme="minorEastAsia"/>
              </w:rPr>
            </w:pPr>
            <w:ins w:id="2477" w:author="SK" w:date="2017-09-30T16:49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478" w:author="SK" w:date="2017-09-30T17:08:00Z">
              <w:tcPr>
                <w:tcW w:w="1152" w:type="dxa"/>
              </w:tcPr>
            </w:tcPrChange>
          </w:tcPr>
          <w:p w:rsidR="00B70F3E" w:rsidRDefault="00B70F3E" w:rsidP="00A956DD">
            <w:pPr>
              <w:jc w:val="center"/>
              <w:rPr>
                <w:ins w:id="2479" w:author="SK" w:date="2017-09-30T16:49:00Z"/>
                <w:rFonts w:asciiTheme="minorEastAsia" w:hAnsiTheme="minorEastAsia"/>
              </w:rPr>
            </w:pPr>
            <w:ins w:id="2480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481" w:author="SK" w:date="2017-09-30T17:08:00Z">
              <w:tcPr>
                <w:tcW w:w="1626" w:type="dxa"/>
              </w:tcPr>
            </w:tcPrChange>
          </w:tcPr>
          <w:p w:rsidR="00B70F3E" w:rsidRDefault="0048764F" w:rsidP="00A956DD">
            <w:pPr>
              <w:jc w:val="center"/>
              <w:rPr>
                <w:ins w:id="2482" w:author="SK" w:date="2017-09-30T16:49:00Z"/>
                <w:rFonts w:asciiTheme="minorEastAsia" w:hAnsiTheme="minorEastAsia"/>
              </w:rPr>
            </w:pPr>
            <w:ins w:id="2483" w:author="SK" w:date="2017-09-30T17:01:00Z">
              <w:r>
                <w:rPr>
                  <w:rFonts w:asciiTheme="minorEastAsia" w:hAnsiTheme="minorEastAsia" w:hint="eastAsia"/>
                </w:rPr>
                <w:t>对方账号</w:t>
              </w:r>
            </w:ins>
          </w:p>
        </w:tc>
        <w:tc>
          <w:tcPr>
            <w:tcW w:w="1656" w:type="dxa"/>
            <w:vMerge w:val="restart"/>
            <w:tcPrChange w:id="2484" w:author="SK" w:date="2017-09-30T17:08:00Z">
              <w:tcPr>
                <w:tcW w:w="1656" w:type="dxa"/>
                <w:vMerge w:val="restart"/>
              </w:tcPr>
            </w:tcPrChange>
          </w:tcPr>
          <w:p w:rsidR="00B70F3E" w:rsidRDefault="00B70F3E" w:rsidP="00A956DD">
            <w:pPr>
              <w:jc w:val="center"/>
              <w:rPr>
                <w:ins w:id="2485" w:author="SK" w:date="2017-09-30T16:49:00Z"/>
                <w:rFonts w:asciiTheme="minorEastAsia" w:hAnsiTheme="minorEastAsia"/>
              </w:rPr>
            </w:pPr>
            <w:ins w:id="2486" w:author="SK" w:date="2017-09-30T16:49:00Z">
              <w:r>
                <w:rPr>
                  <w:rFonts w:asciiTheme="minorEastAsia" w:hAnsiTheme="minorEastAsia" w:hint="eastAsia"/>
                </w:rPr>
                <w:t>tran_type=01返回</w:t>
              </w:r>
            </w:ins>
          </w:p>
        </w:tc>
      </w:tr>
      <w:tr w:rsidR="00B70F3E" w:rsidTr="00742BB9">
        <w:trPr>
          <w:trHeight w:val="353"/>
          <w:ins w:id="2487" w:author="SK" w:date="2017-09-30T16:49:00Z"/>
          <w:trPrChange w:id="2488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489" w:author="SK" w:date="2017-09-30T17:08:00Z">
              <w:tcPr>
                <w:tcW w:w="2250" w:type="dxa"/>
              </w:tcPr>
            </w:tcPrChange>
          </w:tcPr>
          <w:p w:rsidR="00B70F3E" w:rsidRDefault="0048764F" w:rsidP="00A956DD">
            <w:pPr>
              <w:jc w:val="center"/>
              <w:rPr>
                <w:ins w:id="2490" w:author="SK" w:date="2017-09-30T16:49:00Z"/>
                <w:rFonts w:asciiTheme="minorEastAsia" w:hAnsiTheme="minorEastAsia"/>
              </w:rPr>
            </w:pPr>
            <w:ins w:id="2491" w:author="SK" w:date="2017-09-30T17:01:00Z">
              <w:r>
                <w:rPr>
                  <w:rFonts w:asciiTheme="minorEastAsia" w:hAnsiTheme="minorEastAsia" w:hint="eastAsia"/>
                </w:rPr>
                <w:t>opp_acctname</w:t>
              </w:r>
            </w:ins>
          </w:p>
        </w:tc>
        <w:tc>
          <w:tcPr>
            <w:tcW w:w="1048" w:type="dxa"/>
            <w:tcPrChange w:id="2492" w:author="SK" w:date="2017-09-30T17:08:00Z">
              <w:tcPr>
                <w:tcW w:w="1048" w:type="dxa"/>
              </w:tcPr>
            </w:tcPrChange>
          </w:tcPr>
          <w:p w:rsidR="00B70F3E" w:rsidRDefault="0048764F" w:rsidP="00A956DD">
            <w:pPr>
              <w:jc w:val="center"/>
              <w:rPr>
                <w:ins w:id="2493" w:author="SK" w:date="2017-09-30T16:49:00Z"/>
                <w:rFonts w:asciiTheme="minorEastAsia" w:hAnsiTheme="minorEastAsia"/>
              </w:rPr>
            </w:pPr>
            <w:ins w:id="2494" w:author="SK" w:date="2017-09-30T16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495" w:author="SK" w:date="2017-09-30T17:08:00Z">
              <w:tcPr>
                <w:tcW w:w="790" w:type="dxa"/>
              </w:tcPr>
            </w:tcPrChange>
          </w:tcPr>
          <w:p w:rsidR="00B70F3E" w:rsidRDefault="0048764F" w:rsidP="00A956DD">
            <w:pPr>
              <w:jc w:val="center"/>
              <w:rPr>
                <w:ins w:id="2496" w:author="SK" w:date="2017-09-30T16:49:00Z"/>
                <w:rFonts w:asciiTheme="minorEastAsia" w:hAnsiTheme="minorEastAsia"/>
              </w:rPr>
            </w:pPr>
            <w:ins w:id="2497" w:author="SK" w:date="2017-09-30T16:49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152" w:type="dxa"/>
            <w:tcPrChange w:id="2498" w:author="SK" w:date="2017-09-30T17:08:00Z">
              <w:tcPr>
                <w:tcW w:w="1152" w:type="dxa"/>
              </w:tcPr>
            </w:tcPrChange>
          </w:tcPr>
          <w:p w:rsidR="00B70F3E" w:rsidRDefault="00B70F3E" w:rsidP="00A956DD">
            <w:pPr>
              <w:jc w:val="center"/>
              <w:rPr>
                <w:ins w:id="2499" w:author="SK" w:date="2017-09-30T16:49:00Z"/>
                <w:rFonts w:asciiTheme="minorEastAsia" w:hAnsiTheme="minorEastAsia"/>
              </w:rPr>
            </w:pPr>
            <w:ins w:id="2500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501" w:author="SK" w:date="2017-09-30T17:08:00Z">
              <w:tcPr>
                <w:tcW w:w="1626" w:type="dxa"/>
              </w:tcPr>
            </w:tcPrChange>
          </w:tcPr>
          <w:p w:rsidR="00B70F3E" w:rsidRDefault="0048764F" w:rsidP="00A956DD">
            <w:pPr>
              <w:jc w:val="center"/>
              <w:rPr>
                <w:ins w:id="2502" w:author="SK" w:date="2017-09-30T16:49:00Z"/>
                <w:rFonts w:asciiTheme="minorEastAsia" w:hAnsiTheme="minorEastAsia"/>
              </w:rPr>
            </w:pPr>
            <w:ins w:id="2503" w:author="SK" w:date="2017-09-30T17:01:00Z">
              <w:r>
                <w:rPr>
                  <w:rFonts w:asciiTheme="minorEastAsia" w:hAnsiTheme="minorEastAsia" w:hint="eastAsia"/>
                </w:rPr>
                <w:t>对方户名</w:t>
              </w:r>
            </w:ins>
          </w:p>
        </w:tc>
        <w:tc>
          <w:tcPr>
            <w:tcW w:w="1656" w:type="dxa"/>
            <w:vMerge/>
            <w:tcPrChange w:id="2504" w:author="SK" w:date="2017-09-30T17:08:00Z">
              <w:tcPr>
                <w:tcW w:w="1656" w:type="dxa"/>
                <w:vMerge/>
              </w:tcPr>
            </w:tcPrChange>
          </w:tcPr>
          <w:p w:rsidR="00B70F3E" w:rsidRDefault="00B70F3E" w:rsidP="00A956DD">
            <w:pPr>
              <w:jc w:val="center"/>
              <w:rPr>
                <w:ins w:id="2505" w:author="SK" w:date="2017-09-30T16:49:00Z"/>
                <w:rFonts w:asciiTheme="minorEastAsia" w:hAnsiTheme="minorEastAsia"/>
              </w:rPr>
            </w:pPr>
          </w:p>
        </w:tc>
      </w:tr>
      <w:tr w:rsidR="00277F07" w:rsidTr="00742BB9">
        <w:trPr>
          <w:trHeight w:val="353"/>
          <w:ins w:id="2506" w:author="SK" w:date="2017-09-30T17:02:00Z"/>
          <w:trPrChange w:id="2507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508" w:author="SK" w:date="2017-09-30T17:08:00Z">
              <w:tcPr>
                <w:tcW w:w="2250" w:type="dxa"/>
              </w:tcPr>
            </w:tcPrChange>
          </w:tcPr>
          <w:p w:rsidR="00277F07" w:rsidRDefault="00277F07" w:rsidP="00A956DD">
            <w:pPr>
              <w:jc w:val="center"/>
              <w:rPr>
                <w:ins w:id="2509" w:author="SK" w:date="2017-09-30T17:02:00Z"/>
                <w:rFonts w:asciiTheme="minorEastAsia" w:hAnsiTheme="minorEastAsia"/>
              </w:rPr>
            </w:pPr>
            <w:ins w:id="2510" w:author="SK" w:date="2017-09-30T17:02:00Z">
              <w:r>
                <w:rPr>
                  <w:rFonts w:asciiTheme="minorEastAsia" w:hAnsiTheme="minorEastAsia" w:hint="eastAsia"/>
                </w:rPr>
                <w:t>tran_state</w:t>
              </w:r>
            </w:ins>
          </w:p>
        </w:tc>
        <w:tc>
          <w:tcPr>
            <w:tcW w:w="1048" w:type="dxa"/>
            <w:tcPrChange w:id="2511" w:author="SK" w:date="2017-09-30T17:08:00Z">
              <w:tcPr>
                <w:tcW w:w="1048" w:type="dxa"/>
              </w:tcPr>
            </w:tcPrChange>
          </w:tcPr>
          <w:p w:rsidR="00277F07" w:rsidRDefault="00277F07" w:rsidP="00A956DD">
            <w:pPr>
              <w:jc w:val="center"/>
              <w:rPr>
                <w:ins w:id="2512" w:author="SK" w:date="2017-09-30T17:02:00Z"/>
                <w:rFonts w:asciiTheme="minorEastAsia" w:hAnsiTheme="minorEastAsia"/>
              </w:rPr>
            </w:pPr>
            <w:ins w:id="2513" w:author="SK" w:date="2017-09-30T17:0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514" w:author="SK" w:date="2017-09-30T17:08:00Z">
              <w:tcPr>
                <w:tcW w:w="790" w:type="dxa"/>
              </w:tcPr>
            </w:tcPrChange>
          </w:tcPr>
          <w:p w:rsidR="00277F07" w:rsidRDefault="00277F07" w:rsidP="00A956DD">
            <w:pPr>
              <w:jc w:val="center"/>
              <w:rPr>
                <w:ins w:id="2515" w:author="SK" w:date="2017-09-30T17:02:00Z"/>
                <w:rFonts w:asciiTheme="minorEastAsia" w:hAnsiTheme="minorEastAsia"/>
              </w:rPr>
            </w:pPr>
            <w:ins w:id="2516" w:author="SK" w:date="2017-09-30T17:02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152" w:type="dxa"/>
            <w:tcPrChange w:id="2517" w:author="SK" w:date="2017-09-30T17:08:00Z">
              <w:tcPr>
                <w:tcW w:w="1152" w:type="dxa"/>
              </w:tcPr>
            </w:tcPrChange>
          </w:tcPr>
          <w:p w:rsidR="00277F07" w:rsidRDefault="00277F07" w:rsidP="00A956DD">
            <w:pPr>
              <w:jc w:val="center"/>
              <w:rPr>
                <w:ins w:id="2518" w:author="SK" w:date="2017-09-30T17:02:00Z"/>
                <w:rFonts w:asciiTheme="minorEastAsia" w:hAnsiTheme="minorEastAsia"/>
              </w:rPr>
            </w:pPr>
          </w:p>
        </w:tc>
        <w:tc>
          <w:tcPr>
            <w:tcW w:w="1626" w:type="dxa"/>
            <w:tcPrChange w:id="2519" w:author="SK" w:date="2017-09-30T17:08:00Z">
              <w:tcPr>
                <w:tcW w:w="1626" w:type="dxa"/>
              </w:tcPr>
            </w:tcPrChange>
          </w:tcPr>
          <w:p w:rsidR="00277F07" w:rsidRDefault="00277F07" w:rsidP="00A956DD">
            <w:pPr>
              <w:jc w:val="center"/>
              <w:rPr>
                <w:ins w:id="2520" w:author="SK" w:date="2017-09-30T17:02:00Z"/>
                <w:rFonts w:asciiTheme="minorEastAsia" w:hAnsiTheme="minorEastAsia"/>
              </w:rPr>
            </w:pPr>
            <w:ins w:id="2521" w:author="SK" w:date="2017-09-30T17:02:00Z">
              <w:r>
                <w:rPr>
                  <w:rFonts w:asciiTheme="minorEastAsia" w:hAnsiTheme="minorEastAsia" w:hint="eastAsia"/>
                </w:rPr>
                <w:t>交易状态</w:t>
              </w:r>
            </w:ins>
          </w:p>
        </w:tc>
        <w:tc>
          <w:tcPr>
            <w:tcW w:w="1656" w:type="dxa"/>
            <w:vMerge/>
            <w:tcPrChange w:id="2522" w:author="SK" w:date="2017-09-30T17:08:00Z">
              <w:tcPr>
                <w:tcW w:w="1656" w:type="dxa"/>
                <w:vMerge/>
              </w:tcPr>
            </w:tcPrChange>
          </w:tcPr>
          <w:p w:rsidR="00277F07" w:rsidRDefault="00277F07" w:rsidP="00A956DD">
            <w:pPr>
              <w:jc w:val="center"/>
              <w:rPr>
                <w:ins w:id="2523" w:author="SK" w:date="2017-09-30T17:02:00Z"/>
                <w:rFonts w:asciiTheme="minorEastAsia" w:hAnsiTheme="minorEastAsia"/>
              </w:rPr>
            </w:pPr>
          </w:p>
        </w:tc>
      </w:tr>
      <w:tr w:rsidR="00B70F3E" w:rsidTr="00742BB9">
        <w:trPr>
          <w:trHeight w:val="353"/>
          <w:ins w:id="2524" w:author="SK" w:date="2017-09-30T16:49:00Z"/>
          <w:trPrChange w:id="2525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526" w:author="SK" w:date="2017-09-30T17:08:00Z">
              <w:tcPr>
                <w:tcW w:w="2250" w:type="dxa"/>
              </w:tcPr>
            </w:tcPrChange>
          </w:tcPr>
          <w:p w:rsidR="00B70F3E" w:rsidRDefault="00277F07" w:rsidP="00A956DD">
            <w:pPr>
              <w:jc w:val="center"/>
              <w:rPr>
                <w:ins w:id="2527" w:author="SK" w:date="2017-09-30T16:49:00Z"/>
                <w:rFonts w:asciiTheme="minorEastAsia" w:hAnsiTheme="minorEastAsia"/>
              </w:rPr>
            </w:pPr>
            <w:ins w:id="2528" w:author="SK" w:date="2017-09-30T16:49:00Z">
              <w:r>
                <w:rPr>
                  <w:rFonts w:asciiTheme="minorEastAsia" w:hAnsiTheme="minorEastAsia" w:hint="eastAsia"/>
                </w:rPr>
                <w:t>tran</w:t>
              </w:r>
              <w:r w:rsidR="00B70F3E">
                <w:rPr>
                  <w:rFonts w:asciiTheme="minorEastAsia" w:hAnsiTheme="minorEastAsia" w:hint="eastAsia"/>
                </w:rPr>
                <w:t>_flow_no</w:t>
              </w:r>
            </w:ins>
          </w:p>
        </w:tc>
        <w:tc>
          <w:tcPr>
            <w:tcW w:w="1048" w:type="dxa"/>
            <w:tcPrChange w:id="2529" w:author="SK" w:date="2017-09-30T17:08:00Z">
              <w:tcPr>
                <w:tcW w:w="1048" w:type="dxa"/>
              </w:tcPr>
            </w:tcPrChange>
          </w:tcPr>
          <w:p w:rsidR="00B70F3E" w:rsidRDefault="00B70F3E" w:rsidP="00A956DD">
            <w:pPr>
              <w:jc w:val="center"/>
              <w:rPr>
                <w:ins w:id="2530" w:author="SK" w:date="2017-09-30T16:49:00Z"/>
                <w:rFonts w:asciiTheme="minorEastAsia" w:hAnsiTheme="minorEastAsia"/>
              </w:rPr>
            </w:pPr>
            <w:ins w:id="2531" w:author="SK" w:date="2017-09-30T16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532" w:author="SK" w:date="2017-09-30T17:08:00Z">
              <w:tcPr>
                <w:tcW w:w="790" w:type="dxa"/>
              </w:tcPr>
            </w:tcPrChange>
          </w:tcPr>
          <w:p w:rsidR="00B70F3E" w:rsidRDefault="00B70F3E" w:rsidP="00A956DD">
            <w:pPr>
              <w:jc w:val="center"/>
              <w:rPr>
                <w:ins w:id="2533" w:author="SK" w:date="2017-09-30T16:49:00Z"/>
                <w:rFonts w:asciiTheme="minorEastAsia" w:hAnsiTheme="minorEastAsia"/>
              </w:rPr>
            </w:pPr>
            <w:ins w:id="2534" w:author="SK" w:date="2017-09-30T16:49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535" w:author="SK" w:date="2017-09-30T17:08:00Z">
              <w:tcPr>
                <w:tcW w:w="1152" w:type="dxa"/>
              </w:tcPr>
            </w:tcPrChange>
          </w:tcPr>
          <w:p w:rsidR="00B70F3E" w:rsidRDefault="00B70F3E" w:rsidP="00A956DD">
            <w:pPr>
              <w:jc w:val="center"/>
              <w:rPr>
                <w:ins w:id="2536" w:author="SK" w:date="2017-09-30T16:49:00Z"/>
                <w:rFonts w:asciiTheme="minorEastAsia" w:hAnsiTheme="minorEastAsia"/>
              </w:rPr>
            </w:pPr>
            <w:ins w:id="2537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538" w:author="SK" w:date="2017-09-30T17:08:00Z">
              <w:tcPr>
                <w:tcW w:w="1626" w:type="dxa"/>
              </w:tcPr>
            </w:tcPrChange>
          </w:tcPr>
          <w:p w:rsidR="00B70F3E" w:rsidRDefault="00B70F3E" w:rsidP="00A956DD">
            <w:pPr>
              <w:jc w:val="center"/>
              <w:rPr>
                <w:ins w:id="2539" w:author="SK" w:date="2017-09-30T16:49:00Z"/>
                <w:rFonts w:asciiTheme="minorEastAsia" w:hAnsiTheme="minorEastAsia"/>
              </w:rPr>
            </w:pPr>
            <w:ins w:id="2540" w:author="SK" w:date="2017-09-30T16:49:00Z">
              <w:r>
                <w:rPr>
                  <w:rFonts w:asciiTheme="minorEastAsia" w:hAnsiTheme="minorEastAsia" w:hint="eastAsia"/>
                </w:rPr>
                <w:t>交易流水号</w:t>
              </w:r>
            </w:ins>
          </w:p>
        </w:tc>
        <w:tc>
          <w:tcPr>
            <w:tcW w:w="1656" w:type="dxa"/>
            <w:vMerge/>
            <w:tcPrChange w:id="2541" w:author="SK" w:date="2017-09-30T17:08:00Z">
              <w:tcPr>
                <w:tcW w:w="1656" w:type="dxa"/>
                <w:vMerge/>
              </w:tcPr>
            </w:tcPrChange>
          </w:tcPr>
          <w:p w:rsidR="00B70F3E" w:rsidRDefault="00B70F3E" w:rsidP="00A956DD">
            <w:pPr>
              <w:jc w:val="center"/>
              <w:rPr>
                <w:ins w:id="2542" w:author="SK" w:date="2017-09-30T16:49:00Z"/>
                <w:rFonts w:asciiTheme="minorEastAsia" w:hAnsiTheme="minorEastAsia"/>
              </w:rPr>
            </w:pPr>
          </w:p>
        </w:tc>
      </w:tr>
      <w:tr w:rsidR="00277F07" w:rsidTr="00742BB9">
        <w:trPr>
          <w:trHeight w:val="353"/>
          <w:ins w:id="2543" w:author="SK" w:date="2017-09-30T16:49:00Z"/>
          <w:trPrChange w:id="2544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545" w:author="SK" w:date="2017-09-30T17:08:00Z">
              <w:tcPr>
                <w:tcW w:w="2250" w:type="dxa"/>
              </w:tcPr>
            </w:tcPrChange>
          </w:tcPr>
          <w:p w:rsidR="00277F07" w:rsidRDefault="00277F07" w:rsidP="00A956DD">
            <w:pPr>
              <w:jc w:val="center"/>
              <w:rPr>
                <w:ins w:id="2546" w:author="SK" w:date="2017-09-30T16:49:00Z"/>
                <w:rFonts w:asciiTheme="minorEastAsia" w:hAnsiTheme="minorEastAsia"/>
              </w:rPr>
            </w:pPr>
            <w:ins w:id="2547" w:author="SK" w:date="2017-09-30T17:04:00Z">
              <w:r>
                <w:rPr>
                  <w:rFonts w:asciiTheme="minorEastAsia" w:hAnsiTheme="minorEastAsia" w:hint="eastAsia"/>
                </w:rPr>
                <w:t>opp_acctno</w:t>
              </w:r>
            </w:ins>
          </w:p>
        </w:tc>
        <w:tc>
          <w:tcPr>
            <w:tcW w:w="1048" w:type="dxa"/>
            <w:tcPrChange w:id="2548" w:author="SK" w:date="2017-09-30T17:08:00Z">
              <w:tcPr>
                <w:tcW w:w="1048" w:type="dxa"/>
              </w:tcPr>
            </w:tcPrChange>
          </w:tcPr>
          <w:p w:rsidR="00277F07" w:rsidRDefault="00277F07" w:rsidP="00A956DD">
            <w:pPr>
              <w:jc w:val="center"/>
              <w:rPr>
                <w:ins w:id="2549" w:author="SK" w:date="2017-09-30T16:49:00Z"/>
                <w:rFonts w:asciiTheme="minorEastAsia" w:hAnsiTheme="minorEastAsia"/>
              </w:rPr>
            </w:pPr>
            <w:ins w:id="2550" w:author="SK" w:date="2017-09-30T17:04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551" w:author="SK" w:date="2017-09-30T17:08:00Z">
              <w:tcPr>
                <w:tcW w:w="790" w:type="dxa"/>
              </w:tcPr>
            </w:tcPrChange>
          </w:tcPr>
          <w:p w:rsidR="00277F07" w:rsidRDefault="00277F07" w:rsidP="00A956DD">
            <w:pPr>
              <w:jc w:val="center"/>
              <w:rPr>
                <w:ins w:id="2552" w:author="SK" w:date="2017-09-30T16:49:00Z"/>
                <w:rFonts w:asciiTheme="minorEastAsia" w:hAnsiTheme="minorEastAsia"/>
              </w:rPr>
            </w:pPr>
            <w:ins w:id="2553" w:author="SK" w:date="2017-09-30T17:04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554" w:author="SK" w:date="2017-09-30T17:08:00Z">
              <w:tcPr>
                <w:tcW w:w="1152" w:type="dxa"/>
              </w:tcPr>
            </w:tcPrChange>
          </w:tcPr>
          <w:p w:rsidR="00277F07" w:rsidRDefault="00277F07" w:rsidP="00A956DD">
            <w:pPr>
              <w:jc w:val="center"/>
              <w:rPr>
                <w:ins w:id="2555" w:author="SK" w:date="2017-09-30T16:49:00Z"/>
                <w:rFonts w:asciiTheme="minorEastAsia" w:hAnsiTheme="minorEastAsia"/>
              </w:rPr>
            </w:pPr>
            <w:ins w:id="2556" w:author="SK" w:date="2017-09-30T17:04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557" w:author="SK" w:date="2017-09-30T17:08:00Z">
              <w:tcPr>
                <w:tcW w:w="1626" w:type="dxa"/>
              </w:tcPr>
            </w:tcPrChange>
          </w:tcPr>
          <w:p w:rsidR="00277F07" w:rsidRDefault="00277F07" w:rsidP="00A956DD">
            <w:pPr>
              <w:jc w:val="center"/>
              <w:rPr>
                <w:ins w:id="2558" w:author="SK" w:date="2017-09-30T16:49:00Z"/>
                <w:rFonts w:asciiTheme="minorEastAsia" w:hAnsiTheme="minorEastAsia"/>
              </w:rPr>
            </w:pPr>
            <w:ins w:id="2559" w:author="SK" w:date="2017-09-30T17:04:00Z">
              <w:r>
                <w:rPr>
                  <w:rFonts w:asciiTheme="minorEastAsia" w:hAnsiTheme="minorEastAsia" w:hint="eastAsia"/>
                </w:rPr>
                <w:t>对方账号</w:t>
              </w:r>
            </w:ins>
          </w:p>
        </w:tc>
        <w:tc>
          <w:tcPr>
            <w:tcW w:w="1656" w:type="dxa"/>
            <w:vMerge w:val="restart"/>
            <w:tcPrChange w:id="2560" w:author="SK" w:date="2017-09-30T17:08:00Z">
              <w:tcPr>
                <w:tcW w:w="1656" w:type="dxa"/>
                <w:vMerge w:val="restart"/>
              </w:tcPr>
            </w:tcPrChange>
          </w:tcPr>
          <w:p w:rsidR="00277F07" w:rsidRDefault="00277F07" w:rsidP="00A956DD">
            <w:pPr>
              <w:jc w:val="center"/>
              <w:rPr>
                <w:ins w:id="2561" w:author="SK" w:date="2017-09-30T16:49:00Z"/>
                <w:rFonts w:asciiTheme="minorEastAsia" w:hAnsiTheme="minorEastAsia"/>
              </w:rPr>
            </w:pPr>
            <w:ins w:id="2562" w:author="SK" w:date="2017-09-30T16:49:00Z">
              <w:r>
                <w:rPr>
                  <w:rFonts w:asciiTheme="minorEastAsia" w:hAnsiTheme="minorEastAsia" w:hint="eastAsia"/>
                </w:rPr>
                <w:t>tran_type=02返回</w:t>
              </w:r>
            </w:ins>
          </w:p>
        </w:tc>
      </w:tr>
      <w:tr w:rsidR="00277F07" w:rsidTr="00742BB9">
        <w:trPr>
          <w:trHeight w:val="353"/>
          <w:ins w:id="2563" w:author="SK" w:date="2017-09-30T16:49:00Z"/>
          <w:trPrChange w:id="2564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565" w:author="SK" w:date="2017-09-30T17:08:00Z">
              <w:tcPr>
                <w:tcW w:w="2250" w:type="dxa"/>
              </w:tcPr>
            </w:tcPrChange>
          </w:tcPr>
          <w:p w:rsidR="00277F07" w:rsidRDefault="00277F07" w:rsidP="00A956DD">
            <w:pPr>
              <w:jc w:val="center"/>
              <w:rPr>
                <w:ins w:id="2566" w:author="SK" w:date="2017-09-30T16:49:00Z"/>
                <w:rFonts w:asciiTheme="minorEastAsia" w:hAnsiTheme="minorEastAsia"/>
              </w:rPr>
            </w:pPr>
            <w:ins w:id="2567" w:author="SK" w:date="2017-09-30T17:04:00Z">
              <w:r>
                <w:rPr>
                  <w:rFonts w:asciiTheme="minorEastAsia" w:hAnsiTheme="minorEastAsia" w:hint="eastAsia"/>
                </w:rPr>
                <w:t>opp_acctname</w:t>
              </w:r>
            </w:ins>
          </w:p>
        </w:tc>
        <w:tc>
          <w:tcPr>
            <w:tcW w:w="1048" w:type="dxa"/>
            <w:tcPrChange w:id="2568" w:author="SK" w:date="2017-09-30T17:08:00Z">
              <w:tcPr>
                <w:tcW w:w="1048" w:type="dxa"/>
              </w:tcPr>
            </w:tcPrChange>
          </w:tcPr>
          <w:p w:rsidR="00277F07" w:rsidRDefault="00277F07" w:rsidP="00A956DD">
            <w:pPr>
              <w:jc w:val="center"/>
              <w:rPr>
                <w:ins w:id="2569" w:author="SK" w:date="2017-09-30T16:49:00Z"/>
                <w:rFonts w:asciiTheme="minorEastAsia" w:hAnsiTheme="minorEastAsia"/>
              </w:rPr>
            </w:pPr>
            <w:ins w:id="2570" w:author="SK" w:date="2017-09-30T17:04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571" w:author="SK" w:date="2017-09-30T17:08:00Z">
              <w:tcPr>
                <w:tcW w:w="790" w:type="dxa"/>
              </w:tcPr>
            </w:tcPrChange>
          </w:tcPr>
          <w:p w:rsidR="00277F07" w:rsidRDefault="00277F07" w:rsidP="00A956DD">
            <w:pPr>
              <w:jc w:val="center"/>
              <w:rPr>
                <w:ins w:id="2572" w:author="SK" w:date="2017-09-30T16:49:00Z"/>
                <w:rFonts w:asciiTheme="minorEastAsia" w:hAnsiTheme="minorEastAsia"/>
              </w:rPr>
            </w:pPr>
            <w:ins w:id="2573" w:author="SK" w:date="2017-09-30T17:04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152" w:type="dxa"/>
            <w:tcPrChange w:id="2574" w:author="SK" w:date="2017-09-30T17:08:00Z">
              <w:tcPr>
                <w:tcW w:w="1152" w:type="dxa"/>
              </w:tcPr>
            </w:tcPrChange>
          </w:tcPr>
          <w:p w:rsidR="00277F07" w:rsidRDefault="00277F07" w:rsidP="00A956DD">
            <w:pPr>
              <w:jc w:val="center"/>
              <w:rPr>
                <w:ins w:id="2575" w:author="SK" w:date="2017-09-30T16:49:00Z"/>
                <w:rFonts w:asciiTheme="minorEastAsia" w:hAnsiTheme="minorEastAsia"/>
              </w:rPr>
            </w:pPr>
            <w:ins w:id="2576" w:author="SK" w:date="2017-09-30T17:04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577" w:author="SK" w:date="2017-09-30T17:08:00Z">
              <w:tcPr>
                <w:tcW w:w="1626" w:type="dxa"/>
              </w:tcPr>
            </w:tcPrChange>
          </w:tcPr>
          <w:p w:rsidR="00277F07" w:rsidRDefault="00277F07" w:rsidP="00A956DD">
            <w:pPr>
              <w:jc w:val="center"/>
              <w:rPr>
                <w:ins w:id="2578" w:author="SK" w:date="2017-09-30T16:49:00Z"/>
                <w:rFonts w:asciiTheme="minorEastAsia" w:hAnsiTheme="minorEastAsia"/>
              </w:rPr>
            </w:pPr>
            <w:ins w:id="2579" w:author="SK" w:date="2017-09-30T17:04:00Z">
              <w:r>
                <w:rPr>
                  <w:rFonts w:asciiTheme="minorEastAsia" w:hAnsiTheme="minorEastAsia" w:hint="eastAsia"/>
                </w:rPr>
                <w:t>对方户名</w:t>
              </w:r>
            </w:ins>
          </w:p>
        </w:tc>
        <w:tc>
          <w:tcPr>
            <w:tcW w:w="1656" w:type="dxa"/>
            <w:vMerge/>
            <w:tcPrChange w:id="2580" w:author="SK" w:date="2017-09-30T17:08:00Z">
              <w:tcPr>
                <w:tcW w:w="1656" w:type="dxa"/>
                <w:vMerge/>
              </w:tcPr>
            </w:tcPrChange>
          </w:tcPr>
          <w:p w:rsidR="00277F07" w:rsidRDefault="00277F07" w:rsidP="00A956DD">
            <w:pPr>
              <w:jc w:val="center"/>
              <w:rPr>
                <w:ins w:id="2581" w:author="SK" w:date="2017-09-30T16:49:00Z"/>
                <w:rFonts w:asciiTheme="minorEastAsia" w:hAnsiTheme="minorEastAsia"/>
              </w:rPr>
            </w:pPr>
          </w:p>
        </w:tc>
      </w:tr>
      <w:tr w:rsidR="00277F07" w:rsidTr="00742BB9">
        <w:trPr>
          <w:trHeight w:val="353"/>
          <w:ins w:id="2582" w:author="SK" w:date="2017-09-30T16:49:00Z"/>
          <w:trPrChange w:id="2583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584" w:author="SK" w:date="2017-09-30T17:08:00Z">
              <w:tcPr>
                <w:tcW w:w="2250" w:type="dxa"/>
              </w:tcPr>
            </w:tcPrChange>
          </w:tcPr>
          <w:p w:rsidR="00277F07" w:rsidRDefault="00277F07" w:rsidP="00A956DD">
            <w:pPr>
              <w:jc w:val="center"/>
              <w:rPr>
                <w:ins w:id="2585" w:author="SK" w:date="2017-09-30T16:49:00Z"/>
                <w:rFonts w:asciiTheme="minorEastAsia" w:hAnsiTheme="minorEastAsia"/>
              </w:rPr>
            </w:pPr>
            <w:ins w:id="2586" w:author="SK" w:date="2017-09-30T17:04:00Z">
              <w:r>
                <w:rPr>
                  <w:rFonts w:asciiTheme="minorEastAsia" w:hAnsiTheme="minorEastAsia" w:hint="eastAsia"/>
                </w:rPr>
                <w:t>tran_state</w:t>
              </w:r>
            </w:ins>
          </w:p>
        </w:tc>
        <w:tc>
          <w:tcPr>
            <w:tcW w:w="1048" w:type="dxa"/>
            <w:tcPrChange w:id="2587" w:author="SK" w:date="2017-09-30T17:08:00Z">
              <w:tcPr>
                <w:tcW w:w="1048" w:type="dxa"/>
              </w:tcPr>
            </w:tcPrChange>
          </w:tcPr>
          <w:p w:rsidR="00277F07" w:rsidRDefault="00277F07" w:rsidP="00A956DD">
            <w:pPr>
              <w:jc w:val="center"/>
              <w:rPr>
                <w:ins w:id="2588" w:author="SK" w:date="2017-09-30T16:49:00Z"/>
                <w:rFonts w:asciiTheme="minorEastAsia" w:hAnsiTheme="minorEastAsia"/>
              </w:rPr>
            </w:pPr>
            <w:ins w:id="2589" w:author="SK" w:date="2017-09-30T17:04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590" w:author="SK" w:date="2017-09-30T17:08:00Z">
              <w:tcPr>
                <w:tcW w:w="790" w:type="dxa"/>
              </w:tcPr>
            </w:tcPrChange>
          </w:tcPr>
          <w:p w:rsidR="00277F07" w:rsidRDefault="00277F07" w:rsidP="00A956DD">
            <w:pPr>
              <w:jc w:val="center"/>
              <w:rPr>
                <w:ins w:id="2591" w:author="SK" w:date="2017-09-30T16:49:00Z"/>
                <w:rFonts w:asciiTheme="minorEastAsia" w:hAnsiTheme="minorEastAsia"/>
              </w:rPr>
            </w:pPr>
            <w:ins w:id="2592" w:author="SK" w:date="2017-09-30T17:04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152" w:type="dxa"/>
            <w:tcPrChange w:id="2593" w:author="SK" w:date="2017-09-30T17:08:00Z">
              <w:tcPr>
                <w:tcW w:w="1152" w:type="dxa"/>
              </w:tcPr>
            </w:tcPrChange>
          </w:tcPr>
          <w:p w:rsidR="00277F07" w:rsidRDefault="00277F07" w:rsidP="00A956DD">
            <w:pPr>
              <w:jc w:val="center"/>
              <w:rPr>
                <w:ins w:id="2594" w:author="SK" w:date="2017-09-30T16:49:00Z"/>
                <w:rFonts w:asciiTheme="minorEastAsia" w:hAnsiTheme="minorEastAsia"/>
              </w:rPr>
            </w:pPr>
          </w:p>
        </w:tc>
        <w:tc>
          <w:tcPr>
            <w:tcW w:w="1626" w:type="dxa"/>
            <w:tcPrChange w:id="2595" w:author="SK" w:date="2017-09-30T17:08:00Z">
              <w:tcPr>
                <w:tcW w:w="1626" w:type="dxa"/>
              </w:tcPr>
            </w:tcPrChange>
          </w:tcPr>
          <w:p w:rsidR="00277F07" w:rsidRDefault="00277F07" w:rsidP="00A956DD">
            <w:pPr>
              <w:jc w:val="center"/>
              <w:rPr>
                <w:ins w:id="2596" w:author="SK" w:date="2017-09-30T16:49:00Z"/>
                <w:rFonts w:asciiTheme="minorEastAsia" w:hAnsiTheme="minorEastAsia"/>
              </w:rPr>
            </w:pPr>
            <w:ins w:id="2597" w:author="SK" w:date="2017-09-30T17:04:00Z">
              <w:r>
                <w:rPr>
                  <w:rFonts w:asciiTheme="minorEastAsia" w:hAnsiTheme="minorEastAsia" w:hint="eastAsia"/>
                </w:rPr>
                <w:t>交易状态</w:t>
              </w:r>
            </w:ins>
          </w:p>
        </w:tc>
        <w:tc>
          <w:tcPr>
            <w:tcW w:w="1656" w:type="dxa"/>
            <w:vMerge/>
            <w:tcPrChange w:id="2598" w:author="SK" w:date="2017-09-30T17:08:00Z">
              <w:tcPr>
                <w:tcW w:w="1656" w:type="dxa"/>
                <w:vMerge/>
              </w:tcPr>
            </w:tcPrChange>
          </w:tcPr>
          <w:p w:rsidR="00277F07" w:rsidRDefault="00277F07" w:rsidP="00A956DD">
            <w:pPr>
              <w:jc w:val="center"/>
              <w:rPr>
                <w:ins w:id="2599" w:author="SK" w:date="2017-09-30T16:49:00Z"/>
                <w:rFonts w:asciiTheme="minorEastAsia" w:hAnsiTheme="minorEastAsia"/>
              </w:rPr>
            </w:pPr>
          </w:p>
        </w:tc>
      </w:tr>
      <w:tr w:rsidR="00277F07" w:rsidTr="00742BB9">
        <w:trPr>
          <w:trHeight w:val="353"/>
          <w:ins w:id="2600" w:author="SK" w:date="2017-09-30T16:49:00Z"/>
          <w:trPrChange w:id="2601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602" w:author="SK" w:date="2017-09-30T17:08:00Z">
              <w:tcPr>
                <w:tcW w:w="2250" w:type="dxa"/>
              </w:tcPr>
            </w:tcPrChange>
          </w:tcPr>
          <w:p w:rsidR="00277F07" w:rsidRDefault="00277F07" w:rsidP="00A956DD">
            <w:pPr>
              <w:jc w:val="center"/>
              <w:rPr>
                <w:ins w:id="2603" w:author="SK" w:date="2017-09-30T16:49:00Z"/>
                <w:rFonts w:asciiTheme="minorEastAsia" w:hAnsiTheme="minorEastAsia"/>
              </w:rPr>
            </w:pPr>
            <w:ins w:id="2604" w:author="SK" w:date="2017-09-30T17:04:00Z">
              <w:r>
                <w:rPr>
                  <w:rFonts w:asciiTheme="minorEastAsia" w:hAnsiTheme="minorEastAsia" w:hint="eastAsia"/>
                </w:rPr>
                <w:t>tran_flow_no</w:t>
              </w:r>
            </w:ins>
          </w:p>
        </w:tc>
        <w:tc>
          <w:tcPr>
            <w:tcW w:w="1048" w:type="dxa"/>
            <w:tcPrChange w:id="2605" w:author="SK" w:date="2017-09-30T17:08:00Z">
              <w:tcPr>
                <w:tcW w:w="1048" w:type="dxa"/>
              </w:tcPr>
            </w:tcPrChange>
          </w:tcPr>
          <w:p w:rsidR="00277F07" w:rsidRDefault="00277F07" w:rsidP="00A956DD">
            <w:pPr>
              <w:jc w:val="center"/>
              <w:rPr>
                <w:ins w:id="2606" w:author="SK" w:date="2017-09-30T16:49:00Z"/>
                <w:rFonts w:asciiTheme="minorEastAsia" w:hAnsiTheme="minorEastAsia"/>
              </w:rPr>
            </w:pPr>
            <w:ins w:id="2607" w:author="SK" w:date="2017-09-30T17:04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608" w:author="SK" w:date="2017-09-30T17:08:00Z">
              <w:tcPr>
                <w:tcW w:w="790" w:type="dxa"/>
              </w:tcPr>
            </w:tcPrChange>
          </w:tcPr>
          <w:p w:rsidR="00277F07" w:rsidRDefault="00277F07" w:rsidP="00A956DD">
            <w:pPr>
              <w:jc w:val="center"/>
              <w:rPr>
                <w:ins w:id="2609" w:author="SK" w:date="2017-09-30T16:49:00Z"/>
                <w:rFonts w:asciiTheme="minorEastAsia" w:hAnsiTheme="minorEastAsia"/>
              </w:rPr>
            </w:pPr>
            <w:ins w:id="2610" w:author="SK" w:date="2017-09-30T17:04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611" w:author="SK" w:date="2017-09-30T17:08:00Z">
              <w:tcPr>
                <w:tcW w:w="1152" w:type="dxa"/>
              </w:tcPr>
            </w:tcPrChange>
          </w:tcPr>
          <w:p w:rsidR="00277F07" w:rsidRDefault="00277F07" w:rsidP="00A956DD">
            <w:pPr>
              <w:jc w:val="center"/>
              <w:rPr>
                <w:ins w:id="2612" w:author="SK" w:date="2017-09-30T16:49:00Z"/>
                <w:rFonts w:asciiTheme="minorEastAsia" w:hAnsiTheme="minorEastAsia"/>
              </w:rPr>
            </w:pPr>
            <w:ins w:id="2613" w:author="SK" w:date="2017-09-30T17:04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614" w:author="SK" w:date="2017-09-30T17:08:00Z">
              <w:tcPr>
                <w:tcW w:w="1626" w:type="dxa"/>
              </w:tcPr>
            </w:tcPrChange>
          </w:tcPr>
          <w:p w:rsidR="00277F07" w:rsidRDefault="00277F07" w:rsidP="00A956DD">
            <w:pPr>
              <w:jc w:val="center"/>
              <w:rPr>
                <w:ins w:id="2615" w:author="SK" w:date="2017-09-30T16:49:00Z"/>
                <w:rFonts w:asciiTheme="minorEastAsia" w:hAnsiTheme="minorEastAsia"/>
              </w:rPr>
            </w:pPr>
            <w:ins w:id="2616" w:author="SK" w:date="2017-09-30T17:04:00Z">
              <w:r>
                <w:rPr>
                  <w:rFonts w:asciiTheme="minorEastAsia" w:hAnsiTheme="minorEastAsia" w:hint="eastAsia"/>
                </w:rPr>
                <w:t>交易流水号</w:t>
              </w:r>
            </w:ins>
          </w:p>
        </w:tc>
        <w:tc>
          <w:tcPr>
            <w:tcW w:w="1656" w:type="dxa"/>
            <w:vMerge/>
            <w:tcPrChange w:id="2617" w:author="SK" w:date="2017-09-30T17:08:00Z">
              <w:tcPr>
                <w:tcW w:w="1656" w:type="dxa"/>
                <w:vMerge/>
              </w:tcPr>
            </w:tcPrChange>
          </w:tcPr>
          <w:p w:rsidR="00277F07" w:rsidRDefault="00277F07" w:rsidP="00A956DD">
            <w:pPr>
              <w:jc w:val="center"/>
              <w:rPr>
                <w:ins w:id="2618" w:author="SK" w:date="2017-09-30T16:49:00Z"/>
                <w:rFonts w:asciiTheme="minorEastAsia" w:hAnsiTheme="minorEastAsia"/>
              </w:rPr>
            </w:pPr>
          </w:p>
        </w:tc>
      </w:tr>
      <w:tr w:rsidR="00277F07" w:rsidTr="00742BB9">
        <w:trPr>
          <w:trHeight w:val="353"/>
          <w:ins w:id="2619" w:author="SK" w:date="2017-09-30T16:49:00Z"/>
          <w:trPrChange w:id="2620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621" w:author="SK" w:date="2017-09-30T17:08:00Z">
              <w:tcPr>
                <w:tcW w:w="2250" w:type="dxa"/>
              </w:tcPr>
            </w:tcPrChange>
          </w:tcPr>
          <w:p w:rsidR="00277F07" w:rsidRDefault="00742BB9" w:rsidP="00A956DD">
            <w:pPr>
              <w:jc w:val="center"/>
              <w:rPr>
                <w:ins w:id="2622" w:author="SK" w:date="2017-09-30T16:49:00Z"/>
                <w:rFonts w:asciiTheme="minorEastAsia" w:hAnsiTheme="minorEastAsia"/>
              </w:rPr>
            </w:pPr>
            <w:ins w:id="2623" w:author="SK" w:date="2017-09-30T17:08:00Z">
              <w:r>
                <w:rPr>
                  <w:rFonts w:asciiTheme="minorEastAsia" w:hAnsiTheme="minorEastAsia" w:hint="eastAsia"/>
                </w:rPr>
                <w:t>nb_amount</w:t>
              </w:r>
            </w:ins>
          </w:p>
        </w:tc>
        <w:tc>
          <w:tcPr>
            <w:tcW w:w="1048" w:type="dxa"/>
            <w:tcPrChange w:id="2624" w:author="SK" w:date="2017-09-30T17:08:00Z">
              <w:tcPr>
                <w:tcW w:w="1048" w:type="dxa"/>
              </w:tcPr>
            </w:tcPrChange>
          </w:tcPr>
          <w:p w:rsidR="00277F07" w:rsidRDefault="00742BB9" w:rsidP="00A956DD">
            <w:pPr>
              <w:jc w:val="center"/>
              <w:rPr>
                <w:ins w:id="2625" w:author="SK" w:date="2017-09-30T16:49:00Z"/>
                <w:rFonts w:asciiTheme="minorEastAsia" w:hAnsiTheme="minorEastAsia"/>
              </w:rPr>
            </w:pPr>
            <w:ins w:id="2626" w:author="SK" w:date="2017-09-30T17:08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790" w:type="dxa"/>
            <w:tcPrChange w:id="2627" w:author="SK" w:date="2017-09-30T17:08:00Z">
              <w:tcPr>
                <w:tcW w:w="790" w:type="dxa"/>
              </w:tcPr>
            </w:tcPrChange>
          </w:tcPr>
          <w:p w:rsidR="00277F07" w:rsidRDefault="00742BB9" w:rsidP="00A956DD">
            <w:pPr>
              <w:jc w:val="center"/>
              <w:rPr>
                <w:ins w:id="2628" w:author="SK" w:date="2017-09-30T16:49:00Z"/>
                <w:rFonts w:asciiTheme="minorEastAsia" w:hAnsiTheme="minorEastAsia"/>
              </w:rPr>
            </w:pPr>
            <w:ins w:id="2629" w:author="SK" w:date="2017-09-30T16:49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152" w:type="dxa"/>
            <w:tcPrChange w:id="2630" w:author="SK" w:date="2017-09-30T17:08:00Z">
              <w:tcPr>
                <w:tcW w:w="1152" w:type="dxa"/>
              </w:tcPr>
            </w:tcPrChange>
          </w:tcPr>
          <w:p w:rsidR="00277F07" w:rsidRDefault="00277F07" w:rsidP="00A956DD">
            <w:pPr>
              <w:jc w:val="center"/>
              <w:rPr>
                <w:ins w:id="2631" w:author="SK" w:date="2017-09-30T16:49:00Z"/>
                <w:rFonts w:asciiTheme="minorEastAsia" w:hAnsiTheme="minorEastAsia"/>
              </w:rPr>
            </w:pPr>
            <w:ins w:id="2632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633" w:author="SK" w:date="2017-09-30T17:08:00Z">
              <w:tcPr>
                <w:tcW w:w="1626" w:type="dxa"/>
              </w:tcPr>
            </w:tcPrChange>
          </w:tcPr>
          <w:p w:rsidR="00277F07" w:rsidRDefault="00742BB9" w:rsidP="00A956DD">
            <w:pPr>
              <w:jc w:val="center"/>
              <w:rPr>
                <w:ins w:id="2634" w:author="SK" w:date="2017-09-30T16:49:00Z"/>
                <w:rFonts w:asciiTheme="minorEastAsia" w:hAnsiTheme="minorEastAsia"/>
              </w:rPr>
            </w:pPr>
            <w:ins w:id="2635" w:author="SK" w:date="2017-09-30T17:08:00Z">
              <w:r>
                <w:rPr>
                  <w:rFonts w:asciiTheme="minorEastAsia" w:hAnsiTheme="minorEastAsia" w:hint="eastAsia"/>
                </w:rPr>
                <w:t>诺宝数量</w:t>
              </w:r>
            </w:ins>
          </w:p>
        </w:tc>
        <w:tc>
          <w:tcPr>
            <w:tcW w:w="1656" w:type="dxa"/>
            <w:vMerge w:val="restart"/>
            <w:tcPrChange w:id="2636" w:author="SK" w:date="2017-09-30T17:08:00Z">
              <w:tcPr>
                <w:tcW w:w="1656" w:type="dxa"/>
                <w:vMerge w:val="restart"/>
              </w:tcPr>
            </w:tcPrChange>
          </w:tcPr>
          <w:p w:rsidR="00277F07" w:rsidRDefault="00277F07" w:rsidP="00A956DD">
            <w:pPr>
              <w:jc w:val="center"/>
              <w:rPr>
                <w:ins w:id="2637" w:author="SK" w:date="2017-09-30T16:49:00Z"/>
                <w:rFonts w:asciiTheme="minorEastAsia" w:hAnsiTheme="minorEastAsia"/>
              </w:rPr>
            </w:pPr>
            <w:ins w:id="2638" w:author="SK" w:date="2017-09-30T16:49:00Z">
              <w:r>
                <w:rPr>
                  <w:rFonts w:asciiTheme="minorEastAsia" w:hAnsiTheme="minorEastAsia" w:hint="eastAsia"/>
                </w:rPr>
                <w:t>tran_type=03返回</w:t>
              </w:r>
            </w:ins>
          </w:p>
        </w:tc>
      </w:tr>
      <w:tr w:rsidR="00277F07" w:rsidTr="00742BB9">
        <w:trPr>
          <w:trHeight w:val="353"/>
          <w:ins w:id="2639" w:author="SK" w:date="2017-09-30T16:49:00Z"/>
          <w:trPrChange w:id="2640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641" w:author="SK" w:date="2017-09-30T17:08:00Z">
              <w:tcPr>
                <w:tcW w:w="2250" w:type="dxa"/>
              </w:tcPr>
            </w:tcPrChange>
          </w:tcPr>
          <w:p w:rsidR="00277F07" w:rsidRDefault="00742BB9" w:rsidP="00A956DD">
            <w:pPr>
              <w:jc w:val="center"/>
              <w:rPr>
                <w:ins w:id="2642" w:author="SK" w:date="2017-09-30T16:49:00Z"/>
                <w:rFonts w:asciiTheme="minorEastAsia" w:hAnsiTheme="minorEastAsia"/>
              </w:rPr>
            </w:pPr>
            <w:ins w:id="2643" w:author="SK" w:date="2017-09-30T17:08:00Z">
              <w:r>
                <w:rPr>
                  <w:rFonts w:asciiTheme="minorEastAsia" w:hAnsiTheme="minorEastAsia" w:hint="eastAsia"/>
                </w:rPr>
                <w:t>opp_acctno</w:t>
              </w:r>
            </w:ins>
          </w:p>
        </w:tc>
        <w:tc>
          <w:tcPr>
            <w:tcW w:w="1048" w:type="dxa"/>
            <w:tcPrChange w:id="2644" w:author="SK" w:date="2017-09-30T17:08:00Z">
              <w:tcPr>
                <w:tcW w:w="1048" w:type="dxa"/>
              </w:tcPr>
            </w:tcPrChange>
          </w:tcPr>
          <w:p w:rsidR="00277F07" w:rsidRDefault="00742BB9" w:rsidP="00A956DD">
            <w:pPr>
              <w:jc w:val="center"/>
              <w:rPr>
                <w:ins w:id="2645" w:author="SK" w:date="2017-09-30T16:49:00Z"/>
                <w:rFonts w:asciiTheme="minorEastAsia" w:hAnsiTheme="minorEastAsia"/>
              </w:rPr>
            </w:pPr>
            <w:ins w:id="2646" w:author="SK" w:date="2017-09-30T16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647" w:author="SK" w:date="2017-09-30T17:08:00Z">
              <w:tcPr>
                <w:tcW w:w="790" w:type="dxa"/>
              </w:tcPr>
            </w:tcPrChange>
          </w:tcPr>
          <w:p w:rsidR="00277F07" w:rsidRDefault="00742BB9" w:rsidP="00A956DD">
            <w:pPr>
              <w:jc w:val="center"/>
              <w:rPr>
                <w:ins w:id="2648" w:author="SK" w:date="2017-09-30T16:49:00Z"/>
                <w:rFonts w:asciiTheme="minorEastAsia" w:hAnsiTheme="minorEastAsia"/>
              </w:rPr>
            </w:pPr>
            <w:ins w:id="2649" w:author="SK" w:date="2017-09-30T16:49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650" w:author="SK" w:date="2017-09-30T17:08:00Z">
              <w:tcPr>
                <w:tcW w:w="1152" w:type="dxa"/>
              </w:tcPr>
            </w:tcPrChange>
          </w:tcPr>
          <w:p w:rsidR="00277F07" w:rsidRDefault="00277F07" w:rsidP="00A956DD">
            <w:pPr>
              <w:jc w:val="center"/>
              <w:rPr>
                <w:ins w:id="2651" w:author="SK" w:date="2017-09-30T16:49:00Z"/>
                <w:rFonts w:asciiTheme="minorEastAsia" w:hAnsiTheme="minorEastAsia"/>
              </w:rPr>
            </w:pPr>
            <w:ins w:id="2652" w:author="SK" w:date="2017-09-30T16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653" w:author="SK" w:date="2017-09-30T17:08:00Z">
              <w:tcPr>
                <w:tcW w:w="1626" w:type="dxa"/>
              </w:tcPr>
            </w:tcPrChange>
          </w:tcPr>
          <w:p w:rsidR="00277F07" w:rsidRDefault="00742BB9" w:rsidP="00A956DD">
            <w:pPr>
              <w:jc w:val="center"/>
              <w:rPr>
                <w:ins w:id="2654" w:author="SK" w:date="2017-09-30T16:49:00Z"/>
                <w:rFonts w:asciiTheme="minorEastAsia" w:hAnsiTheme="minorEastAsia"/>
              </w:rPr>
            </w:pPr>
            <w:ins w:id="2655" w:author="SK" w:date="2017-09-30T17:09:00Z">
              <w:r>
                <w:rPr>
                  <w:rFonts w:asciiTheme="minorEastAsia" w:hAnsiTheme="minorEastAsia" w:hint="eastAsia"/>
                </w:rPr>
                <w:t>对方账号</w:t>
              </w:r>
            </w:ins>
          </w:p>
        </w:tc>
        <w:tc>
          <w:tcPr>
            <w:tcW w:w="1656" w:type="dxa"/>
            <w:vMerge/>
            <w:tcPrChange w:id="2656" w:author="SK" w:date="2017-09-30T17:08:00Z">
              <w:tcPr>
                <w:tcW w:w="1656" w:type="dxa"/>
                <w:vMerge/>
              </w:tcPr>
            </w:tcPrChange>
          </w:tcPr>
          <w:p w:rsidR="00277F07" w:rsidRDefault="00277F07" w:rsidP="00A956DD">
            <w:pPr>
              <w:jc w:val="center"/>
              <w:rPr>
                <w:ins w:id="2657" w:author="SK" w:date="2017-09-30T16:49:00Z"/>
                <w:rFonts w:asciiTheme="minorEastAsia" w:hAnsiTheme="minorEastAsia"/>
              </w:rPr>
            </w:pPr>
          </w:p>
        </w:tc>
      </w:tr>
      <w:tr w:rsidR="00742BB9" w:rsidTr="00742BB9">
        <w:trPr>
          <w:trHeight w:val="353"/>
          <w:ins w:id="2658" w:author="SK" w:date="2017-09-30T16:49:00Z"/>
          <w:trPrChange w:id="2659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660" w:author="SK" w:date="2017-09-30T17:08:00Z">
              <w:tcPr>
                <w:tcW w:w="2250" w:type="dxa"/>
              </w:tcPr>
            </w:tcPrChange>
          </w:tcPr>
          <w:p w:rsidR="00742BB9" w:rsidRDefault="00742BB9" w:rsidP="00A956DD">
            <w:pPr>
              <w:jc w:val="center"/>
              <w:rPr>
                <w:ins w:id="2661" w:author="SK" w:date="2017-09-30T16:49:00Z"/>
                <w:rFonts w:asciiTheme="minorEastAsia" w:hAnsiTheme="minorEastAsia"/>
              </w:rPr>
            </w:pPr>
            <w:ins w:id="2662" w:author="SK" w:date="2017-09-30T17:09:00Z">
              <w:r>
                <w:rPr>
                  <w:rFonts w:asciiTheme="minorEastAsia" w:hAnsiTheme="minorEastAsia" w:hint="eastAsia"/>
                </w:rPr>
                <w:t>opp_acctname</w:t>
              </w:r>
            </w:ins>
          </w:p>
        </w:tc>
        <w:tc>
          <w:tcPr>
            <w:tcW w:w="1048" w:type="dxa"/>
            <w:tcPrChange w:id="2663" w:author="SK" w:date="2017-09-30T17:08:00Z">
              <w:tcPr>
                <w:tcW w:w="1048" w:type="dxa"/>
              </w:tcPr>
            </w:tcPrChange>
          </w:tcPr>
          <w:p w:rsidR="00742BB9" w:rsidRDefault="00742BB9" w:rsidP="00A956DD">
            <w:pPr>
              <w:jc w:val="center"/>
              <w:rPr>
                <w:ins w:id="2664" w:author="SK" w:date="2017-09-30T16:49:00Z"/>
                <w:rFonts w:asciiTheme="minorEastAsia" w:hAnsiTheme="minorEastAsia"/>
              </w:rPr>
            </w:pPr>
            <w:ins w:id="2665" w:author="SK" w:date="2017-09-30T17:0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666" w:author="SK" w:date="2017-09-30T17:08:00Z">
              <w:tcPr>
                <w:tcW w:w="790" w:type="dxa"/>
              </w:tcPr>
            </w:tcPrChange>
          </w:tcPr>
          <w:p w:rsidR="00742BB9" w:rsidRDefault="00742BB9" w:rsidP="00A956DD">
            <w:pPr>
              <w:jc w:val="center"/>
              <w:rPr>
                <w:ins w:id="2667" w:author="SK" w:date="2017-09-30T16:49:00Z"/>
                <w:rFonts w:asciiTheme="minorEastAsia" w:hAnsiTheme="minorEastAsia"/>
              </w:rPr>
            </w:pPr>
            <w:ins w:id="2668" w:author="SK" w:date="2017-09-30T17:09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152" w:type="dxa"/>
            <w:tcPrChange w:id="2669" w:author="SK" w:date="2017-09-30T17:08:00Z">
              <w:tcPr>
                <w:tcW w:w="1152" w:type="dxa"/>
              </w:tcPr>
            </w:tcPrChange>
          </w:tcPr>
          <w:p w:rsidR="00742BB9" w:rsidRDefault="00742BB9" w:rsidP="00A956DD">
            <w:pPr>
              <w:jc w:val="center"/>
              <w:rPr>
                <w:ins w:id="2670" w:author="SK" w:date="2017-09-30T16:49:00Z"/>
                <w:rFonts w:asciiTheme="minorEastAsia" w:hAnsiTheme="minorEastAsia"/>
              </w:rPr>
            </w:pPr>
            <w:ins w:id="2671" w:author="SK" w:date="2017-09-30T17:0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672" w:author="SK" w:date="2017-09-30T17:08:00Z">
              <w:tcPr>
                <w:tcW w:w="1626" w:type="dxa"/>
              </w:tcPr>
            </w:tcPrChange>
          </w:tcPr>
          <w:p w:rsidR="00742BB9" w:rsidRDefault="00742BB9" w:rsidP="00A956DD">
            <w:pPr>
              <w:jc w:val="center"/>
              <w:rPr>
                <w:ins w:id="2673" w:author="SK" w:date="2017-09-30T16:49:00Z"/>
                <w:rFonts w:asciiTheme="minorEastAsia" w:hAnsiTheme="minorEastAsia"/>
              </w:rPr>
            </w:pPr>
            <w:ins w:id="2674" w:author="SK" w:date="2017-09-30T17:09:00Z">
              <w:r>
                <w:rPr>
                  <w:rFonts w:asciiTheme="minorEastAsia" w:hAnsiTheme="minorEastAsia" w:hint="eastAsia"/>
                </w:rPr>
                <w:t>对方户名</w:t>
              </w:r>
            </w:ins>
          </w:p>
        </w:tc>
        <w:tc>
          <w:tcPr>
            <w:tcW w:w="1656" w:type="dxa"/>
            <w:vMerge/>
            <w:tcPrChange w:id="2675" w:author="SK" w:date="2017-09-30T17:08:00Z">
              <w:tcPr>
                <w:tcW w:w="1656" w:type="dxa"/>
                <w:vMerge/>
              </w:tcPr>
            </w:tcPrChange>
          </w:tcPr>
          <w:p w:rsidR="00742BB9" w:rsidRDefault="00742BB9" w:rsidP="00A956DD">
            <w:pPr>
              <w:jc w:val="center"/>
              <w:rPr>
                <w:ins w:id="2676" w:author="SK" w:date="2017-09-30T16:49:00Z"/>
                <w:rFonts w:asciiTheme="minorEastAsia" w:hAnsiTheme="minorEastAsia"/>
              </w:rPr>
            </w:pPr>
          </w:p>
        </w:tc>
      </w:tr>
      <w:tr w:rsidR="00742BB9" w:rsidTr="00742BB9">
        <w:trPr>
          <w:trHeight w:val="353"/>
          <w:ins w:id="2677" w:author="SK" w:date="2017-09-30T16:49:00Z"/>
          <w:trPrChange w:id="2678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679" w:author="SK" w:date="2017-09-30T17:08:00Z">
              <w:tcPr>
                <w:tcW w:w="2250" w:type="dxa"/>
              </w:tcPr>
            </w:tcPrChange>
          </w:tcPr>
          <w:p w:rsidR="00742BB9" w:rsidRDefault="00742BB9" w:rsidP="00A956DD">
            <w:pPr>
              <w:jc w:val="center"/>
              <w:rPr>
                <w:ins w:id="2680" w:author="SK" w:date="2017-09-30T16:49:00Z"/>
                <w:rFonts w:asciiTheme="minorEastAsia" w:hAnsiTheme="minorEastAsia"/>
              </w:rPr>
            </w:pPr>
            <w:ins w:id="2681" w:author="SK" w:date="2017-09-30T17:09:00Z">
              <w:r>
                <w:rPr>
                  <w:rFonts w:asciiTheme="minorEastAsia" w:hAnsiTheme="minorEastAsia" w:hint="eastAsia"/>
                </w:rPr>
                <w:t>tran_state</w:t>
              </w:r>
            </w:ins>
          </w:p>
        </w:tc>
        <w:tc>
          <w:tcPr>
            <w:tcW w:w="1048" w:type="dxa"/>
            <w:tcPrChange w:id="2682" w:author="SK" w:date="2017-09-30T17:08:00Z">
              <w:tcPr>
                <w:tcW w:w="1048" w:type="dxa"/>
              </w:tcPr>
            </w:tcPrChange>
          </w:tcPr>
          <w:p w:rsidR="00742BB9" w:rsidRDefault="00742BB9" w:rsidP="00A956DD">
            <w:pPr>
              <w:jc w:val="center"/>
              <w:rPr>
                <w:ins w:id="2683" w:author="SK" w:date="2017-09-30T16:49:00Z"/>
                <w:rFonts w:asciiTheme="minorEastAsia" w:hAnsiTheme="minorEastAsia"/>
              </w:rPr>
            </w:pPr>
            <w:ins w:id="2684" w:author="SK" w:date="2017-09-30T17:0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685" w:author="SK" w:date="2017-09-30T17:08:00Z">
              <w:tcPr>
                <w:tcW w:w="790" w:type="dxa"/>
              </w:tcPr>
            </w:tcPrChange>
          </w:tcPr>
          <w:p w:rsidR="00742BB9" w:rsidRDefault="00742BB9" w:rsidP="00A956DD">
            <w:pPr>
              <w:jc w:val="center"/>
              <w:rPr>
                <w:ins w:id="2686" w:author="SK" w:date="2017-09-30T16:49:00Z"/>
                <w:rFonts w:asciiTheme="minorEastAsia" w:hAnsiTheme="minorEastAsia"/>
              </w:rPr>
            </w:pPr>
            <w:ins w:id="2687" w:author="SK" w:date="2017-09-30T17:09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152" w:type="dxa"/>
            <w:tcPrChange w:id="2688" w:author="SK" w:date="2017-09-30T17:08:00Z">
              <w:tcPr>
                <w:tcW w:w="1152" w:type="dxa"/>
              </w:tcPr>
            </w:tcPrChange>
          </w:tcPr>
          <w:p w:rsidR="00742BB9" w:rsidRDefault="00742BB9" w:rsidP="00A956DD">
            <w:pPr>
              <w:jc w:val="center"/>
              <w:rPr>
                <w:ins w:id="2689" w:author="SK" w:date="2017-09-30T16:49:00Z"/>
                <w:rFonts w:asciiTheme="minorEastAsia" w:hAnsiTheme="minorEastAsia"/>
              </w:rPr>
            </w:pPr>
          </w:p>
        </w:tc>
        <w:tc>
          <w:tcPr>
            <w:tcW w:w="1626" w:type="dxa"/>
            <w:tcPrChange w:id="2690" w:author="SK" w:date="2017-09-30T17:08:00Z">
              <w:tcPr>
                <w:tcW w:w="1626" w:type="dxa"/>
              </w:tcPr>
            </w:tcPrChange>
          </w:tcPr>
          <w:p w:rsidR="00742BB9" w:rsidRDefault="00742BB9" w:rsidP="00A956DD">
            <w:pPr>
              <w:jc w:val="center"/>
              <w:rPr>
                <w:ins w:id="2691" w:author="SK" w:date="2017-09-30T16:49:00Z"/>
                <w:rFonts w:asciiTheme="minorEastAsia" w:hAnsiTheme="minorEastAsia"/>
              </w:rPr>
            </w:pPr>
            <w:ins w:id="2692" w:author="SK" w:date="2017-09-30T17:09:00Z">
              <w:r>
                <w:rPr>
                  <w:rFonts w:asciiTheme="minorEastAsia" w:hAnsiTheme="minorEastAsia" w:hint="eastAsia"/>
                </w:rPr>
                <w:t>交易状态</w:t>
              </w:r>
            </w:ins>
          </w:p>
        </w:tc>
        <w:tc>
          <w:tcPr>
            <w:tcW w:w="1656" w:type="dxa"/>
            <w:vMerge/>
            <w:tcPrChange w:id="2693" w:author="SK" w:date="2017-09-30T17:08:00Z">
              <w:tcPr>
                <w:tcW w:w="1656" w:type="dxa"/>
                <w:vMerge/>
              </w:tcPr>
            </w:tcPrChange>
          </w:tcPr>
          <w:p w:rsidR="00742BB9" w:rsidRDefault="00742BB9" w:rsidP="00A956DD">
            <w:pPr>
              <w:jc w:val="center"/>
              <w:rPr>
                <w:ins w:id="2694" w:author="SK" w:date="2017-09-30T16:49:00Z"/>
                <w:rFonts w:asciiTheme="minorEastAsia" w:hAnsiTheme="minorEastAsia"/>
              </w:rPr>
            </w:pPr>
          </w:p>
        </w:tc>
      </w:tr>
      <w:tr w:rsidR="00742BB9" w:rsidTr="00742BB9">
        <w:trPr>
          <w:trHeight w:val="353"/>
          <w:ins w:id="2695" w:author="SK" w:date="2017-09-30T17:09:00Z"/>
        </w:trPr>
        <w:tc>
          <w:tcPr>
            <w:tcW w:w="2250" w:type="dxa"/>
          </w:tcPr>
          <w:p w:rsidR="00742BB9" w:rsidRDefault="00742BB9" w:rsidP="00A956DD">
            <w:pPr>
              <w:jc w:val="center"/>
              <w:rPr>
                <w:ins w:id="2696" w:author="SK" w:date="2017-09-30T17:09:00Z"/>
                <w:rFonts w:asciiTheme="minorEastAsia" w:hAnsiTheme="minorEastAsia"/>
              </w:rPr>
            </w:pPr>
            <w:ins w:id="2697" w:author="SK" w:date="2017-09-30T17:10:00Z">
              <w:r>
                <w:rPr>
                  <w:rFonts w:asciiTheme="minorEastAsia" w:hAnsiTheme="minorEastAsia" w:hint="eastAsia"/>
                </w:rPr>
                <w:t>tran</w:t>
              </w:r>
            </w:ins>
            <w:ins w:id="2698" w:author="SK" w:date="2017-09-30T17:09:00Z">
              <w:r>
                <w:rPr>
                  <w:rFonts w:asciiTheme="minorEastAsia" w:hAnsiTheme="minorEastAsia" w:hint="eastAsia"/>
                </w:rPr>
                <w:t>_date</w:t>
              </w:r>
            </w:ins>
          </w:p>
        </w:tc>
        <w:tc>
          <w:tcPr>
            <w:tcW w:w="1048" w:type="dxa"/>
          </w:tcPr>
          <w:p w:rsidR="00742BB9" w:rsidRDefault="00742BB9" w:rsidP="00A956DD">
            <w:pPr>
              <w:jc w:val="center"/>
              <w:rPr>
                <w:ins w:id="2699" w:author="SK" w:date="2017-09-30T17:09:00Z"/>
                <w:rFonts w:asciiTheme="minorEastAsia" w:hAnsiTheme="minorEastAsia"/>
              </w:rPr>
            </w:pPr>
            <w:ins w:id="2700" w:author="SK" w:date="2017-09-30T17:09:00Z">
              <w:r>
                <w:rPr>
                  <w:rFonts w:asciiTheme="minorEastAsia" w:hAnsiTheme="minorEastAsia" w:hint="eastAsia"/>
                </w:rPr>
                <w:t>D</w:t>
              </w:r>
            </w:ins>
          </w:p>
        </w:tc>
        <w:tc>
          <w:tcPr>
            <w:tcW w:w="790" w:type="dxa"/>
          </w:tcPr>
          <w:p w:rsidR="00742BB9" w:rsidRDefault="00742BB9" w:rsidP="00A956DD">
            <w:pPr>
              <w:jc w:val="center"/>
              <w:rPr>
                <w:ins w:id="2701" w:author="SK" w:date="2017-09-30T17:09:00Z"/>
                <w:rFonts w:asciiTheme="minorEastAsia" w:hAnsiTheme="minorEastAsia"/>
              </w:rPr>
            </w:pPr>
            <w:ins w:id="2702" w:author="SK" w:date="2017-09-30T17:09:00Z">
              <w:r>
                <w:rPr>
                  <w:rFonts w:asciiTheme="minorEastAsia" w:hAnsiTheme="minorEastAsia" w:hint="eastAsia"/>
                </w:rPr>
                <w:t>14</w:t>
              </w:r>
            </w:ins>
          </w:p>
        </w:tc>
        <w:tc>
          <w:tcPr>
            <w:tcW w:w="1152" w:type="dxa"/>
          </w:tcPr>
          <w:p w:rsidR="00742BB9" w:rsidRDefault="00742BB9" w:rsidP="00A956DD">
            <w:pPr>
              <w:jc w:val="center"/>
              <w:rPr>
                <w:ins w:id="2703" w:author="SK" w:date="2017-09-30T17:09:00Z"/>
                <w:rFonts w:asciiTheme="minorEastAsia" w:hAnsiTheme="minorEastAsia"/>
              </w:rPr>
            </w:pPr>
            <w:ins w:id="2704" w:author="SK" w:date="2017-09-30T17:0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</w:tcPr>
          <w:p w:rsidR="00742BB9" w:rsidRDefault="00742BB9" w:rsidP="00A956DD">
            <w:pPr>
              <w:jc w:val="center"/>
              <w:rPr>
                <w:ins w:id="2705" w:author="SK" w:date="2017-09-30T17:09:00Z"/>
                <w:rFonts w:asciiTheme="minorEastAsia" w:hAnsiTheme="minorEastAsia"/>
              </w:rPr>
            </w:pPr>
            <w:ins w:id="2706" w:author="SK" w:date="2017-09-30T17:10:00Z">
              <w:r>
                <w:rPr>
                  <w:rFonts w:asciiTheme="minorEastAsia" w:hAnsiTheme="minorEastAsia" w:hint="eastAsia"/>
                </w:rPr>
                <w:t>转账</w:t>
              </w:r>
            </w:ins>
            <w:ins w:id="2707" w:author="SK" w:date="2017-09-30T17:09:00Z">
              <w:r>
                <w:rPr>
                  <w:rFonts w:asciiTheme="minorEastAsia" w:hAnsiTheme="minorEastAsia" w:hint="eastAsia"/>
                </w:rPr>
                <w:t>时间</w:t>
              </w:r>
            </w:ins>
          </w:p>
        </w:tc>
        <w:tc>
          <w:tcPr>
            <w:tcW w:w="1656" w:type="dxa"/>
            <w:vMerge/>
          </w:tcPr>
          <w:p w:rsidR="00742BB9" w:rsidRDefault="00742BB9" w:rsidP="00A956DD">
            <w:pPr>
              <w:jc w:val="center"/>
              <w:rPr>
                <w:ins w:id="2708" w:author="SK" w:date="2017-09-30T17:09:00Z"/>
                <w:rFonts w:asciiTheme="minorEastAsia" w:hAnsiTheme="minorEastAsia"/>
              </w:rPr>
            </w:pPr>
          </w:p>
        </w:tc>
      </w:tr>
      <w:tr w:rsidR="00742BB9" w:rsidTr="00742BB9">
        <w:trPr>
          <w:trHeight w:val="353"/>
          <w:ins w:id="2709" w:author="SK" w:date="2017-09-30T16:49:00Z"/>
          <w:trPrChange w:id="2710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711" w:author="SK" w:date="2017-09-30T17:08:00Z">
              <w:tcPr>
                <w:tcW w:w="2250" w:type="dxa"/>
              </w:tcPr>
            </w:tcPrChange>
          </w:tcPr>
          <w:p w:rsidR="00742BB9" w:rsidRDefault="00742BB9" w:rsidP="00A956DD">
            <w:pPr>
              <w:jc w:val="center"/>
              <w:rPr>
                <w:ins w:id="2712" w:author="SK" w:date="2017-09-30T16:49:00Z"/>
                <w:rFonts w:asciiTheme="minorEastAsia" w:hAnsiTheme="minorEastAsia"/>
              </w:rPr>
            </w:pPr>
            <w:ins w:id="2713" w:author="SK" w:date="2017-09-30T17:10:00Z">
              <w:r>
                <w:rPr>
                  <w:rFonts w:asciiTheme="minorEastAsia" w:hAnsiTheme="minorEastAsia" w:hint="eastAsia"/>
                </w:rPr>
                <w:t>tran_flow_no</w:t>
              </w:r>
            </w:ins>
          </w:p>
        </w:tc>
        <w:tc>
          <w:tcPr>
            <w:tcW w:w="1048" w:type="dxa"/>
            <w:tcPrChange w:id="2714" w:author="SK" w:date="2017-09-30T17:08:00Z">
              <w:tcPr>
                <w:tcW w:w="1048" w:type="dxa"/>
              </w:tcPr>
            </w:tcPrChange>
          </w:tcPr>
          <w:p w:rsidR="00742BB9" w:rsidRDefault="00742BB9" w:rsidP="00A956DD">
            <w:pPr>
              <w:jc w:val="center"/>
              <w:rPr>
                <w:ins w:id="2715" w:author="SK" w:date="2017-09-30T16:49:00Z"/>
                <w:rFonts w:asciiTheme="minorEastAsia" w:hAnsiTheme="minorEastAsia"/>
              </w:rPr>
            </w:pPr>
            <w:ins w:id="2716" w:author="SK" w:date="2017-09-30T17:1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717" w:author="SK" w:date="2017-09-30T17:08:00Z">
              <w:tcPr>
                <w:tcW w:w="790" w:type="dxa"/>
              </w:tcPr>
            </w:tcPrChange>
          </w:tcPr>
          <w:p w:rsidR="00742BB9" w:rsidRDefault="00742BB9" w:rsidP="00A956DD">
            <w:pPr>
              <w:jc w:val="center"/>
              <w:rPr>
                <w:ins w:id="2718" w:author="SK" w:date="2017-09-30T16:49:00Z"/>
                <w:rFonts w:asciiTheme="minorEastAsia" w:hAnsiTheme="minorEastAsia"/>
              </w:rPr>
            </w:pPr>
            <w:ins w:id="2719" w:author="SK" w:date="2017-09-30T17:1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720" w:author="SK" w:date="2017-09-30T17:08:00Z">
              <w:tcPr>
                <w:tcW w:w="1152" w:type="dxa"/>
              </w:tcPr>
            </w:tcPrChange>
          </w:tcPr>
          <w:p w:rsidR="00742BB9" w:rsidRDefault="00742BB9" w:rsidP="00A956DD">
            <w:pPr>
              <w:jc w:val="center"/>
              <w:rPr>
                <w:ins w:id="2721" w:author="SK" w:date="2017-09-30T16:49:00Z"/>
                <w:rFonts w:asciiTheme="minorEastAsia" w:hAnsiTheme="minorEastAsia"/>
              </w:rPr>
            </w:pPr>
            <w:ins w:id="2722" w:author="SK" w:date="2017-09-30T17:10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26" w:type="dxa"/>
            <w:tcPrChange w:id="2723" w:author="SK" w:date="2017-09-30T17:08:00Z">
              <w:tcPr>
                <w:tcW w:w="1626" w:type="dxa"/>
              </w:tcPr>
            </w:tcPrChange>
          </w:tcPr>
          <w:p w:rsidR="00742BB9" w:rsidRDefault="00742BB9" w:rsidP="00A956DD">
            <w:pPr>
              <w:jc w:val="center"/>
              <w:rPr>
                <w:ins w:id="2724" w:author="SK" w:date="2017-09-30T16:49:00Z"/>
                <w:rFonts w:asciiTheme="minorEastAsia" w:hAnsiTheme="minorEastAsia"/>
              </w:rPr>
            </w:pPr>
            <w:ins w:id="2725" w:author="SK" w:date="2017-09-30T17:10:00Z">
              <w:r>
                <w:rPr>
                  <w:rFonts w:asciiTheme="minorEastAsia" w:hAnsiTheme="minorEastAsia" w:hint="eastAsia"/>
                </w:rPr>
                <w:t>交易流水号</w:t>
              </w:r>
            </w:ins>
          </w:p>
        </w:tc>
        <w:tc>
          <w:tcPr>
            <w:tcW w:w="1656" w:type="dxa"/>
            <w:vMerge/>
            <w:tcPrChange w:id="2726" w:author="SK" w:date="2017-09-30T17:08:00Z">
              <w:tcPr>
                <w:tcW w:w="1656" w:type="dxa"/>
                <w:vMerge/>
              </w:tcPr>
            </w:tcPrChange>
          </w:tcPr>
          <w:p w:rsidR="00742BB9" w:rsidRDefault="00742BB9" w:rsidP="00A956DD">
            <w:pPr>
              <w:jc w:val="center"/>
              <w:rPr>
                <w:ins w:id="2727" w:author="SK" w:date="2017-09-30T16:49:00Z"/>
                <w:rFonts w:asciiTheme="minorEastAsia" w:hAnsiTheme="minorEastAsia"/>
              </w:rPr>
            </w:pPr>
          </w:p>
        </w:tc>
      </w:tr>
      <w:tr w:rsidR="005D43AD" w:rsidTr="00742BB9">
        <w:trPr>
          <w:trHeight w:val="353"/>
          <w:ins w:id="2728" w:author="SK" w:date="2017-10-17T20:23:00Z"/>
        </w:trPr>
        <w:tc>
          <w:tcPr>
            <w:tcW w:w="2250" w:type="dxa"/>
          </w:tcPr>
          <w:p w:rsidR="005D43AD" w:rsidRDefault="00717FE3" w:rsidP="00A956DD">
            <w:pPr>
              <w:jc w:val="center"/>
              <w:rPr>
                <w:ins w:id="2729" w:author="SK" w:date="2017-10-17T20:23:00Z"/>
                <w:rFonts w:asciiTheme="minorEastAsia" w:hAnsiTheme="minorEastAsia"/>
              </w:rPr>
            </w:pPr>
            <w:ins w:id="2730" w:author="SK" w:date="2017-10-17T20:23:00Z">
              <w:r w:rsidRPr="00717FE3">
                <w:rPr>
                  <w:rFonts w:asciiTheme="minorEastAsia" w:hAnsiTheme="minorEastAsia"/>
                  <w:rPrChange w:id="2731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nb_amount</w:t>
              </w:r>
            </w:ins>
          </w:p>
        </w:tc>
        <w:tc>
          <w:tcPr>
            <w:tcW w:w="1048" w:type="dxa"/>
          </w:tcPr>
          <w:p w:rsidR="005D43AD" w:rsidRDefault="00717FE3" w:rsidP="00A956DD">
            <w:pPr>
              <w:jc w:val="center"/>
              <w:rPr>
                <w:ins w:id="2732" w:author="SK" w:date="2017-10-17T20:23:00Z"/>
                <w:rFonts w:asciiTheme="minorEastAsia" w:hAnsiTheme="minorEastAsia"/>
              </w:rPr>
            </w:pPr>
            <w:ins w:id="2733" w:author="SK" w:date="2017-10-17T20:23:00Z">
              <w:r w:rsidRPr="00717FE3">
                <w:rPr>
                  <w:rFonts w:asciiTheme="minorEastAsia" w:hAnsiTheme="minorEastAsia"/>
                  <w:rPrChange w:id="2734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S</w:t>
              </w:r>
            </w:ins>
          </w:p>
        </w:tc>
        <w:tc>
          <w:tcPr>
            <w:tcW w:w="790" w:type="dxa"/>
          </w:tcPr>
          <w:p w:rsidR="005D43AD" w:rsidRDefault="00717FE3" w:rsidP="00A956DD">
            <w:pPr>
              <w:jc w:val="center"/>
              <w:rPr>
                <w:ins w:id="2735" w:author="SK" w:date="2017-10-17T20:23:00Z"/>
                <w:rFonts w:asciiTheme="minorEastAsia" w:hAnsiTheme="minorEastAsia"/>
              </w:rPr>
            </w:pPr>
            <w:ins w:id="2736" w:author="SK" w:date="2017-10-17T20:23:00Z">
              <w:r w:rsidRPr="00717FE3">
                <w:rPr>
                  <w:rFonts w:asciiTheme="minorEastAsia" w:hAnsiTheme="minorEastAsia"/>
                  <w:rPrChange w:id="2737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18</w:t>
              </w:r>
            </w:ins>
          </w:p>
        </w:tc>
        <w:tc>
          <w:tcPr>
            <w:tcW w:w="1152" w:type="dxa"/>
          </w:tcPr>
          <w:p w:rsidR="005D43AD" w:rsidRDefault="00717FE3" w:rsidP="00A956DD">
            <w:pPr>
              <w:jc w:val="center"/>
              <w:rPr>
                <w:ins w:id="2738" w:author="SK" w:date="2017-10-17T20:23:00Z"/>
                <w:rFonts w:asciiTheme="minorEastAsia" w:hAnsiTheme="minorEastAsia"/>
              </w:rPr>
            </w:pPr>
            <w:ins w:id="2739" w:author="SK" w:date="2017-10-17T20:23:00Z">
              <w:r w:rsidRPr="00717FE3">
                <w:rPr>
                  <w:rFonts w:asciiTheme="minorEastAsia" w:hAnsiTheme="minorEastAsia"/>
                  <w:rPrChange w:id="2740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0</w:t>
              </w:r>
            </w:ins>
          </w:p>
        </w:tc>
        <w:tc>
          <w:tcPr>
            <w:tcW w:w="1626" w:type="dxa"/>
          </w:tcPr>
          <w:p w:rsidR="005D43AD" w:rsidRDefault="00717FE3" w:rsidP="00A956DD">
            <w:pPr>
              <w:jc w:val="center"/>
              <w:rPr>
                <w:ins w:id="2741" w:author="SK" w:date="2017-10-17T20:23:00Z"/>
                <w:rFonts w:asciiTheme="minorEastAsia" w:hAnsiTheme="minorEastAsia"/>
              </w:rPr>
            </w:pPr>
            <w:ins w:id="2742" w:author="SK" w:date="2017-10-17T20:23:00Z">
              <w:r w:rsidRPr="00717FE3">
                <w:rPr>
                  <w:rFonts w:asciiTheme="minorEastAsia" w:hAnsiTheme="minorEastAsia" w:hint="eastAsia"/>
                  <w:rPrChange w:id="2743" w:author="SK" w:date="2017-10-17T20:24:00Z">
                    <w:rPr>
                      <w:rFonts w:asciiTheme="minorEastAsia" w:hAnsiTheme="minorEastAsia" w:hint="eastAsia"/>
                      <w:color w:val="FF0000"/>
                      <w:u w:val="single"/>
                    </w:rPr>
                  </w:rPrChange>
                </w:rPr>
                <w:t>诺宝数量</w:t>
              </w:r>
            </w:ins>
          </w:p>
        </w:tc>
        <w:tc>
          <w:tcPr>
            <w:tcW w:w="1656" w:type="dxa"/>
            <w:vMerge w:val="restart"/>
          </w:tcPr>
          <w:p w:rsidR="005D43AD" w:rsidRDefault="00717FE3" w:rsidP="00A956DD">
            <w:pPr>
              <w:jc w:val="center"/>
              <w:rPr>
                <w:ins w:id="2744" w:author="SK" w:date="2017-10-17T20:23:00Z"/>
                <w:rFonts w:asciiTheme="minorEastAsia" w:hAnsiTheme="minorEastAsia"/>
              </w:rPr>
            </w:pPr>
            <w:ins w:id="2745" w:author="SK" w:date="2017-10-17T20:24:00Z">
              <w:r w:rsidRPr="00717FE3">
                <w:rPr>
                  <w:rFonts w:asciiTheme="minorEastAsia" w:hAnsiTheme="minorEastAsia"/>
                  <w:rPrChange w:id="2746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tran_type=06返回</w:t>
              </w:r>
            </w:ins>
          </w:p>
        </w:tc>
      </w:tr>
      <w:tr w:rsidR="005D43AD" w:rsidTr="00742BB9">
        <w:trPr>
          <w:trHeight w:val="353"/>
          <w:ins w:id="2747" w:author="SK" w:date="2017-10-17T20:23:00Z"/>
        </w:trPr>
        <w:tc>
          <w:tcPr>
            <w:tcW w:w="2250" w:type="dxa"/>
          </w:tcPr>
          <w:p w:rsidR="005D43AD" w:rsidRDefault="00717FE3" w:rsidP="00A956DD">
            <w:pPr>
              <w:jc w:val="center"/>
              <w:rPr>
                <w:ins w:id="2748" w:author="SK" w:date="2017-10-17T20:23:00Z"/>
                <w:rFonts w:asciiTheme="minorEastAsia" w:hAnsiTheme="minorEastAsia"/>
              </w:rPr>
            </w:pPr>
            <w:ins w:id="2749" w:author="SK" w:date="2017-10-17T20:23:00Z">
              <w:r w:rsidRPr="00717FE3">
                <w:rPr>
                  <w:rFonts w:asciiTheme="minorEastAsia" w:hAnsiTheme="minorEastAsia"/>
                  <w:rPrChange w:id="2750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pay_type</w:t>
              </w:r>
            </w:ins>
          </w:p>
        </w:tc>
        <w:tc>
          <w:tcPr>
            <w:tcW w:w="1048" w:type="dxa"/>
          </w:tcPr>
          <w:p w:rsidR="005D43AD" w:rsidRDefault="00717FE3" w:rsidP="00A956DD">
            <w:pPr>
              <w:jc w:val="center"/>
              <w:rPr>
                <w:ins w:id="2751" w:author="SK" w:date="2017-10-17T20:23:00Z"/>
                <w:rFonts w:asciiTheme="minorEastAsia" w:hAnsiTheme="minorEastAsia"/>
              </w:rPr>
            </w:pPr>
            <w:ins w:id="2752" w:author="SK" w:date="2017-10-17T20:23:00Z">
              <w:r w:rsidRPr="00717FE3">
                <w:rPr>
                  <w:rFonts w:asciiTheme="minorEastAsia" w:hAnsiTheme="minorEastAsia"/>
                  <w:rPrChange w:id="2753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790" w:type="dxa"/>
          </w:tcPr>
          <w:p w:rsidR="005D43AD" w:rsidRDefault="00717FE3" w:rsidP="00A956DD">
            <w:pPr>
              <w:jc w:val="center"/>
              <w:rPr>
                <w:ins w:id="2754" w:author="SK" w:date="2017-10-17T20:23:00Z"/>
                <w:rFonts w:asciiTheme="minorEastAsia" w:hAnsiTheme="minorEastAsia"/>
              </w:rPr>
            </w:pPr>
            <w:ins w:id="2755" w:author="SK" w:date="2017-10-17T20:23:00Z">
              <w:r w:rsidRPr="00717FE3">
                <w:rPr>
                  <w:rFonts w:asciiTheme="minorEastAsia" w:hAnsiTheme="minorEastAsia"/>
                  <w:rPrChange w:id="2756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100</w:t>
              </w:r>
            </w:ins>
          </w:p>
        </w:tc>
        <w:tc>
          <w:tcPr>
            <w:tcW w:w="1152" w:type="dxa"/>
          </w:tcPr>
          <w:p w:rsidR="005D43AD" w:rsidRDefault="00717FE3" w:rsidP="00A956DD">
            <w:pPr>
              <w:jc w:val="center"/>
              <w:rPr>
                <w:ins w:id="2757" w:author="SK" w:date="2017-10-17T20:23:00Z"/>
                <w:rFonts w:asciiTheme="minorEastAsia" w:hAnsiTheme="minorEastAsia"/>
              </w:rPr>
            </w:pPr>
            <w:ins w:id="2758" w:author="SK" w:date="2017-10-17T20:23:00Z">
              <w:r w:rsidRPr="00717FE3">
                <w:rPr>
                  <w:rFonts w:asciiTheme="minorEastAsia" w:hAnsiTheme="minorEastAsia"/>
                  <w:rPrChange w:id="2759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0</w:t>
              </w:r>
            </w:ins>
          </w:p>
        </w:tc>
        <w:tc>
          <w:tcPr>
            <w:tcW w:w="1626" w:type="dxa"/>
          </w:tcPr>
          <w:p w:rsidR="005D43AD" w:rsidRDefault="00717FE3" w:rsidP="00A956DD">
            <w:pPr>
              <w:jc w:val="center"/>
              <w:rPr>
                <w:ins w:id="2760" w:author="SK" w:date="2017-10-17T20:23:00Z"/>
                <w:rFonts w:asciiTheme="minorEastAsia" w:hAnsiTheme="minorEastAsia"/>
              </w:rPr>
            </w:pPr>
            <w:ins w:id="2761" w:author="SK" w:date="2017-10-17T20:23:00Z">
              <w:r w:rsidRPr="00717FE3">
                <w:rPr>
                  <w:rFonts w:asciiTheme="minorEastAsia" w:hAnsiTheme="minorEastAsia" w:hint="eastAsia"/>
                  <w:rPrChange w:id="2762" w:author="SK" w:date="2017-10-17T20:24:00Z">
                    <w:rPr>
                      <w:rFonts w:asciiTheme="minorEastAsia" w:hAnsiTheme="minorEastAsia" w:hint="eastAsia"/>
                      <w:color w:val="FF0000"/>
                      <w:u w:val="single"/>
                    </w:rPr>
                  </w:rPrChange>
                </w:rPr>
                <w:t>支付方式</w:t>
              </w:r>
            </w:ins>
          </w:p>
        </w:tc>
        <w:tc>
          <w:tcPr>
            <w:tcW w:w="1656" w:type="dxa"/>
            <w:vMerge/>
          </w:tcPr>
          <w:p w:rsidR="005D43AD" w:rsidRDefault="005D43AD" w:rsidP="00A956DD">
            <w:pPr>
              <w:jc w:val="center"/>
              <w:rPr>
                <w:ins w:id="2763" w:author="SK" w:date="2017-10-17T20:23:00Z"/>
                <w:rFonts w:asciiTheme="minorEastAsia" w:hAnsiTheme="minorEastAsia"/>
              </w:rPr>
            </w:pPr>
          </w:p>
        </w:tc>
      </w:tr>
      <w:tr w:rsidR="005D43AD" w:rsidTr="00742BB9">
        <w:trPr>
          <w:trHeight w:val="353"/>
          <w:ins w:id="2764" w:author="SK" w:date="2017-10-17T20:23:00Z"/>
        </w:trPr>
        <w:tc>
          <w:tcPr>
            <w:tcW w:w="2250" w:type="dxa"/>
          </w:tcPr>
          <w:p w:rsidR="005D43AD" w:rsidRDefault="00717FE3" w:rsidP="00A956DD">
            <w:pPr>
              <w:jc w:val="center"/>
              <w:rPr>
                <w:ins w:id="2765" w:author="SK" w:date="2017-10-17T20:23:00Z"/>
                <w:rFonts w:asciiTheme="minorEastAsia" w:hAnsiTheme="minorEastAsia"/>
              </w:rPr>
            </w:pPr>
            <w:ins w:id="2766" w:author="SK" w:date="2017-10-17T20:23:00Z">
              <w:r w:rsidRPr="00717FE3">
                <w:rPr>
                  <w:rFonts w:asciiTheme="minorEastAsia" w:hAnsiTheme="minorEastAsia"/>
                  <w:rPrChange w:id="2767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pay_amount</w:t>
              </w:r>
            </w:ins>
          </w:p>
        </w:tc>
        <w:tc>
          <w:tcPr>
            <w:tcW w:w="1048" w:type="dxa"/>
          </w:tcPr>
          <w:p w:rsidR="005D43AD" w:rsidRDefault="00717FE3" w:rsidP="00A956DD">
            <w:pPr>
              <w:jc w:val="center"/>
              <w:rPr>
                <w:ins w:id="2768" w:author="SK" w:date="2017-10-17T20:23:00Z"/>
                <w:rFonts w:asciiTheme="minorEastAsia" w:hAnsiTheme="minorEastAsia"/>
              </w:rPr>
            </w:pPr>
            <w:ins w:id="2769" w:author="SK" w:date="2017-10-17T20:23:00Z">
              <w:r w:rsidRPr="00717FE3">
                <w:rPr>
                  <w:rFonts w:asciiTheme="minorEastAsia" w:hAnsiTheme="minorEastAsia"/>
                  <w:rPrChange w:id="2770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S</w:t>
              </w:r>
            </w:ins>
          </w:p>
        </w:tc>
        <w:tc>
          <w:tcPr>
            <w:tcW w:w="790" w:type="dxa"/>
          </w:tcPr>
          <w:p w:rsidR="005D43AD" w:rsidRDefault="00717FE3" w:rsidP="00A956DD">
            <w:pPr>
              <w:jc w:val="center"/>
              <w:rPr>
                <w:ins w:id="2771" w:author="SK" w:date="2017-10-17T20:23:00Z"/>
                <w:rFonts w:asciiTheme="minorEastAsia" w:hAnsiTheme="minorEastAsia"/>
              </w:rPr>
            </w:pPr>
            <w:ins w:id="2772" w:author="SK" w:date="2017-10-17T20:23:00Z">
              <w:r w:rsidRPr="00717FE3">
                <w:rPr>
                  <w:rFonts w:asciiTheme="minorEastAsia" w:hAnsiTheme="minorEastAsia"/>
                  <w:rPrChange w:id="2773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18</w:t>
              </w:r>
            </w:ins>
          </w:p>
        </w:tc>
        <w:tc>
          <w:tcPr>
            <w:tcW w:w="1152" w:type="dxa"/>
          </w:tcPr>
          <w:p w:rsidR="005D43AD" w:rsidRDefault="00717FE3" w:rsidP="00A956DD">
            <w:pPr>
              <w:jc w:val="center"/>
              <w:rPr>
                <w:ins w:id="2774" w:author="SK" w:date="2017-10-17T20:23:00Z"/>
                <w:rFonts w:asciiTheme="minorEastAsia" w:hAnsiTheme="minorEastAsia"/>
              </w:rPr>
            </w:pPr>
            <w:ins w:id="2775" w:author="SK" w:date="2017-10-17T20:23:00Z">
              <w:r w:rsidRPr="00717FE3">
                <w:rPr>
                  <w:rFonts w:asciiTheme="minorEastAsia" w:hAnsiTheme="minorEastAsia"/>
                  <w:rPrChange w:id="2776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0</w:t>
              </w:r>
            </w:ins>
          </w:p>
        </w:tc>
        <w:tc>
          <w:tcPr>
            <w:tcW w:w="1626" w:type="dxa"/>
          </w:tcPr>
          <w:p w:rsidR="005D43AD" w:rsidRDefault="00717FE3" w:rsidP="00A956DD">
            <w:pPr>
              <w:jc w:val="center"/>
              <w:rPr>
                <w:ins w:id="2777" w:author="SK" w:date="2017-10-17T20:23:00Z"/>
                <w:rFonts w:asciiTheme="minorEastAsia" w:hAnsiTheme="minorEastAsia"/>
              </w:rPr>
            </w:pPr>
            <w:ins w:id="2778" w:author="SK" w:date="2017-10-17T20:23:00Z">
              <w:r w:rsidRPr="00717FE3">
                <w:rPr>
                  <w:rFonts w:asciiTheme="minorEastAsia" w:hAnsiTheme="minorEastAsia" w:hint="eastAsia"/>
                  <w:rPrChange w:id="2779" w:author="SK" w:date="2017-10-17T20:24:00Z">
                    <w:rPr>
                      <w:rFonts w:asciiTheme="minorEastAsia" w:hAnsiTheme="minorEastAsia" w:hint="eastAsia"/>
                      <w:color w:val="FF0000"/>
                      <w:u w:val="single"/>
                    </w:rPr>
                  </w:rPrChange>
                </w:rPr>
                <w:t>支付金额</w:t>
              </w:r>
            </w:ins>
          </w:p>
        </w:tc>
        <w:tc>
          <w:tcPr>
            <w:tcW w:w="1656" w:type="dxa"/>
            <w:vMerge/>
          </w:tcPr>
          <w:p w:rsidR="005D43AD" w:rsidRDefault="005D43AD" w:rsidP="00A956DD">
            <w:pPr>
              <w:jc w:val="center"/>
              <w:rPr>
                <w:ins w:id="2780" w:author="SK" w:date="2017-10-17T20:23:00Z"/>
                <w:rFonts w:asciiTheme="minorEastAsia" w:hAnsiTheme="minorEastAsia"/>
              </w:rPr>
            </w:pPr>
          </w:p>
        </w:tc>
      </w:tr>
      <w:tr w:rsidR="005D43AD" w:rsidTr="00742BB9">
        <w:trPr>
          <w:trHeight w:val="353"/>
          <w:ins w:id="2781" w:author="SK" w:date="2017-10-17T20:23:00Z"/>
        </w:trPr>
        <w:tc>
          <w:tcPr>
            <w:tcW w:w="2250" w:type="dxa"/>
          </w:tcPr>
          <w:p w:rsidR="005D43AD" w:rsidRDefault="00717FE3" w:rsidP="00A956DD">
            <w:pPr>
              <w:jc w:val="center"/>
              <w:rPr>
                <w:ins w:id="2782" w:author="SK" w:date="2017-10-17T20:23:00Z"/>
                <w:rFonts w:asciiTheme="minorEastAsia" w:hAnsiTheme="minorEastAsia"/>
              </w:rPr>
            </w:pPr>
            <w:ins w:id="2783" w:author="SK" w:date="2017-10-17T20:23:00Z">
              <w:r w:rsidRPr="00717FE3">
                <w:rPr>
                  <w:rFonts w:asciiTheme="minorEastAsia" w:hAnsiTheme="minorEastAsia"/>
                  <w:rPrChange w:id="2784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pay_state</w:t>
              </w:r>
            </w:ins>
          </w:p>
        </w:tc>
        <w:tc>
          <w:tcPr>
            <w:tcW w:w="1048" w:type="dxa"/>
          </w:tcPr>
          <w:p w:rsidR="005D43AD" w:rsidRDefault="00717FE3" w:rsidP="00A956DD">
            <w:pPr>
              <w:jc w:val="center"/>
              <w:rPr>
                <w:ins w:id="2785" w:author="SK" w:date="2017-10-17T20:23:00Z"/>
                <w:rFonts w:asciiTheme="minorEastAsia" w:hAnsiTheme="minorEastAsia"/>
              </w:rPr>
            </w:pPr>
            <w:ins w:id="2786" w:author="SK" w:date="2017-10-17T20:23:00Z">
              <w:r w:rsidRPr="00717FE3">
                <w:rPr>
                  <w:rFonts w:asciiTheme="minorEastAsia" w:hAnsiTheme="minorEastAsia"/>
                  <w:rPrChange w:id="2787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790" w:type="dxa"/>
          </w:tcPr>
          <w:p w:rsidR="005D43AD" w:rsidRDefault="00717FE3" w:rsidP="00A956DD">
            <w:pPr>
              <w:jc w:val="center"/>
              <w:rPr>
                <w:ins w:id="2788" w:author="SK" w:date="2017-10-17T20:23:00Z"/>
                <w:rFonts w:asciiTheme="minorEastAsia" w:hAnsiTheme="minorEastAsia"/>
              </w:rPr>
            </w:pPr>
            <w:ins w:id="2789" w:author="SK" w:date="2017-10-17T20:23:00Z">
              <w:r w:rsidRPr="00717FE3">
                <w:rPr>
                  <w:rFonts w:asciiTheme="minorEastAsia" w:hAnsiTheme="minorEastAsia"/>
                  <w:rPrChange w:id="2790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100</w:t>
              </w:r>
            </w:ins>
          </w:p>
        </w:tc>
        <w:tc>
          <w:tcPr>
            <w:tcW w:w="1152" w:type="dxa"/>
          </w:tcPr>
          <w:p w:rsidR="005D43AD" w:rsidRDefault="00717FE3" w:rsidP="00A956DD">
            <w:pPr>
              <w:jc w:val="center"/>
              <w:rPr>
                <w:ins w:id="2791" w:author="SK" w:date="2017-10-17T20:23:00Z"/>
                <w:rFonts w:asciiTheme="minorEastAsia" w:hAnsiTheme="minorEastAsia"/>
              </w:rPr>
            </w:pPr>
            <w:ins w:id="2792" w:author="SK" w:date="2017-10-17T20:23:00Z">
              <w:r w:rsidRPr="00717FE3">
                <w:rPr>
                  <w:rFonts w:asciiTheme="minorEastAsia" w:hAnsiTheme="minorEastAsia"/>
                  <w:rPrChange w:id="2793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0</w:t>
              </w:r>
            </w:ins>
          </w:p>
        </w:tc>
        <w:tc>
          <w:tcPr>
            <w:tcW w:w="1626" w:type="dxa"/>
          </w:tcPr>
          <w:p w:rsidR="005D43AD" w:rsidRDefault="00717FE3" w:rsidP="00A956DD">
            <w:pPr>
              <w:jc w:val="center"/>
              <w:rPr>
                <w:ins w:id="2794" w:author="SK" w:date="2017-10-17T20:23:00Z"/>
                <w:rFonts w:asciiTheme="minorEastAsia" w:hAnsiTheme="minorEastAsia"/>
              </w:rPr>
            </w:pPr>
            <w:ins w:id="2795" w:author="SK" w:date="2017-10-17T20:23:00Z">
              <w:r w:rsidRPr="00717FE3">
                <w:rPr>
                  <w:rFonts w:asciiTheme="minorEastAsia" w:hAnsiTheme="minorEastAsia" w:hint="eastAsia"/>
                  <w:rPrChange w:id="2796" w:author="SK" w:date="2017-10-17T20:24:00Z">
                    <w:rPr>
                      <w:rFonts w:asciiTheme="minorEastAsia" w:hAnsiTheme="minorEastAsia" w:hint="eastAsia"/>
                      <w:color w:val="FF0000"/>
                      <w:u w:val="single"/>
                    </w:rPr>
                  </w:rPrChange>
                </w:rPr>
                <w:t>支付状态</w:t>
              </w:r>
            </w:ins>
          </w:p>
        </w:tc>
        <w:tc>
          <w:tcPr>
            <w:tcW w:w="1656" w:type="dxa"/>
            <w:vMerge/>
          </w:tcPr>
          <w:p w:rsidR="005D43AD" w:rsidRDefault="005D43AD" w:rsidP="00A956DD">
            <w:pPr>
              <w:jc w:val="center"/>
              <w:rPr>
                <w:ins w:id="2797" w:author="SK" w:date="2017-10-17T20:23:00Z"/>
                <w:rFonts w:asciiTheme="minorEastAsia" w:hAnsiTheme="minorEastAsia"/>
              </w:rPr>
            </w:pPr>
          </w:p>
        </w:tc>
      </w:tr>
      <w:tr w:rsidR="005D43AD" w:rsidTr="00742BB9">
        <w:trPr>
          <w:trHeight w:val="353"/>
          <w:ins w:id="2798" w:author="SK" w:date="2017-10-17T20:23:00Z"/>
        </w:trPr>
        <w:tc>
          <w:tcPr>
            <w:tcW w:w="2250" w:type="dxa"/>
          </w:tcPr>
          <w:p w:rsidR="005D43AD" w:rsidRDefault="00717FE3" w:rsidP="00A956DD">
            <w:pPr>
              <w:jc w:val="center"/>
              <w:rPr>
                <w:ins w:id="2799" w:author="SK" w:date="2017-10-17T20:23:00Z"/>
                <w:rFonts w:asciiTheme="minorEastAsia" w:hAnsiTheme="minorEastAsia"/>
              </w:rPr>
            </w:pPr>
            <w:ins w:id="2800" w:author="SK" w:date="2017-10-17T20:23:00Z">
              <w:r w:rsidRPr="00717FE3">
                <w:rPr>
                  <w:rFonts w:asciiTheme="minorEastAsia" w:hAnsiTheme="minorEastAsia"/>
                  <w:rPrChange w:id="2801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pay_date</w:t>
              </w:r>
            </w:ins>
          </w:p>
        </w:tc>
        <w:tc>
          <w:tcPr>
            <w:tcW w:w="1048" w:type="dxa"/>
          </w:tcPr>
          <w:p w:rsidR="005D43AD" w:rsidRDefault="00717FE3" w:rsidP="00A956DD">
            <w:pPr>
              <w:jc w:val="center"/>
              <w:rPr>
                <w:ins w:id="2802" w:author="SK" w:date="2017-10-17T20:23:00Z"/>
                <w:rFonts w:asciiTheme="minorEastAsia" w:hAnsiTheme="minorEastAsia"/>
              </w:rPr>
            </w:pPr>
            <w:ins w:id="2803" w:author="SK" w:date="2017-10-17T20:23:00Z">
              <w:r w:rsidRPr="00717FE3">
                <w:rPr>
                  <w:rFonts w:asciiTheme="minorEastAsia" w:hAnsiTheme="minorEastAsia"/>
                  <w:rPrChange w:id="2804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D</w:t>
              </w:r>
            </w:ins>
          </w:p>
        </w:tc>
        <w:tc>
          <w:tcPr>
            <w:tcW w:w="790" w:type="dxa"/>
          </w:tcPr>
          <w:p w:rsidR="005D43AD" w:rsidRDefault="00717FE3" w:rsidP="00A956DD">
            <w:pPr>
              <w:jc w:val="center"/>
              <w:rPr>
                <w:ins w:id="2805" w:author="SK" w:date="2017-10-17T20:23:00Z"/>
                <w:rFonts w:asciiTheme="minorEastAsia" w:hAnsiTheme="minorEastAsia"/>
              </w:rPr>
            </w:pPr>
            <w:ins w:id="2806" w:author="SK" w:date="2017-10-17T20:23:00Z">
              <w:r w:rsidRPr="00717FE3">
                <w:rPr>
                  <w:rFonts w:asciiTheme="minorEastAsia" w:hAnsiTheme="minorEastAsia"/>
                  <w:rPrChange w:id="2807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14</w:t>
              </w:r>
            </w:ins>
          </w:p>
        </w:tc>
        <w:tc>
          <w:tcPr>
            <w:tcW w:w="1152" w:type="dxa"/>
          </w:tcPr>
          <w:p w:rsidR="005D43AD" w:rsidRDefault="00717FE3" w:rsidP="00A956DD">
            <w:pPr>
              <w:jc w:val="center"/>
              <w:rPr>
                <w:ins w:id="2808" w:author="SK" w:date="2017-10-17T20:23:00Z"/>
                <w:rFonts w:asciiTheme="minorEastAsia" w:hAnsiTheme="minorEastAsia"/>
              </w:rPr>
            </w:pPr>
            <w:ins w:id="2809" w:author="SK" w:date="2017-10-17T20:23:00Z">
              <w:r w:rsidRPr="00717FE3">
                <w:rPr>
                  <w:rFonts w:asciiTheme="minorEastAsia" w:hAnsiTheme="minorEastAsia"/>
                  <w:rPrChange w:id="2810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0</w:t>
              </w:r>
            </w:ins>
          </w:p>
        </w:tc>
        <w:tc>
          <w:tcPr>
            <w:tcW w:w="1626" w:type="dxa"/>
          </w:tcPr>
          <w:p w:rsidR="005D43AD" w:rsidRDefault="00717FE3" w:rsidP="00A956DD">
            <w:pPr>
              <w:jc w:val="center"/>
              <w:rPr>
                <w:ins w:id="2811" w:author="SK" w:date="2017-10-17T20:23:00Z"/>
                <w:rFonts w:asciiTheme="minorEastAsia" w:hAnsiTheme="minorEastAsia"/>
              </w:rPr>
            </w:pPr>
            <w:ins w:id="2812" w:author="SK" w:date="2017-10-17T20:23:00Z">
              <w:r w:rsidRPr="00717FE3">
                <w:rPr>
                  <w:rFonts w:asciiTheme="minorEastAsia" w:hAnsiTheme="minorEastAsia" w:hint="eastAsia"/>
                  <w:rPrChange w:id="2813" w:author="SK" w:date="2017-10-17T20:24:00Z">
                    <w:rPr>
                      <w:rFonts w:asciiTheme="minorEastAsia" w:hAnsiTheme="minorEastAsia" w:hint="eastAsia"/>
                      <w:color w:val="FF0000"/>
                      <w:u w:val="single"/>
                    </w:rPr>
                  </w:rPrChange>
                </w:rPr>
                <w:t>支付时间</w:t>
              </w:r>
            </w:ins>
          </w:p>
        </w:tc>
        <w:tc>
          <w:tcPr>
            <w:tcW w:w="1656" w:type="dxa"/>
            <w:vMerge/>
          </w:tcPr>
          <w:p w:rsidR="005D43AD" w:rsidRDefault="005D43AD" w:rsidP="00A956DD">
            <w:pPr>
              <w:jc w:val="center"/>
              <w:rPr>
                <w:ins w:id="2814" w:author="SK" w:date="2017-10-17T20:23:00Z"/>
                <w:rFonts w:asciiTheme="minorEastAsia" w:hAnsiTheme="minorEastAsia"/>
              </w:rPr>
            </w:pPr>
          </w:p>
        </w:tc>
      </w:tr>
      <w:tr w:rsidR="005D43AD" w:rsidTr="00742BB9">
        <w:trPr>
          <w:trHeight w:val="353"/>
          <w:ins w:id="2815" w:author="SK" w:date="2017-10-17T20:23:00Z"/>
        </w:trPr>
        <w:tc>
          <w:tcPr>
            <w:tcW w:w="2250" w:type="dxa"/>
          </w:tcPr>
          <w:p w:rsidR="005D43AD" w:rsidRDefault="00717FE3" w:rsidP="00A956DD">
            <w:pPr>
              <w:jc w:val="center"/>
              <w:rPr>
                <w:ins w:id="2816" w:author="SK" w:date="2017-10-17T20:23:00Z"/>
                <w:rFonts w:asciiTheme="minorEastAsia" w:hAnsiTheme="minorEastAsia"/>
              </w:rPr>
            </w:pPr>
            <w:ins w:id="2817" w:author="SK" w:date="2017-10-17T20:23:00Z">
              <w:r w:rsidRPr="00717FE3">
                <w:rPr>
                  <w:rFonts w:asciiTheme="minorEastAsia" w:hAnsiTheme="minorEastAsia"/>
                  <w:rPrChange w:id="2818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pay_flow_no</w:t>
              </w:r>
            </w:ins>
          </w:p>
        </w:tc>
        <w:tc>
          <w:tcPr>
            <w:tcW w:w="1048" w:type="dxa"/>
          </w:tcPr>
          <w:p w:rsidR="005D43AD" w:rsidRDefault="00717FE3" w:rsidP="00A956DD">
            <w:pPr>
              <w:jc w:val="center"/>
              <w:rPr>
                <w:ins w:id="2819" w:author="SK" w:date="2017-10-17T20:23:00Z"/>
                <w:rFonts w:asciiTheme="minorEastAsia" w:hAnsiTheme="minorEastAsia"/>
              </w:rPr>
            </w:pPr>
            <w:ins w:id="2820" w:author="SK" w:date="2017-10-17T20:23:00Z">
              <w:r w:rsidRPr="00717FE3">
                <w:rPr>
                  <w:rFonts w:asciiTheme="minorEastAsia" w:hAnsiTheme="minorEastAsia"/>
                  <w:rPrChange w:id="2821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790" w:type="dxa"/>
          </w:tcPr>
          <w:p w:rsidR="005D43AD" w:rsidRDefault="00717FE3" w:rsidP="00A956DD">
            <w:pPr>
              <w:jc w:val="center"/>
              <w:rPr>
                <w:ins w:id="2822" w:author="SK" w:date="2017-10-17T20:23:00Z"/>
                <w:rFonts w:asciiTheme="minorEastAsia" w:hAnsiTheme="minorEastAsia"/>
              </w:rPr>
            </w:pPr>
            <w:ins w:id="2823" w:author="SK" w:date="2017-10-17T20:23:00Z">
              <w:r w:rsidRPr="00717FE3">
                <w:rPr>
                  <w:rFonts w:asciiTheme="minorEastAsia" w:hAnsiTheme="minorEastAsia"/>
                  <w:rPrChange w:id="2824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32</w:t>
              </w:r>
            </w:ins>
          </w:p>
        </w:tc>
        <w:tc>
          <w:tcPr>
            <w:tcW w:w="1152" w:type="dxa"/>
          </w:tcPr>
          <w:p w:rsidR="005D43AD" w:rsidRDefault="00717FE3" w:rsidP="00A956DD">
            <w:pPr>
              <w:jc w:val="center"/>
              <w:rPr>
                <w:ins w:id="2825" w:author="SK" w:date="2017-10-17T20:23:00Z"/>
                <w:rFonts w:asciiTheme="minorEastAsia" w:hAnsiTheme="minorEastAsia"/>
              </w:rPr>
            </w:pPr>
            <w:ins w:id="2826" w:author="SK" w:date="2017-10-17T20:23:00Z">
              <w:r w:rsidRPr="00717FE3">
                <w:rPr>
                  <w:rFonts w:asciiTheme="minorEastAsia" w:hAnsiTheme="minorEastAsia"/>
                  <w:rPrChange w:id="2827" w:author="SK" w:date="2017-10-17T20:24:00Z">
                    <w:rPr>
                      <w:rFonts w:asciiTheme="minorEastAsia" w:hAnsiTheme="minorEastAsia"/>
                      <w:color w:val="FF0000"/>
                      <w:u w:val="single"/>
                    </w:rPr>
                  </w:rPrChange>
                </w:rPr>
                <w:t>0</w:t>
              </w:r>
            </w:ins>
          </w:p>
        </w:tc>
        <w:tc>
          <w:tcPr>
            <w:tcW w:w="1626" w:type="dxa"/>
          </w:tcPr>
          <w:p w:rsidR="005D43AD" w:rsidRDefault="00717FE3" w:rsidP="00A956DD">
            <w:pPr>
              <w:jc w:val="center"/>
              <w:rPr>
                <w:ins w:id="2828" w:author="SK" w:date="2017-10-17T20:23:00Z"/>
                <w:rFonts w:asciiTheme="minorEastAsia" w:hAnsiTheme="minorEastAsia"/>
              </w:rPr>
            </w:pPr>
            <w:ins w:id="2829" w:author="SK" w:date="2017-10-17T20:23:00Z">
              <w:r w:rsidRPr="00717FE3">
                <w:rPr>
                  <w:rFonts w:asciiTheme="minorEastAsia" w:hAnsiTheme="minorEastAsia" w:hint="eastAsia"/>
                  <w:rPrChange w:id="2830" w:author="SK" w:date="2017-10-17T20:24:00Z">
                    <w:rPr>
                      <w:rFonts w:asciiTheme="minorEastAsia" w:hAnsiTheme="minorEastAsia" w:hint="eastAsia"/>
                      <w:color w:val="FF0000"/>
                      <w:u w:val="single"/>
                    </w:rPr>
                  </w:rPrChange>
                </w:rPr>
                <w:t>交易流水号</w:t>
              </w:r>
            </w:ins>
          </w:p>
        </w:tc>
        <w:tc>
          <w:tcPr>
            <w:tcW w:w="1656" w:type="dxa"/>
            <w:vMerge/>
          </w:tcPr>
          <w:p w:rsidR="005D43AD" w:rsidRDefault="005D43AD" w:rsidP="00A956DD">
            <w:pPr>
              <w:jc w:val="center"/>
              <w:rPr>
                <w:ins w:id="2831" w:author="SK" w:date="2017-10-17T20:23:00Z"/>
                <w:rFonts w:asciiTheme="minorEastAsia" w:hAnsiTheme="minorEastAsia"/>
              </w:rPr>
            </w:pPr>
          </w:p>
        </w:tc>
      </w:tr>
      <w:tr w:rsidR="00742BB9" w:rsidTr="00742BB9">
        <w:trPr>
          <w:trHeight w:val="353"/>
          <w:ins w:id="2832" w:author="SK" w:date="2017-09-30T16:49:00Z"/>
          <w:trPrChange w:id="2833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834" w:author="SK" w:date="2017-09-30T17:08:00Z">
              <w:tcPr>
                <w:tcW w:w="2250" w:type="dxa"/>
              </w:tcPr>
            </w:tcPrChange>
          </w:tcPr>
          <w:p w:rsidR="00742BB9" w:rsidRDefault="00742BB9" w:rsidP="00A956DD">
            <w:pPr>
              <w:jc w:val="center"/>
              <w:rPr>
                <w:ins w:id="2835" w:author="SK" w:date="2017-09-30T16:49:00Z"/>
                <w:rFonts w:asciiTheme="minorEastAsia" w:hAnsiTheme="minorEastAsia"/>
              </w:rPr>
            </w:pPr>
            <w:ins w:id="2836" w:author="SK" w:date="2017-09-30T16:49:00Z">
              <w:r w:rsidRPr="00FF49A8"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048" w:type="dxa"/>
            <w:tcPrChange w:id="2837" w:author="SK" w:date="2017-09-30T17:08:00Z">
              <w:tcPr>
                <w:tcW w:w="1048" w:type="dxa"/>
              </w:tcPr>
            </w:tcPrChange>
          </w:tcPr>
          <w:p w:rsidR="00742BB9" w:rsidRDefault="00742BB9" w:rsidP="00A956DD">
            <w:pPr>
              <w:jc w:val="center"/>
              <w:rPr>
                <w:ins w:id="2838" w:author="SK" w:date="2017-09-30T16:49:00Z"/>
                <w:rFonts w:asciiTheme="minorEastAsia" w:hAnsiTheme="minorEastAsia"/>
              </w:rPr>
            </w:pPr>
            <w:ins w:id="2839" w:author="SK" w:date="2017-09-30T16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840" w:author="SK" w:date="2017-09-30T17:08:00Z">
              <w:tcPr>
                <w:tcW w:w="790" w:type="dxa"/>
              </w:tcPr>
            </w:tcPrChange>
          </w:tcPr>
          <w:p w:rsidR="00742BB9" w:rsidRDefault="00742BB9" w:rsidP="00A956DD">
            <w:pPr>
              <w:jc w:val="center"/>
              <w:rPr>
                <w:ins w:id="2841" w:author="SK" w:date="2017-09-30T16:49:00Z"/>
                <w:rFonts w:asciiTheme="minorEastAsia" w:hAnsiTheme="minorEastAsia"/>
              </w:rPr>
            </w:pPr>
            <w:ins w:id="2842" w:author="SK" w:date="2017-09-30T16:49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843" w:author="SK" w:date="2017-09-30T17:08:00Z">
              <w:tcPr>
                <w:tcW w:w="1152" w:type="dxa"/>
              </w:tcPr>
            </w:tcPrChange>
          </w:tcPr>
          <w:p w:rsidR="00742BB9" w:rsidRDefault="00742BB9" w:rsidP="00A956DD">
            <w:pPr>
              <w:jc w:val="center"/>
              <w:rPr>
                <w:ins w:id="2844" w:author="SK" w:date="2017-09-30T16:49:00Z"/>
                <w:rFonts w:asciiTheme="minorEastAsia" w:hAnsiTheme="minorEastAsia"/>
              </w:rPr>
            </w:pPr>
            <w:ins w:id="2845" w:author="SK" w:date="2017-09-30T16:49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  <w:tcPrChange w:id="2846" w:author="SK" w:date="2017-09-30T17:08:00Z">
              <w:tcPr>
                <w:tcW w:w="1626" w:type="dxa"/>
              </w:tcPr>
            </w:tcPrChange>
          </w:tcPr>
          <w:p w:rsidR="00742BB9" w:rsidRDefault="00742BB9" w:rsidP="00A956DD">
            <w:pPr>
              <w:jc w:val="center"/>
              <w:rPr>
                <w:ins w:id="2847" w:author="SK" w:date="2017-09-30T16:49:00Z"/>
                <w:rFonts w:asciiTheme="minorEastAsia" w:hAnsiTheme="minorEastAsia"/>
              </w:rPr>
            </w:pPr>
            <w:ins w:id="2848" w:author="SK" w:date="2017-09-30T16:49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656" w:type="dxa"/>
            <w:tcPrChange w:id="2849" w:author="SK" w:date="2017-09-30T17:08:00Z">
              <w:tcPr>
                <w:tcW w:w="1656" w:type="dxa"/>
              </w:tcPr>
            </w:tcPrChange>
          </w:tcPr>
          <w:p w:rsidR="00742BB9" w:rsidRDefault="00742BB9" w:rsidP="00A956DD">
            <w:pPr>
              <w:jc w:val="center"/>
              <w:rPr>
                <w:ins w:id="2850" w:author="SK" w:date="2017-09-30T16:49:00Z"/>
                <w:rFonts w:asciiTheme="minorEastAsia" w:hAnsiTheme="minorEastAsia"/>
              </w:rPr>
            </w:pPr>
          </w:p>
        </w:tc>
      </w:tr>
      <w:tr w:rsidR="00742BB9" w:rsidTr="00742BB9">
        <w:trPr>
          <w:trHeight w:val="353"/>
          <w:ins w:id="2851" w:author="SK" w:date="2017-09-30T16:49:00Z"/>
          <w:trPrChange w:id="2852" w:author="SK" w:date="2017-09-30T17:08:00Z">
            <w:trPr>
              <w:trHeight w:val="353"/>
            </w:trPr>
          </w:trPrChange>
        </w:trPr>
        <w:tc>
          <w:tcPr>
            <w:tcW w:w="2250" w:type="dxa"/>
            <w:tcPrChange w:id="2853" w:author="SK" w:date="2017-09-30T17:08:00Z">
              <w:tcPr>
                <w:tcW w:w="2250" w:type="dxa"/>
              </w:tcPr>
            </w:tcPrChange>
          </w:tcPr>
          <w:p w:rsidR="00742BB9" w:rsidRPr="00FF49A8" w:rsidRDefault="00742BB9" w:rsidP="00A956DD">
            <w:pPr>
              <w:jc w:val="center"/>
              <w:rPr>
                <w:ins w:id="2854" w:author="SK" w:date="2017-09-30T16:49:00Z"/>
                <w:rFonts w:asciiTheme="minorEastAsia" w:hAnsiTheme="minorEastAsia"/>
              </w:rPr>
            </w:pPr>
            <w:ins w:id="2855" w:author="SK" w:date="2017-09-30T16:49:00Z">
              <w:r w:rsidRPr="00FF49A8"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048" w:type="dxa"/>
            <w:tcPrChange w:id="2856" w:author="SK" w:date="2017-09-30T17:08:00Z">
              <w:tcPr>
                <w:tcW w:w="1048" w:type="dxa"/>
              </w:tcPr>
            </w:tcPrChange>
          </w:tcPr>
          <w:p w:rsidR="00742BB9" w:rsidRDefault="00742BB9" w:rsidP="00A956DD">
            <w:pPr>
              <w:jc w:val="center"/>
              <w:rPr>
                <w:ins w:id="2857" w:author="SK" w:date="2017-09-30T16:49:00Z"/>
                <w:rFonts w:asciiTheme="minorEastAsia" w:hAnsiTheme="minorEastAsia"/>
              </w:rPr>
            </w:pPr>
            <w:ins w:id="2858" w:author="SK" w:date="2017-09-30T16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0" w:type="dxa"/>
            <w:tcPrChange w:id="2859" w:author="SK" w:date="2017-09-30T17:08:00Z">
              <w:tcPr>
                <w:tcW w:w="790" w:type="dxa"/>
              </w:tcPr>
            </w:tcPrChange>
          </w:tcPr>
          <w:p w:rsidR="00742BB9" w:rsidRDefault="00742BB9" w:rsidP="00A956DD">
            <w:pPr>
              <w:jc w:val="center"/>
              <w:rPr>
                <w:ins w:id="2860" w:author="SK" w:date="2017-09-30T16:49:00Z"/>
                <w:rFonts w:asciiTheme="minorEastAsia" w:hAnsiTheme="minorEastAsia"/>
              </w:rPr>
            </w:pPr>
            <w:ins w:id="2861" w:author="SK" w:date="2017-09-30T16:49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52" w:type="dxa"/>
            <w:tcPrChange w:id="2862" w:author="SK" w:date="2017-09-30T17:08:00Z">
              <w:tcPr>
                <w:tcW w:w="1152" w:type="dxa"/>
              </w:tcPr>
            </w:tcPrChange>
          </w:tcPr>
          <w:p w:rsidR="00742BB9" w:rsidRDefault="00742BB9" w:rsidP="00A956DD">
            <w:pPr>
              <w:jc w:val="center"/>
              <w:rPr>
                <w:ins w:id="2863" w:author="SK" w:date="2017-09-30T16:49:00Z"/>
                <w:rFonts w:asciiTheme="minorEastAsia" w:hAnsiTheme="minorEastAsia"/>
              </w:rPr>
            </w:pPr>
            <w:ins w:id="2864" w:author="SK" w:date="2017-09-30T16:49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26" w:type="dxa"/>
            <w:tcPrChange w:id="2865" w:author="SK" w:date="2017-09-30T17:08:00Z">
              <w:tcPr>
                <w:tcW w:w="1626" w:type="dxa"/>
              </w:tcPr>
            </w:tcPrChange>
          </w:tcPr>
          <w:p w:rsidR="00742BB9" w:rsidRDefault="00742BB9" w:rsidP="00A956DD">
            <w:pPr>
              <w:jc w:val="center"/>
              <w:rPr>
                <w:ins w:id="2866" w:author="SK" w:date="2017-09-30T16:49:00Z"/>
                <w:rFonts w:asciiTheme="minorEastAsia" w:hAnsiTheme="minorEastAsia"/>
              </w:rPr>
            </w:pPr>
            <w:ins w:id="2867" w:author="SK" w:date="2017-09-30T16:49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656" w:type="dxa"/>
            <w:tcPrChange w:id="2868" w:author="SK" w:date="2017-09-30T17:08:00Z">
              <w:tcPr>
                <w:tcW w:w="1656" w:type="dxa"/>
              </w:tcPr>
            </w:tcPrChange>
          </w:tcPr>
          <w:p w:rsidR="00742BB9" w:rsidRDefault="00742BB9" w:rsidP="00A956DD">
            <w:pPr>
              <w:jc w:val="center"/>
              <w:rPr>
                <w:ins w:id="2869" w:author="SK" w:date="2017-09-30T16:49:00Z"/>
                <w:rFonts w:asciiTheme="minorEastAsia" w:hAnsiTheme="minorEastAsia"/>
              </w:rPr>
            </w:pPr>
          </w:p>
        </w:tc>
      </w:tr>
    </w:tbl>
    <w:p w:rsidR="0035543E" w:rsidRDefault="0035543E" w:rsidP="0035543E">
      <w:pPr>
        <w:pStyle w:val="3"/>
        <w:rPr>
          <w:ins w:id="2870" w:author="SK" w:date="2017-09-30T17:20:00Z"/>
        </w:rPr>
      </w:pPr>
      <w:bookmarkStart w:id="2871" w:name="_Toc499446928"/>
      <w:ins w:id="2872" w:author="SK" w:date="2017-09-30T17:20:00Z">
        <w:r>
          <w:rPr>
            <w:rFonts w:hint="eastAsia"/>
          </w:rPr>
          <w:lastRenderedPageBreak/>
          <w:t>往来伙伴增加</w:t>
        </w:r>
        <w:bookmarkEnd w:id="2871"/>
      </w:ins>
    </w:p>
    <w:p w:rsidR="0035543E" w:rsidRDefault="0035543E" w:rsidP="0035543E">
      <w:pPr>
        <w:rPr>
          <w:ins w:id="2873" w:author="SK" w:date="2017-09-30T17:20:00Z"/>
        </w:rPr>
      </w:pPr>
      <w:ins w:id="2874" w:author="SK" w:date="2017-09-30T17:20:00Z">
        <w:r>
          <w:rPr>
            <w:rFonts w:hint="eastAsia"/>
          </w:rPr>
          <w:t>报文描述：增加往来伙伴，</w:t>
        </w:r>
      </w:ins>
    </w:p>
    <w:p w:rsidR="0035543E" w:rsidRDefault="0035543E" w:rsidP="0035543E">
      <w:pPr>
        <w:rPr>
          <w:ins w:id="2875" w:author="SK" w:date="2017-09-30T17:20:00Z"/>
        </w:rPr>
      </w:pPr>
      <w:ins w:id="2876" w:author="SK" w:date="2017-09-30T17:20:00Z">
        <w:r>
          <w:rPr>
            <w:rFonts w:hint="eastAsia"/>
          </w:rPr>
          <w:t>接收前置系统报文（手机号，备注名），增加往来伙伴，返回操作提示。</w:t>
        </w:r>
      </w:ins>
    </w:p>
    <w:p w:rsidR="0035543E" w:rsidRDefault="0035543E" w:rsidP="0035543E">
      <w:pPr>
        <w:pStyle w:val="4"/>
        <w:rPr>
          <w:ins w:id="2877" w:author="SK" w:date="2017-09-30T17:20:00Z"/>
        </w:rPr>
      </w:pPr>
      <w:ins w:id="2878" w:author="SK" w:date="2017-09-30T17:20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35543E" w:rsidRDefault="0035543E" w:rsidP="0035543E">
      <w:pPr>
        <w:rPr>
          <w:ins w:id="2879" w:author="SK" w:date="2017-09-30T17:20:00Z"/>
        </w:rPr>
      </w:pPr>
      <w:ins w:id="2880" w:author="SK" w:date="2017-09-30T17:20:00Z">
        <w:r>
          <w:rPr>
            <w:rFonts w:hint="eastAsia"/>
          </w:rPr>
          <w:t>/qz/acc/partner_add</w:t>
        </w:r>
      </w:ins>
    </w:p>
    <w:p w:rsidR="0035543E" w:rsidRDefault="0035543E" w:rsidP="0035543E">
      <w:pPr>
        <w:pStyle w:val="4"/>
        <w:rPr>
          <w:ins w:id="2881" w:author="SK" w:date="2017-09-30T17:20:00Z"/>
        </w:rPr>
      </w:pPr>
      <w:ins w:id="2882" w:author="SK" w:date="2017-09-30T17:20:00Z">
        <w:r>
          <w:rPr>
            <w:rFonts w:hint="eastAsia"/>
          </w:rPr>
          <w:t>接收报文</w:t>
        </w:r>
      </w:ins>
    </w:p>
    <w:tbl>
      <w:tblPr>
        <w:tblStyle w:val="a3"/>
        <w:tblW w:w="8522" w:type="dxa"/>
        <w:tblLayout w:type="fixed"/>
        <w:tblLook w:val="04A0"/>
      </w:tblPr>
      <w:tblGrid>
        <w:gridCol w:w="1900"/>
        <w:gridCol w:w="1116"/>
        <w:gridCol w:w="776"/>
        <w:gridCol w:w="1506"/>
        <w:gridCol w:w="1654"/>
        <w:gridCol w:w="1570"/>
      </w:tblGrid>
      <w:tr w:rsidR="0035543E" w:rsidTr="004B5D04">
        <w:trPr>
          <w:ins w:id="2883" w:author="SK" w:date="2017-09-30T17:20:00Z"/>
        </w:trPr>
        <w:tc>
          <w:tcPr>
            <w:tcW w:w="1900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884" w:author="SK" w:date="2017-09-30T17:20:00Z"/>
              </w:rPr>
            </w:pPr>
            <w:ins w:id="2885" w:author="SK" w:date="2017-09-30T17:20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11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886" w:author="SK" w:date="2017-09-30T17:20:00Z"/>
              </w:rPr>
            </w:pPr>
            <w:ins w:id="2887" w:author="SK" w:date="2017-09-30T17:20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7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888" w:author="SK" w:date="2017-09-30T17:20:00Z"/>
              </w:rPr>
            </w:pPr>
            <w:ins w:id="2889" w:author="SK" w:date="2017-09-30T17:20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50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890" w:author="SK" w:date="2017-09-30T17:20:00Z"/>
              </w:rPr>
            </w:pPr>
            <w:ins w:id="2891" w:author="SK" w:date="2017-09-30T17:20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54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892" w:author="SK" w:date="2017-09-30T17:20:00Z"/>
              </w:rPr>
            </w:pPr>
            <w:ins w:id="2893" w:author="SK" w:date="2017-09-30T17:20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70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894" w:author="SK" w:date="2017-09-30T17:20:00Z"/>
              </w:rPr>
            </w:pPr>
            <w:ins w:id="2895" w:author="SK" w:date="2017-09-30T17:20:00Z">
              <w:r>
                <w:rPr>
                  <w:rFonts w:hint="eastAsia"/>
                </w:rPr>
                <w:t>备注</w:t>
              </w:r>
            </w:ins>
          </w:p>
        </w:tc>
      </w:tr>
      <w:tr w:rsidR="0035543E" w:rsidTr="004B5D04">
        <w:trPr>
          <w:trHeight w:val="339"/>
          <w:ins w:id="2896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2897" w:author="SK" w:date="2017-09-30T17:20:00Z"/>
                <w:rFonts w:asciiTheme="minorEastAsia" w:hAnsiTheme="minorEastAsia"/>
              </w:rPr>
            </w:pPr>
            <w:ins w:id="2898" w:author="SK" w:date="2017-09-30T17:20:00Z">
              <w:r>
                <w:rPr>
                  <w:rFonts w:asciiTheme="minorEastAsia" w:hAnsiTheme="minorEastAsia" w:hint="eastAsia"/>
                </w:rPr>
                <w:t>cust_no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2899" w:author="SK" w:date="2017-09-30T17:20:00Z"/>
                <w:rFonts w:asciiTheme="minorEastAsia" w:hAnsiTheme="minorEastAsia"/>
              </w:rPr>
            </w:pPr>
            <w:ins w:id="2900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2901" w:author="SK" w:date="2017-09-30T17:20:00Z"/>
                <w:rFonts w:asciiTheme="minorEastAsia" w:hAnsiTheme="minorEastAsia"/>
              </w:rPr>
            </w:pPr>
            <w:ins w:id="2902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2903" w:author="SK" w:date="2017-09-30T17:20:00Z"/>
                <w:rFonts w:asciiTheme="minorEastAsia" w:hAnsiTheme="minorEastAsia"/>
              </w:rPr>
            </w:pPr>
            <w:ins w:id="2904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2905" w:author="SK" w:date="2017-09-30T17:20:00Z"/>
                <w:rFonts w:asciiTheme="minorEastAsia" w:hAnsiTheme="minorEastAsia"/>
              </w:rPr>
            </w:pPr>
            <w:ins w:id="2906" w:author="SK" w:date="2017-09-30T17:20:00Z">
              <w:r>
                <w:rPr>
                  <w:rFonts w:asciiTheme="minorEastAsia" w:hAnsiTheme="minorEastAsia" w:hint="eastAsia"/>
                </w:rPr>
                <w:t>客户号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2907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2908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2909" w:author="SK" w:date="2017-09-30T17:20:00Z"/>
                <w:rFonts w:asciiTheme="minorEastAsia" w:hAnsiTheme="minorEastAsia"/>
              </w:rPr>
            </w:pPr>
            <w:ins w:id="2910" w:author="SK" w:date="2017-09-30T17:20:00Z">
              <w:r>
                <w:rPr>
                  <w:rFonts w:asciiTheme="minorEastAsia" w:hAnsiTheme="minorEastAsia" w:hint="eastAsia"/>
                </w:rPr>
                <w:t>pmobile_no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2911" w:author="SK" w:date="2017-09-30T17:20:00Z"/>
                <w:rFonts w:asciiTheme="minorEastAsia" w:hAnsiTheme="minorEastAsia"/>
              </w:rPr>
            </w:pPr>
            <w:ins w:id="2912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2913" w:author="SK" w:date="2017-09-30T17:20:00Z"/>
                <w:rFonts w:asciiTheme="minorEastAsia" w:hAnsiTheme="minorEastAsia"/>
              </w:rPr>
            </w:pPr>
            <w:ins w:id="2914" w:author="SK" w:date="2017-09-30T17:20:00Z">
              <w:r>
                <w:rPr>
                  <w:rFonts w:asciiTheme="minorEastAsia" w:hAnsiTheme="minorEastAsia" w:hint="eastAsia"/>
                </w:rPr>
                <w:t>11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2915" w:author="SK" w:date="2017-09-30T17:20:00Z"/>
                <w:rFonts w:asciiTheme="minorEastAsia" w:hAnsiTheme="minorEastAsia"/>
              </w:rPr>
            </w:pPr>
            <w:ins w:id="2916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2917" w:author="SK" w:date="2017-09-30T17:20:00Z"/>
                <w:rFonts w:asciiTheme="minorEastAsia" w:hAnsiTheme="minorEastAsia"/>
              </w:rPr>
            </w:pPr>
            <w:ins w:id="2918" w:author="SK" w:date="2017-09-30T17:20:00Z">
              <w:r>
                <w:rPr>
                  <w:rFonts w:asciiTheme="minorEastAsia" w:hAnsiTheme="minorEastAsia" w:hint="eastAsia"/>
                </w:rPr>
                <w:t>往来伙伴手机号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2919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2920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2921" w:author="SK" w:date="2017-09-30T17:20:00Z"/>
                <w:rFonts w:asciiTheme="minorEastAsia" w:hAnsiTheme="minorEastAsia"/>
              </w:rPr>
            </w:pPr>
            <w:ins w:id="2922" w:author="SK" w:date="2017-09-30T17:20:00Z">
              <w:r>
                <w:rPr>
                  <w:rFonts w:asciiTheme="minorEastAsia" w:hAnsiTheme="minorEastAsia" w:hint="eastAsia"/>
                </w:rPr>
                <w:t>pcorpor_name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2923" w:author="SK" w:date="2017-09-30T17:20:00Z"/>
                <w:rFonts w:asciiTheme="minorEastAsia" w:hAnsiTheme="minorEastAsia"/>
              </w:rPr>
            </w:pPr>
            <w:ins w:id="2924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2925" w:author="SK" w:date="2017-09-30T17:20:00Z"/>
                <w:rFonts w:asciiTheme="minorEastAsia" w:hAnsiTheme="minorEastAsia"/>
              </w:rPr>
            </w:pPr>
            <w:ins w:id="2926" w:author="SK" w:date="2017-09-30T17:20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2927" w:author="SK" w:date="2017-09-30T17:20:00Z"/>
                <w:rFonts w:asciiTheme="minorEastAsia" w:hAnsiTheme="minorEastAsia"/>
              </w:rPr>
            </w:pPr>
            <w:ins w:id="2928" w:author="SK" w:date="2017-09-30T17:20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2929" w:author="SK" w:date="2017-09-30T17:20:00Z"/>
                <w:rFonts w:asciiTheme="minorEastAsia" w:hAnsiTheme="minorEastAsia"/>
              </w:rPr>
            </w:pPr>
            <w:ins w:id="2930" w:author="SK" w:date="2017-09-30T17:20:00Z">
              <w:r>
                <w:rPr>
                  <w:rFonts w:asciiTheme="minorEastAsia" w:hAnsiTheme="minorEastAsia" w:hint="eastAsia"/>
                </w:rPr>
                <w:t>备注名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2931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2932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2933" w:author="SK" w:date="2017-09-30T17:20:00Z"/>
                <w:rFonts w:asciiTheme="minorEastAsia" w:hAnsiTheme="minorEastAsia"/>
              </w:rPr>
            </w:pPr>
            <w:ins w:id="2934" w:author="SK" w:date="2017-09-30T17:20:00Z">
              <w:r>
                <w:rPr>
                  <w:rFonts w:asciiTheme="minorEastAsia" w:hAnsiTheme="minorEastAsia" w:hint="eastAsia"/>
                </w:rPr>
                <w:t>organ_id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2935" w:author="SK" w:date="2017-09-30T17:20:00Z"/>
                <w:rFonts w:asciiTheme="minorEastAsia" w:hAnsiTheme="minorEastAsia"/>
              </w:rPr>
            </w:pPr>
            <w:ins w:id="2936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2937" w:author="SK" w:date="2017-09-30T17:20:00Z"/>
                <w:rFonts w:asciiTheme="minorEastAsia" w:hAnsiTheme="minorEastAsia"/>
              </w:rPr>
            </w:pPr>
            <w:ins w:id="2938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2939" w:author="SK" w:date="2017-09-30T17:20:00Z"/>
                <w:rFonts w:asciiTheme="minorEastAsia" w:hAnsiTheme="minorEastAsia"/>
              </w:rPr>
            </w:pPr>
            <w:ins w:id="2940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2941" w:author="SK" w:date="2017-09-30T17:20:00Z"/>
                <w:rFonts w:asciiTheme="minorEastAsia" w:hAnsiTheme="minorEastAsia"/>
              </w:rPr>
            </w:pPr>
            <w:ins w:id="2942" w:author="SK" w:date="2017-09-30T17:20:00Z">
              <w:r>
                <w:rPr>
                  <w:rFonts w:asciiTheme="minorEastAsia" w:hAnsiTheme="minorEastAsia" w:hint="eastAsia"/>
                </w:rPr>
                <w:t>法人代码（机构代码）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2943" w:author="SK" w:date="2017-09-30T17:20:00Z"/>
                <w:rFonts w:asciiTheme="minorEastAsia" w:hAnsiTheme="minorEastAsia"/>
              </w:rPr>
            </w:pPr>
            <w:ins w:id="2944" w:author="SK" w:date="2017-09-30T17:20:00Z">
              <w:r>
                <w:rPr>
                  <w:rFonts w:asciiTheme="minorEastAsia" w:hAnsiTheme="minorEastAsia" w:hint="eastAsia"/>
                </w:rPr>
                <w:t>多法人标识</w:t>
              </w:r>
            </w:ins>
          </w:p>
        </w:tc>
      </w:tr>
      <w:tr w:rsidR="0035543E" w:rsidTr="004B5D04">
        <w:trPr>
          <w:trHeight w:val="353"/>
          <w:ins w:id="2945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2946" w:author="SK" w:date="2017-09-30T17:20:00Z"/>
                <w:rFonts w:asciiTheme="minorEastAsia" w:hAnsiTheme="minorEastAsia"/>
              </w:rPr>
            </w:pPr>
            <w:ins w:id="2947" w:author="SK" w:date="2017-09-30T17:20:00Z">
              <w:r>
                <w:rPr>
                  <w:rFonts w:asciiTheme="minorEastAsia" w:hAnsiTheme="minorEastAsia" w:hint="eastAsia"/>
                </w:rPr>
                <w:t>channel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2948" w:author="SK" w:date="2017-09-30T17:20:00Z"/>
                <w:rFonts w:asciiTheme="minorEastAsia" w:hAnsiTheme="minorEastAsia"/>
              </w:rPr>
            </w:pPr>
            <w:ins w:id="2949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2950" w:author="SK" w:date="2017-09-30T17:20:00Z"/>
                <w:rFonts w:asciiTheme="minorEastAsia" w:hAnsiTheme="minorEastAsia"/>
              </w:rPr>
            </w:pPr>
            <w:ins w:id="2951" w:author="SK" w:date="2017-09-30T17:20:00Z">
              <w:r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2952" w:author="SK" w:date="2017-09-30T17:20:00Z"/>
                <w:rFonts w:asciiTheme="minorEastAsia" w:hAnsiTheme="minorEastAsia"/>
              </w:rPr>
            </w:pPr>
            <w:ins w:id="2953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2954" w:author="SK" w:date="2017-09-30T17:20:00Z"/>
                <w:rFonts w:asciiTheme="minorEastAsia" w:hAnsiTheme="minorEastAsia"/>
              </w:rPr>
            </w:pPr>
            <w:ins w:id="2955" w:author="SK" w:date="2017-09-30T17:20:00Z">
              <w:r>
                <w:rPr>
                  <w:rFonts w:asciiTheme="minorEastAsia" w:hAnsiTheme="minorEastAsia" w:hint="eastAsia"/>
                </w:rPr>
                <w:t>渠道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2956" w:author="SK" w:date="2017-09-30T17:20:00Z"/>
                <w:rFonts w:asciiTheme="minorEastAsia" w:hAnsiTheme="minorEastAsia"/>
              </w:rPr>
            </w:pPr>
            <w:ins w:id="2957" w:author="SK" w:date="2017-09-30T17:20:00Z">
              <w:r>
                <w:rPr>
                  <w:rFonts w:asciiTheme="minorEastAsia" w:hAnsiTheme="minorEastAsia" w:hint="eastAsia"/>
                </w:rPr>
                <w:t>00=APP</w:t>
              </w:r>
            </w:ins>
          </w:p>
          <w:p w:rsidR="0035543E" w:rsidRDefault="0035543E" w:rsidP="004B5D04">
            <w:pPr>
              <w:jc w:val="center"/>
              <w:rPr>
                <w:ins w:id="2958" w:author="SK" w:date="2017-09-30T17:20:00Z"/>
                <w:rFonts w:asciiTheme="minorEastAsia" w:hAnsiTheme="minorEastAsia"/>
              </w:rPr>
            </w:pPr>
            <w:ins w:id="2959" w:author="SK" w:date="2017-09-30T17:20:00Z">
              <w:r>
                <w:rPr>
                  <w:rFonts w:asciiTheme="minorEastAsia" w:hAnsiTheme="minorEastAsia" w:hint="eastAsia"/>
                </w:rPr>
                <w:t>01= PC</w:t>
              </w:r>
            </w:ins>
          </w:p>
        </w:tc>
      </w:tr>
      <w:tr w:rsidR="0035543E" w:rsidTr="004B5D04">
        <w:trPr>
          <w:trHeight w:val="353"/>
          <w:ins w:id="2960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2961" w:author="SK" w:date="2017-09-30T17:20:00Z"/>
                <w:rFonts w:asciiTheme="minorEastAsia" w:hAnsiTheme="minorEastAsia"/>
              </w:rPr>
            </w:pPr>
            <w:ins w:id="2962" w:author="SK" w:date="2017-09-30T17:20:00Z">
              <w:r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2963" w:author="SK" w:date="2017-09-30T17:20:00Z"/>
                <w:rFonts w:asciiTheme="minorEastAsia" w:hAnsiTheme="minorEastAsia"/>
              </w:rPr>
            </w:pPr>
            <w:ins w:id="2964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2965" w:author="SK" w:date="2017-09-30T17:20:00Z"/>
                <w:rFonts w:asciiTheme="minorEastAsia" w:hAnsiTheme="minorEastAsia"/>
              </w:rPr>
            </w:pPr>
            <w:ins w:id="2966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2967" w:author="SK" w:date="2017-09-30T17:20:00Z"/>
                <w:rFonts w:asciiTheme="minorEastAsia" w:hAnsiTheme="minorEastAsia"/>
              </w:rPr>
            </w:pPr>
            <w:ins w:id="2968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2969" w:author="SK" w:date="2017-09-30T17:20:00Z"/>
                <w:rFonts w:asciiTheme="minorEastAsia" w:hAnsiTheme="minorEastAsia"/>
              </w:rPr>
            </w:pPr>
            <w:ins w:id="2970" w:author="SK" w:date="2017-09-30T17:20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2971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2972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2973" w:author="SK" w:date="2017-09-30T17:20:00Z"/>
                <w:rFonts w:asciiTheme="minorEastAsia" w:hAnsiTheme="minorEastAsia"/>
              </w:rPr>
            </w:pPr>
            <w:ins w:id="2974" w:author="SK" w:date="2017-09-30T17:20:00Z">
              <w:r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2975" w:author="SK" w:date="2017-09-30T17:20:00Z"/>
                <w:rFonts w:asciiTheme="minorEastAsia" w:hAnsiTheme="minorEastAsia"/>
              </w:rPr>
            </w:pPr>
            <w:ins w:id="2976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2977" w:author="SK" w:date="2017-09-30T17:20:00Z"/>
                <w:rFonts w:asciiTheme="minorEastAsia" w:hAnsiTheme="minorEastAsia"/>
              </w:rPr>
            </w:pPr>
            <w:ins w:id="2978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2979" w:author="SK" w:date="2017-09-30T17:20:00Z"/>
                <w:rFonts w:asciiTheme="minorEastAsia" w:hAnsiTheme="minorEastAsia"/>
              </w:rPr>
            </w:pPr>
            <w:ins w:id="2980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2981" w:author="SK" w:date="2017-09-30T17:20:00Z"/>
                <w:rFonts w:asciiTheme="minorEastAsia" w:hAnsiTheme="minorEastAsia"/>
              </w:rPr>
            </w:pPr>
            <w:ins w:id="2982" w:author="SK" w:date="2017-09-30T17:20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2983" w:author="SK" w:date="2017-09-30T17:20:00Z"/>
                <w:rFonts w:asciiTheme="minorEastAsia" w:hAnsiTheme="minorEastAsia"/>
              </w:rPr>
            </w:pPr>
          </w:p>
        </w:tc>
      </w:tr>
    </w:tbl>
    <w:p w:rsidR="0035543E" w:rsidRDefault="0035543E" w:rsidP="0035543E">
      <w:pPr>
        <w:pStyle w:val="4"/>
        <w:rPr>
          <w:ins w:id="2984" w:author="SK" w:date="2017-09-30T17:20:00Z"/>
        </w:rPr>
      </w:pPr>
      <w:ins w:id="2985" w:author="SK" w:date="2017-09-30T17:20:00Z">
        <w:r>
          <w:rPr>
            <w:rFonts w:hint="eastAsia"/>
          </w:rPr>
          <w:t>响应报文</w:t>
        </w:r>
      </w:ins>
    </w:p>
    <w:tbl>
      <w:tblPr>
        <w:tblStyle w:val="a3"/>
        <w:tblW w:w="8522" w:type="dxa"/>
        <w:tblLayout w:type="fixed"/>
        <w:tblLook w:val="04A0"/>
      </w:tblPr>
      <w:tblGrid>
        <w:gridCol w:w="2256"/>
        <w:gridCol w:w="1065"/>
        <w:gridCol w:w="796"/>
        <w:gridCol w:w="1172"/>
        <w:gridCol w:w="1656"/>
        <w:gridCol w:w="1577"/>
      </w:tblGrid>
      <w:tr w:rsidR="0035543E" w:rsidTr="004B5D04">
        <w:trPr>
          <w:ins w:id="2986" w:author="SK" w:date="2017-09-30T17:20:00Z"/>
        </w:trPr>
        <w:tc>
          <w:tcPr>
            <w:tcW w:w="225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987" w:author="SK" w:date="2017-09-30T17:20:00Z"/>
              </w:rPr>
            </w:pPr>
            <w:ins w:id="2988" w:author="SK" w:date="2017-09-30T17:20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5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989" w:author="SK" w:date="2017-09-30T17:20:00Z"/>
              </w:rPr>
            </w:pPr>
            <w:ins w:id="2990" w:author="SK" w:date="2017-09-30T17:20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991" w:author="SK" w:date="2017-09-30T17:20:00Z"/>
              </w:rPr>
            </w:pPr>
            <w:ins w:id="2992" w:author="SK" w:date="2017-09-30T17:20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172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993" w:author="SK" w:date="2017-09-30T17:20:00Z"/>
              </w:rPr>
            </w:pPr>
            <w:ins w:id="2994" w:author="SK" w:date="2017-09-30T17:20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5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995" w:author="SK" w:date="2017-09-30T17:20:00Z"/>
              </w:rPr>
            </w:pPr>
            <w:ins w:id="2996" w:author="SK" w:date="2017-09-30T17:20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77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2997" w:author="SK" w:date="2017-09-30T17:20:00Z"/>
              </w:rPr>
            </w:pPr>
            <w:ins w:id="2998" w:author="SK" w:date="2017-09-30T17:20:00Z">
              <w:r>
                <w:rPr>
                  <w:rFonts w:hint="eastAsia"/>
                </w:rPr>
                <w:t>备注</w:t>
              </w:r>
            </w:ins>
          </w:p>
        </w:tc>
      </w:tr>
      <w:tr w:rsidR="0035543E" w:rsidTr="004B5D04">
        <w:trPr>
          <w:trHeight w:val="339"/>
          <w:ins w:id="2999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000" w:author="SK" w:date="2017-09-30T17:20:00Z"/>
                <w:rFonts w:asciiTheme="minorEastAsia" w:hAnsiTheme="minorEastAsia"/>
              </w:rPr>
            </w:pPr>
            <w:ins w:id="3001" w:author="SK" w:date="2017-09-30T17:20:00Z">
              <w:r>
                <w:rPr>
                  <w:rFonts w:asciiTheme="minorEastAsia" w:hAnsiTheme="minorEastAsia" w:hint="eastAsia"/>
                </w:rPr>
                <w:t>ec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002" w:author="SK" w:date="2017-09-30T17:20:00Z"/>
                <w:rFonts w:asciiTheme="minorEastAsia" w:hAnsiTheme="minorEastAsia"/>
              </w:rPr>
            </w:pPr>
            <w:ins w:id="3003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004" w:author="SK" w:date="2017-09-30T17:20:00Z"/>
                <w:rFonts w:asciiTheme="minorEastAsia" w:hAnsiTheme="minorEastAsia"/>
              </w:rPr>
            </w:pPr>
            <w:ins w:id="3005" w:author="SK" w:date="2017-09-30T17:20:00Z">
              <w:r>
                <w:rPr>
                  <w:rFonts w:asciiTheme="minorEastAsia" w:hAnsiTheme="minorEastAsia" w:hint="eastAsia"/>
                </w:rPr>
                <w:t>8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006" w:author="SK" w:date="2017-09-30T17:20:00Z"/>
                <w:rFonts w:asciiTheme="minorEastAsia" w:hAnsiTheme="minorEastAsia"/>
              </w:rPr>
            </w:pPr>
            <w:ins w:id="3007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008" w:author="SK" w:date="2017-09-30T17:20:00Z"/>
                <w:rFonts w:asciiTheme="minorEastAsia" w:hAnsiTheme="minorEastAsia"/>
              </w:rPr>
            </w:pPr>
            <w:ins w:id="3009" w:author="SK" w:date="2017-09-30T17:20:00Z">
              <w:r>
                <w:rPr>
                  <w:rFonts w:asciiTheme="minorEastAsia" w:hAnsiTheme="minorEastAsia" w:hint="eastAsia"/>
                </w:rPr>
                <w:t>响应码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010" w:author="SK" w:date="2017-09-30T17:20:00Z"/>
                <w:rFonts w:asciiTheme="minorEastAsia" w:hAnsiTheme="minorEastAsia"/>
              </w:rPr>
            </w:pPr>
            <w:ins w:id="3011" w:author="SK" w:date="2017-09-30T17:20:00Z">
              <w:r>
                <w:rPr>
                  <w:rFonts w:asciiTheme="minorEastAsia" w:hAnsiTheme="minorEastAsia" w:hint="eastAsia"/>
                </w:rPr>
                <w:t>0=交易正常；</w:t>
              </w:r>
            </w:ins>
          </w:p>
          <w:p w:rsidR="0035543E" w:rsidRDefault="0035543E" w:rsidP="004B5D04">
            <w:pPr>
              <w:jc w:val="center"/>
              <w:rPr>
                <w:ins w:id="3012" w:author="SK" w:date="2017-09-30T17:20:00Z"/>
                <w:rFonts w:asciiTheme="minorEastAsia" w:hAnsiTheme="minorEastAsia"/>
              </w:rPr>
            </w:pPr>
            <w:ins w:id="3013" w:author="SK" w:date="2017-09-30T17:20:00Z">
              <w:r>
                <w:rPr>
                  <w:rFonts w:asciiTheme="minorEastAsia" w:hAnsiTheme="minorEastAsia" w:hint="eastAsia"/>
                </w:rPr>
                <w:t>!0=交易异常</w:t>
              </w:r>
            </w:ins>
          </w:p>
        </w:tc>
      </w:tr>
      <w:tr w:rsidR="0035543E" w:rsidTr="004B5D04">
        <w:trPr>
          <w:trHeight w:val="353"/>
          <w:ins w:id="3014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015" w:author="SK" w:date="2017-09-30T17:20:00Z"/>
                <w:rFonts w:asciiTheme="minorEastAsia" w:hAnsiTheme="minorEastAsia"/>
              </w:rPr>
            </w:pPr>
            <w:ins w:id="3016" w:author="SK" w:date="2017-09-30T17:20:00Z">
              <w:r>
                <w:rPr>
                  <w:rFonts w:asciiTheme="minorEastAsia" w:hAnsiTheme="minorEastAsia" w:hint="eastAsia"/>
                </w:rPr>
                <w:t>em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017" w:author="SK" w:date="2017-09-30T17:20:00Z"/>
                <w:rFonts w:asciiTheme="minorEastAsia" w:hAnsiTheme="minorEastAsia"/>
              </w:rPr>
            </w:pPr>
            <w:ins w:id="3018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019" w:author="SK" w:date="2017-09-30T17:20:00Z"/>
                <w:rFonts w:asciiTheme="minorEastAsia" w:hAnsiTheme="minorEastAsia"/>
              </w:rPr>
            </w:pPr>
            <w:ins w:id="3020" w:author="SK" w:date="2017-09-30T17:20:00Z">
              <w:r>
                <w:rPr>
                  <w:rFonts w:asciiTheme="minorEastAsia" w:hAnsiTheme="minorEastAsia" w:hint="eastAsia"/>
                </w:rPr>
                <w:t>600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021" w:author="SK" w:date="2017-09-30T17:20:00Z"/>
                <w:rFonts w:asciiTheme="minorEastAsia" w:hAnsiTheme="minorEastAsia"/>
              </w:rPr>
            </w:pPr>
            <w:ins w:id="3022" w:author="SK" w:date="2017-09-30T17:20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023" w:author="SK" w:date="2017-09-30T17:20:00Z"/>
                <w:rFonts w:asciiTheme="minorEastAsia" w:hAnsiTheme="minorEastAsia"/>
              </w:rPr>
            </w:pPr>
            <w:ins w:id="3024" w:author="SK" w:date="2017-09-30T17:20:00Z">
              <w:r>
                <w:rPr>
                  <w:rFonts w:asciiTheme="minorEastAsia" w:hAnsiTheme="minorEastAsia" w:hint="eastAsia"/>
                </w:rPr>
                <w:t>响应信息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025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026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027" w:author="SK" w:date="2017-09-30T17:20:00Z"/>
                <w:rFonts w:asciiTheme="minorEastAsia" w:hAnsiTheme="minorEastAsia"/>
              </w:rPr>
            </w:pPr>
            <w:ins w:id="3028" w:author="SK" w:date="2017-09-30T17:20:00Z">
              <w:r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029" w:author="SK" w:date="2017-09-30T17:20:00Z"/>
                <w:rFonts w:asciiTheme="minorEastAsia" w:hAnsiTheme="minorEastAsia"/>
              </w:rPr>
            </w:pPr>
            <w:ins w:id="3030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031" w:author="SK" w:date="2017-09-30T17:20:00Z"/>
                <w:rFonts w:asciiTheme="minorEastAsia" w:hAnsiTheme="minorEastAsia"/>
              </w:rPr>
            </w:pPr>
            <w:ins w:id="3032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033" w:author="SK" w:date="2017-09-30T17:20:00Z"/>
                <w:rFonts w:asciiTheme="minorEastAsia" w:hAnsiTheme="minorEastAsia"/>
              </w:rPr>
            </w:pPr>
            <w:ins w:id="3034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035" w:author="SK" w:date="2017-09-30T17:20:00Z"/>
                <w:rFonts w:asciiTheme="minorEastAsia" w:hAnsiTheme="minorEastAsia"/>
              </w:rPr>
            </w:pPr>
            <w:ins w:id="3036" w:author="SK" w:date="2017-09-30T17:20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037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038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039" w:author="SK" w:date="2017-09-30T17:20:00Z"/>
                <w:rFonts w:asciiTheme="minorEastAsia" w:hAnsiTheme="minorEastAsia"/>
              </w:rPr>
            </w:pPr>
            <w:ins w:id="3040" w:author="SK" w:date="2017-09-30T17:20:00Z">
              <w:r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041" w:author="SK" w:date="2017-09-30T17:20:00Z"/>
                <w:rFonts w:asciiTheme="minorEastAsia" w:hAnsiTheme="minorEastAsia"/>
              </w:rPr>
            </w:pPr>
            <w:ins w:id="3042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043" w:author="SK" w:date="2017-09-30T17:20:00Z"/>
                <w:rFonts w:asciiTheme="minorEastAsia" w:hAnsiTheme="minorEastAsia"/>
              </w:rPr>
            </w:pPr>
            <w:ins w:id="3044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045" w:author="SK" w:date="2017-09-30T17:20:00Z"/>
                <w:rFonts w:asciiTheme="minorEastAsia" w:hAnsiTheme="minorEastAsia"/>
              </w:rPr>
            </w:pPr>
            <w:ins w:id="3046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047" w:author="SK" w:date="2017-09-30T17:20:00Z"/>
                <w:rFonts w:asciiTheme="minorEastAsia" w:hAnsiTheme="minorEastAsia"/>
              </w:rPr>
            </w:pPr>
            <w:ins w:id="3048" w:author="SK" w:date="2017-09-30T17:20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049" w:author="SK" w:date="2017-09-30T17:20:00Z"/>
                <w:rFonts w:asciiTheme="minorEastAsia" w:hAnsiTheme="minorEastAsia"/>
              </w:rPr>
            </w:pPr>
          </w:p>
        </w:tc>
      </w:tr>
    </w:tbl>
    <w:p w:rsidR="0035543E" w:rsidRDefault="0035543E" w:rsidP="0035543E">
      <w:pPr>
        <w:pStyle w:val="3"/>
        <w:rPr>
          <w:ins w:id="3050" w:author="SK" w:date="2017-09-30T17:20:00Z"/>
        </w:rPr>
      </w:pPr>
      <w:bookmarkStart w:id="3051" w:name="_Toc499446929"/>
      <w:ins w:id="3052" w:author="SK" w:date="2017-09-30T17:20:00Z">
        <w:r>
          <w:rPr>
            <w:rFonts w:hint="eastAsia"/>
          </w:rPr>
          <w:t>往来伙伴删除</w:t>
        </w:r>
        <w:bookmarkEnd w:id="3051"/>
      </w:ins>
    </w:p>
    <w:p w:rsidR="0035543E" w:rsidRDefault="0035543E" w:rsidP="0035543E">
      <w:pPr>
        <w:rPr>
          <w:ins w:id="3053" w:author="SK" w:date="2017-09-30T17:20:00Z"/>
        </w:rPr>
      </w:pPr>
      <w:ins w:id="3054" w:author="SK" w:date="2017-09-30T17:20:00Z">
        <w:r>
          <w:rPr>
            <w:rFonts w:hint="eastAsia"/>
          </w:rPr>
          <w:t>报文描述：删除往来伙伴，</w:t>
        </w:r>
      </w:ins>
    </w:p>
    <w:p w:rsidR="0035543E" w:rsidRDefault="0035543E" w:rsidP="0035543E">
      <w:pPr>
        <w:rPr>
          <w:ins w:id="3055" w:author="SK" w:date="2017-09-30T17:20:00Z"/>
        </w:rPr>
      </w:pPr>
      <w:ins w:id="3056" w:author="SK" w:date="2017-09-30T17:20:00Z">
        <w:r>
          <w:rPr>
            <w:rFonts w:hint="eastAsia"/>
          </w:rPr>
          <w:t>接收前置系统报文，删除往来伙伴，返回操作提示。</w:t>
        </w:r>
      </w:ins>
    </w:p>
    <w:p w:rsidR="0035543E" w:rsidRDefault="0035543E" w:rsidP="0035543E">
      <w:pPr>
        <w:pStyle w:val="4"/>
        <w:rPr>
          <w:ins w:id="3057" w:author="SK" w:date="2017-09-30T17:20:00Z"/>
        </w:rPr>
      </w:pPr>
      <w:ins w:id="3058" w:author="SK" w:date="2017-09-30T17:20:00Z">
        <w:r>
          <w:rPr>
            <w:rFonts w:hint="eastAsia"/>
          </w:rPr>
          <w:lastRenderedPageBreak/>
          <w:t>URL</w:t>
        </w:r>
        <w:r>
          <w:rPr>
            <w:rFonts w:hint="eastAsia"/>
          </w:rPr>
          <w:t>路径</w:t>
        </w:r>
      </w:ins>
    </w:p>
    <w:p w:rsidR="0035543E" w:rsidRDefault="00FF5FC2" w:rsidP="0035543E">
      <w:pPr>
        <w:rPr>
          <w:ins w:id="3059" w:author="SK" w:date="2017-09-30T17:20:00Z"/>
        </w:rPr>
      </w:pPr>
      <w:ins w:id="3060" w:author="SK" w:date="2017-09-30T17:20:00Z">
        <w:r>
          <w:rPr>
            <w:rFonts w:hint="eastAsia"/>
          </w:rPr>
          <w:t>/qz/acc/partner_del</w:t>
        </w:r>
      </w:ins>
    </w:p>
    <w:p w:rsidR="0035543E" w:rsidRDefault="0035543E" w:rsidP="0035543E">
      <w:pPr>
        <w:pStyle w:val="4"/>
        <w:rPr>
          <w:ins w:id="3061" w:author="SK" w:date="2017-09-30T17:20:00Z"/>
        </w:rPr>
      </w:pPr>
      <w:ins w:id="3062" w:author="SK" w:date="2017-09-30T17:20:00Z">
        <w:r>
          <w:rPr>
            <w:rFonts w:hint="eastAsia"/>
          </w:rPr>
          <w:t>接收报文</w:t>
        </w:r>
      </w:ins>
    </w:p>
    <w:tbl>
      <w:tblPr>
        <w:tblStyle w:val="a3"/>
        <w:tblW w:w="8522" w:type="dxa"/>
        <w:tblLayout w:type="fixed"/>
        <w:tblLook w:val="04A0"/>
      </w:tblPr>
      <w:tblGrid>
        <w:gridCol w:w="1900"/>
        <w:gridCol w:w="1116"/>
        <w:gridCol w:w="776"/>
        <w:gridCol w:w="1506"/>
        <w:gridCol w:w="1654"/>
        <w:gridCol w:w="1570"/>
      </w:tblGrid>
      <w:tr w:rsidR="0035543E" w:rsidTr="004B5D04">
        <w:trPr>
          <w:ins w:id="3063" w:author="SK" w:date="2017-09-30T17:20:00Z"/>
        </w:trPr>
        <w:tc>
          <w:tcPr>
            <w:tcW w:w="1900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064" w:author="SK" w:date="2017-09-30T17:20:00Z"/>
              </w:rPr>
            </w:pPr>
            <w:ins w:id="3065" w:author="SK" w:date="2017-09-30T17:20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11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066" w:author="SK" w:date="2017-09-30T17:20:00Z"/>
              </w:rPr>
            </w:pPr>
            <w:ins w:id="3067" w:author="SK" w:date="2017-09-30T17:20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7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068" w:author="SK" w:date="2017-09-30T17:20:00Z"/>
              </w:rPr>
            </w:pPr>
            <w:ins w:id="3069" w:author="SK" w:date="2017-09-30T17:20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50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070" w:author="SK" w:date="2017-09-30T17:20:00Z"/>
              </w:rPr>
            </w:pPr>
            <w:ins w:id="3071" w:author="SK" w:date="2017-09-30T17:20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54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072" w:author="SK" w:date="2017-09-30T17:20:00Z"/>
              </w:rPr>
            </w:pPr>
            <w:ins w:id="3073" w:author="SK" w:date="2017-09-30T17:20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70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074" w:author="SK" w:date="2017-09-30T17:20:00Z"/>
              </w:rPr>
            </w:pPr>
            <w:ins w:id="3075" w:author="SK" w:date="2017-09-30T17:20:00Z">
              <w:r>
                <w:rPr>
                  <w:rFonts w:hint="eastAsia"/>
                </w:rPr>
                <w:t>备注</w:t>
              </w:r>
            </w:ins>
          </w:p>
        </w:tc>
      </w:tr>
      <w:tr w:rsidR="0035543E" w:rsidTr="004B5D04">
        <w:trPr>
          <w:trHeight w:val="339"/>
          <w:ins w:id="3076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077" w:author="SK" w:date="2017-09-30T17:20:00Z"/>
                <w:rFonts w:asciiTheme="minorEastAsia" w:hAnsiTheme="minorEastAsia"/>
              </w:rPr>
            </w:pPr>
            <w:ins w:id="3078" w:author="SK" w:date="2017-09-30T17:20:00Z">
              <w:r>
                <w:rPr>
                  <w:rFonts w:asciiTheme="minorEastAsia" w:hAnsiTheme="minorEastAsia" w:hint="eastAsia"/>
                </w:rPr>
                <w:t>cust_no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079" w:author="SK" w:date="2017-09-30T17:20:00Z"/>
                <w:rFonts w:asciiTheme="minorEastAsia" w:hAnsiTheme="minorEastAsia"/>
              </w:rPr>
            </w:pPr>
            <w:ins w:id="3080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081" w:author="SK" w:date="2017-09-30T17:20:00Z"/>
                <w:rFonts w:asciiTheme="minorEastAsia" w:hAnsiTheme="minorEastAsia"/>
              </w:rPr>
            </w:pPr>
            <w:ins w:id="3082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083" w:author="SK" w:date="2017-09-30T17:20:00Z"/>
                <w:rFonts w:asciiTheme="minorEastAsia" w:hAnsiTheme="minorEastAsia"/>
              </w:rPr>
            </w:pPr>
            <w:ins w:id="3084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085" w:author="SK" w:date="2017-09-30T17:20:00Z"/>
                <w:rFonts w:asciiTheme="minorEastAsia" w:hAnsiTheme="minorEastAsia"/>
              </w:rPr>
            </w:pPr>
            <w:ins w:id="3086" w:author="SK" w:date="2017-09-30T17:20:00Z">
              <w:r>
                <w:rPr>
                  <w:rFonts w:asciiTheme="minorEastAsia" w:hAnsiTheme="minorEastAsia" w:hint="eastAsia"/>
                </w:rPr>
                <w:t>客户号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087" w:author="SK" w:date="2017-09-30T17:20:00Z"/>
                <w:rFonts w:asciiTheme="minorEastAsia" w:hAnsiTheme="minorEastAsia"/>
              </w:rPr>
            </w:pPr>
          </w:p>
        </w:tc>
      </w:tr>
      <w:tr w:rsidR="00A775E5" w:rsidTr="004B5D04">
        <w:trPr>
          <w:trHeight w:val="353"/>
          <w:ins w:id="3088" w:author="SK" w:date="2017-09-30T17:20:00Z"/>
        </w:trPr>
        <w:tc>
          <w:tcPr>
            <w:tcW w:w="1900" w:type="dxa"/>
          </w:tcPr>
          <w:p w:rsidR="00A775E5" w:rsidRDefault="00A775E5" w:rsidP="004B5D04">
            <w:pPr>
              <w:jc w:val="center"/>
              <w:rPr>
                <w:ins w:id="3089" w:author="SK" w:date="2017-09-30T17:20:00Z"/>
                <w:rFonts w:asciiTheme="minorEastAsia" w:hAnsiTheme="minorEastAsia"/>
              </w:rPr>
            </w:pPr>
            <w:ins w:id="3090" w:author="SK" w:date="2017-10-17T20:34:00Z">
              <w:r>
                <w:rPr>
                  <w:rFonts w:asciiTheme="minorEastAsia" w:hAnsiTheme="minorEastAsia" w:hint="eastAsia"/>
                </w:rPr>
                <w:t>pcust_no</w:t>
              </w:r>
            </w:ins>
          </w:p>
        </w:tc>
        <w:tc>
          <w:tcPr>
            <w:tcW w:w="1116" w:type="dxa"/>
          </w:tcPr>
          <w:p w:rsidR="00A775E5" w:rsidRDefault="00A775E5" w:rsidP="004B5D04">
            <w:pPr>
              <w:jc w:val="center"/>
              <w:rPr>
                <w:ins w:id="3091" w:author="SK" w:date="2017-09-30T17:20:00Z"/>
                <w:rFonts w:asciiTheme="minorEastAsia" w:hAnsiTheme="minorEastAsia"/>
              </w:rPr>
            </w:pPr>
            <w:ins w:id="3092" w:author="SK" w:date="2017-10-17T20:34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A775E5" w:rsidRDefault="00A775E5" w:rsidP="004B5D04">
            <w:pPr>
              <w:jc w:val="center"/>
              <w:rPr>
                <w:ins w:id="3093" w:author="SK" w:date="2017-09-30T17:20:00Z"/>
                <w:rFonts w:asciiTheme="minorEastAsia" w:hAnsiTheme="minorEastAsia"/>
              </w:rPr>
            </w:pPr>
            <w:ins w:id="3094" w:author="SK" w:date="2017-10-17T20:34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A775E5" w:rsidRDefault="00A775E5" w:rsidP="004B5D04">
            <w:pPr>
              <w:jc w:val="center"/>
              <w:rPr>
                <w:ins w:id="3095" w:author="SK" w:date="2017-09-30T17:20:00Z"/>
                <w:rFonts w:asciiTheme="minorEastAsia" w:hAnsiTheme="minorEastAsia"/>
              </w:rPr>
            </w:pPr>
            <w:ins w:id="3096" w:author="SK" w:date="2017-10-17T20:34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A775E5" w:rsidRDefault="00A775E5" w:rsidP="004B5D04">
            <w:pPr>
              <w:jc w:val="center"/>
              <w:rPr>
                <w:ins w:id="3097" w:author="SK" w:date="2017-09-30T17:20:00Z"/>
                <w:rFonts w:asciiTheme="minorEastAsia" w:hAnsiTheme="minorEastAsia"/>
              </w:rPr>
            </w:pPr>
            <w:ins w:id="3098" w:author="SK" w:date="2017-10-17T20:34:00Z">
              <w:r>
                <w:rPr>
                  <w:rFonts w:asciiTheme="minorEastAsia" w:hAnsiTheme="minorEastAsia" w:hint="eastAsia"/>
                </w:rPr>
                <w:t>客户号（往来伙伴）</w:t>
              </w:r>
            </w:ins>
          </w:p>
        </w:tc>
        <w:tc>
          <w:tcPr>
            <w:tcW w:w="1570" w:type="dxa"/>
          </w:tcPr>
          <w:p w:rsidR="00A775E5" w:rsidRDefault="00A775E5" w:rsidP="004B5D04">
            <w:pPr>
              <w:jc w:val="center"/>
              <w:rPr>
                <w:ins w:id="3099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100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101" w:author="SK" w:date="2017-09-30T17:20:00Z"/>
                <w:rFonts w:asciiTheme="minorEastAsia" w:hAnsiTheme="minorEastAsia"/>
              </w:rPr>
            </w:pPr>
            <w:ins w:id="3102" w:author="SK" w:date="2017-09-30T17:20:00Z">
              <w:r>
                <w:rPr>
                  <w:rFonts w:asciiTheme="minorEastAsia" w:hAnsiTheme="minorEastAsia" w:hint="eastAsia"/>
                </w:rPr>
                <w:t>organ_id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103" w:author="SK" w:date="2017-09-30T17:20:00Z"/>
                <w:rFonts w:asciiTheme="minorEastAsia" w:hAnsiTheme="minorEastAsia"/>
              </w:rPr>
            </w:pPr>
            <w:ins w:id="3104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105" w:author="SK" w:date="2017-09-30T17:20:00Z"/>
                <w:rFonts w:asciiTheme="minorEastAsia" w:hAnsiTheme="minorEastAsia"/>
              </w:rPr>
            </w:pPr>
            <w:ins w:id="3106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107" w:author="SK" w:date="2017-09-30T17:20:00Z"/>
                <w:rFonts w:asciiTheme="minorEastAsia" w:hAnsiTheme="minorEastAsia"/>
              </w:rPr>
            </w:pPr>
            <w:ins w:id="3108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109" w:author="SK" w:date="2017-09-30T17:20:00Z"/>
                <w:rFonts w:asciiTheme="minorEastAsia" w:hAnsiTheme="minorEastAsia"/>
              </w:rPr>
            </w:pPr>
            <w:ins w:id="3110" w:author="SK" w:date="2017-09-30T17:20:00Z">
              <w:r>
                <w:rPr>
                  <w:rFonts w:asciiTheme="minorEastAsia" w:hAnsiTheme="minorEastAsia" w:hint="eastAsia"/>
                </w:rPr>
                <w:t>法人代码（机构代码）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111" w:author="SK" w:date="2017-09-30T17:20:00Z"/>
                <w:rFonts w:asciiTheme="minorEastAsia" w:hAnsiTheme="minorEastAsia"/>
              </w:rPr>
            </w:pPr>
            <w:ins w:id="3112" w:author="SK" w:date="2017-09-30T17:20:00Z">
              <w:r>
                <w:rPr>
                  <w:rFonts w:asciiTheme="minorEastAsia" w:hAnsiTheme="minorEastAsia" w:hint="eastAsia"/>
                </w:rPr>
                <w:t>多法人标识</w:t>
              </w:r>
            </w:ins>
          </w:p>
        </w:tc>
      </w:tr>
      <w:tr w:rsidR="0035543E" w:rsidTr="004B5D04">
        <w:trPr>
          <w:trHeight w:val="353"/>
          <w:ins w:id="3113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114" w:author="SK" w:date="2017-09-30T17:20:00Z"/>
                <w:rFonts w:asciiTheme="minorEastAsia" w:hAnsiTheme="minorEastAsia"/>
              </w:rPr>
            </w:pPr>
            <w:ins w:id="3115" w:author="SK" w:date="2017-09-30T17:20:00Z">
              <w:r>
                <w:rPr>
                  <w:rFonts w:asciiTheme="minorEastAsia" w:hAnsiTheme="minorEastAsia" w:hint="eastAsia"/>
                </w:rPr>
                <w:t>channel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116" w:author="SK" w:date="2017-09-30T17:20:00Z"/>
                <w:rFonts w:asciiTheme="minorEastAsia" w:hAnsiTheme="minorEastAsia"/>
              </w:rPr>
            </w:pPr>
            <w:ins w:id="3117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118" w:author="SK" w:date="2017-09-30T17:20:00Z"/>
                <w:rFonts w:asciiTheme="minorEastAsia" w:hAnsiTheme="minorEastAsia"/>
              </w:rPr>
            </w:pPr>
            <w:ins w:id="3119" w:author="SK" w:date="2017-09-30T17:20:00Z">
              <w:r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120" w:author="SK" w:date="2017-09-30T17:20:00Z"/>
                <w:rFonts w:asciiTheme="minorEastAsia" w:hAnsiTheme="minorEastAsia"/>
              </w:rPr>
            </w:pPr>
            <w:ins w:id="3121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122" w:author="SK" w:date="2017-09-30T17:20:00Z"/>
                <w:rFonts w:asciiTheme="minorEastAsia" w:hAnsiTheme="minorEastAsia"/>
              </w:rPr>
            </w:pPr>
            <w:ins w:id="3123" w:author="SK" w:date="2017-09-30T17:20:00Z">
              <w:r>
                <w:rPr>
                  <w:rFonts w:asciiTheme="minorEastAsia" w:hAnsiTheme="minorEastAsia" w:hint="eastAsia"/>
                </w:rPr>
                <w:t>渠道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124" w:author="SK" w:date="2017-09-30T17:20:00Z"/>
                <w:rFonts w:asciiTheme="minorEastAsia" w:hAnsiTheme="minorEastAsia"/>
              </w:rPr>
            </w:pPr>
            <w:ins w:id="3125" w:author="SK" w:date="2017-09-30T17:20:00Z">
              <w:r>
                <w:rPr>
                  <w:rFonts w:asciiTheme="minorEastAsia" w:hAnsiTheme="minorEastAsia" w:hint="eastAsia"/>
                </w:rPr>
                <w:t>00=APP</w:t>
              </w:r>
            </w:ins>
          </w:p>
          <w:p w:rsidR="0035543E" w:rsidRDefault="0035543E" w:rsidP="004B5D04">
            <w:pPr>
              <w:jc w:val="center"/>
              <w:rPr>
                <w:ins w:id="3126" w:author="SK" w:date="2017-09-30T17:20:00Z"/>
                <w:rFonts w:asciiTheme="minorEastAsia" w:hAnsiTheme="minorEastAsia"/>
              </w:rPr>
            </w:pPr>
            <w:ins w:id="3127" w:author="SK" w:date="2017-09-30T17:20:00Z">
              <w:r>
                <w:rPr>
                  <w:rFonts w:asciiTheme="minorEastAsia" w:hAnsiTheme="minorEastAsia" w:hint="eastAsia"/>
                </w:rPr>
                <w:t>01= PC</w:t>
              </w:r>
            </w:ins>
          </w:p>
        </w:tc>
      </w:tr>
      <w:tr w:rsidR="0035543E" w:rsidTr="004B5D04">
        <w:trPr>
          <w:trHeight w:val="353"/>
          <w:ins w:id="3128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129" w:author="SK" w:date="2017-09-30T17:20:00Z"/>
                <w:rFonts w:asciiTheme="minorEastAsia" w:hAnsiTheme="minorEastAsia"/>
              </w:rPr>
            </w:pPr>
            <w:ins w:id="3130" w:author="SK" w:date="2017-09-30T17:20:00Z">
              <w:r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131" w:author="SK" w:date="2017-09-30T17:20:00Z"/>
                <w:rFonts w:asciiTheme="minorEastAsia" w:hAnsiTheme="minorEastAsia"/>
              </w:rPr>
            </w:pPr>
            <w:ins w:id="3132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133" w:author="SK" w:date="2017-09-30T17:20:00Z"/>
                <w:rFonts w:asciiTheme="minorEastAsia" w:hAnsiTheme="minorEastAsia"/>
              </w:rPr>
            </w:pPr>
            <w:ins w:id="3134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135" w:author="SK" w:date="2017-09-30T17:20:00Z"/>
                <w:rFonts w:asciiTheme="minorEastAsia" w:hAnsiTheme="minorEastAsia"/>
              </w:rPr>
            </w:pPr>
            <w:ins w:id="3136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137" w:author="SK" w:date="2017-09-30T17:20:00Z"/>
                <w:rFonts w:asciiTheme="minorEastAsia" w:hAnsiTheme="minorEastAsia"/>
              </w:rPr>
            </w:pPr>
            <w:ins w:id="3138" w:author="SK" w:date="2017-09-30T17:20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139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140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141" w:author="SK" w:date="2017-09-30T17:20:00Z"/>
                <w:rFonts w:asciiTheme="minorEastAsia" w:hAnsiTheme="minorEastAsia"/>
              </w:rPr>
            </w:pPr>
            <w:ins w:id="3142" w:author="SK" w:date="2017-09-30T17:20:00Z">
              <w:r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143" w:author="SK" w:date="2017-09-30T17:20:00Z"/>
                <w:rFonts w:asciiTheme="minorEastAsia" w:hAnsiTheme="minorEastAsia"/>
              </w:rPr>
            </w:pPr>
            <w:ins w:id="3144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145" w:author="SK" w:date="2017-09-30T17:20:00Z"/>
                <w:rFonts w:asciiTheme="minorEastAsia" w:hAnsiTheme="minorEastAsia"/>
              </w:rPr>
            </w:pPr>
            <w:ins w:id="3146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147" w:author="SK" w:date="2017-09-30T17:20:00Z"/>
                <w:rFonts w:asciiTheme="minorEastAsia" w:hAnsiTheme="minorEastAsia"/>
              </w:rPr>
            </w:pPr>
            <w:ins w:id="3148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149" w:author="SK" w:date="2017-09-30T17:20:00Z"/>
                <w:rFonts w:asciiTheme="minorEastAsia" w:hAnsiTheme="minorEastAsia"/>
              </w:rPr>
            </w:pPr>
            <w:ins w:id="3150" w:author="SK" w:date="2017-09-30T17:20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151" w:author="SK" w:date="2017-09-30T17:20:00Z"/>
                <w:rFonts w:asciiTheme="minorEastAsia" w:hAnsiTheme="minorEastAsia"/>
              </w:rPr>
            </w:pPr>
          </w:p>
        </w:tc>
      </w:tr>
    </w:tbl>
    <w:p w:rsidR="0035543E" w:rsidRDefault="0035543E" w:rsidP="0035543E">
      <w:pPr>
        <w:pStyle w:val="4"/>
        <w:rPr>
          <w:ins w:id="3152" w:author="SK" w:date="2017-09-30T17:20:00Z"/>
        </w:rPr>
      </w:pPr>
      <w:ins w:id="3153" w:author="SK" w:date="2017-09-30T17:20:00Z">
        <w:r>
          <w:rPr>
            <w:rFonts w:hint="eastAsia"/>
          </w:rPr>
          <w:t>响应报文</w:t>
        </w:r>
      </w:ins>
    </w:p>
    <w:tbl>
      <w:tblPr>
        <w:tblStyle w:val="a3"/>
        <w:tblW w:w="8522" w:type="dxa"/>
        <w:tblLayout w:type="fixed"/>
        <w:tblLook w:val="04A0"/>
      </w:tblPr>
      <w:tblGrid>
        <w:gridCol w:w="2256"/>
        <w:gridCol w:w="1065"/>
        <w:gridCol w:w="796"/>
        <w:gridCol w:w="1172"/>
        <w:gridCol w:w="1656"/>
        <w:gridCol w:w="1577"/>
      </w:tblGrid>
      <w:tr w:rsidR="0035543E" w:rsidTr="004B5D04">
        <w:trPr>
          <w:ins w:id="3154" w:author="SK" w:date="2017-09-30T17:20:00Z"/>
        </w:trPr>
        <w:tc>
          <w:tcPr>
            <w:tcW w:w="225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155" w:author="SK" w:date="2017-09-30T17:20:00Z"/>
              </w:rPr>
            </w:pPr>
            <w:ins w:id="3156" w:author="SK" w:date="2017-09-30T17:20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5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157" w:author="SK" w:date="2017-09-30T17:20:00Z"/>
              </w:rPr>
            </w:pPr>
            <w:ins w:id="3158" w:author="SK" w:date="2017-09-30T17:20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159" w:author="SK" w:date="2017-09-30T17:20:00Z"/>
              </w:rPr>
            </w:pPr>
            <w:ins w:id="3160" w:author="SK" w:date="2017-09-30T17:20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172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161" w:author="SK" w:date="2017-09-30T17:20:00Z"/>
              </w:rPr>
            </w:pPr>
            <w:ins w:id="3162" w:author="SK" w:date="2017-09-30T17:20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5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163" w:author="SK" w:date="2017-09-30T17:20:00Z"/>
              </w:rPr>
            </w:pPr>
            <w:ins w:id="3164" w:author="SK" w:date="2017-09-30T17:20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77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165" w:author="SK" w:date="2017-09-30T17:20:00Z"/>
              </w:rPr>
            </w:pPr>
            <w:ins w:id="3166" w:author="SK" w:date="2017-09-30T17:20:00Z">
              <w:r>
                <w:rPr>
                  <w:rFonts w:hint="eastAsia"/>
                </w:rPr>
                <w:t>备注</w:t>
              </w:r>
            </w:ins>
          </w:p>
        </w:tc>
      </w:tr>
      <w:tr w:rsidR="0035543E" w:rsidTr="004B5D04">
        <w:trPr>
          <w:trHeight w:val="339"/>
          <w:ins w:id="3167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168" w:author="SK" w:date="2017-09-30T17:20:00Z"/>
                <w:rFonts w:asciiTheme="minorEastAsia" w:hAnsiTheme="minorEastAsia"/>
              </w:rPr>
            </w:pPr>
            <w:ins w:id="3169" w:author="SK" w:date="2017-09-30T17:20:00Z">
              <w:r>
                <w:rPr>
                  <w:rFonts w:asciiTheme="minorEastAsia" w:hAnsiTheme="minorEastAsia" w:hint="eastAsia"/>
                </w:rPr>
                <w:t>ec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170" w:author="SK" w:date="2017-09-30T17:20:00Z"/>
                <w:rFonts w:asciiTheme="minorEastAsia" w:hAnsiTheme="minorEastAsia"/>
              </w:rPr>
            </w:pPr>
            <w:ins w:id="3171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172" w:author="SK" w:date="2017-09-30T17:20:00Z"/>
                <w:rFonts w:asciiTheme="minorEastAsia" w:hAnsiTheme="minorEastAsia"/>
              </w:rPr>
            </w:pPr>
            <w:ins w:id="3173" w:author="SK" w:date="2017-09-30T17:20:00Z">
              <w:r>
                <w:rPr>
                  <w:rFonts w:asciiTheme="minorEastAsia" w:hAnsiTheme="minorEastAsia" w:hint="eastAsia"/>
                </w:rPr>
                <w:t>8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174" w:author="SK" w:date="2017-09-30T17:20:00Z"/>
                <w:rFonts w:asciiTheme="minorEastAsia" w:hAnsiTheme="minorEastAsia"/>
              </w:rPr>
            </w:pPr>
            <w:ins w:id="3175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176" w:author="SK" w:date="2017-09-30T17:20:00Z"/>
                <w:rFonts w:asciiTheme="minorEastAsia" w:hAnsiTheme="minorEastAsia"/>
              </w:rPr>
            </w:pPr>
            <w:ins w:id="3177" w:author="SK" w:date="2017-09-30T17:20:00Z">
              <w:r>
                <w:rPr>
                  <w:rFonts w:asciiTheme="minorEastAsia" w:hAnsiTheme="minorEastAsia" w:hint="eastAsia"/>
                </w:rPr>
                <w:t>响应码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178" w:author="SK" w:date="2017-09-30T17:20:00Z"/>
                <w:rFonts w:asciiTheme="minorEastAsia" w:hAnsiTheme="minorEastAsia"/>
              </w:rPr>
            </w:pPr>
            <w:ins w:id="3179" w:author="SK" w:date="2017-09-30T17:20:00Z">
              <w:r>
                <w:rPr>
                  <w:rFonts w:asciiTheme="minorEastAsia" w:hAnsiTheme="minorEastAsia" w:hint="eastAsia"/>
                </w:rPr>
                <w:t>0=交易正常；</w:t>
              </w:r>
            </w:ins>
          </w:p>
          <w:p w:rsidR="0035543E" w:rsidRDefault="0035543E" w:rsidP="004B5D04">
            <w:pPr>
              <w:jc w:val="center"/>
              <w:rPr>
                <w:ins w:id="3180" w:author="SK" w:date="2017-09-30T17:20:00Z"/>
                <w:rFonts w:asciiTheme="minorEastAsia" w:hAnsiTheme="minorEastAsia"/>
              </w:rPr>
            </w:pPr>
            <w:ins w:id="3181" w:author="SK" w:date="2017-09-30T17:20:00Z">
              <w:r>
                <w:rPr>
                  <w:rFonts w:asciiTheme="minorEastAsia" w:hAnsiTheme="minorEastAsia" w:hint="eastAsia"/>
                </w:rPr>
                <w:t>!0=交易异常</w:t>
              </w:r>
            </w:ins>
          </w:p>
        </w:tc>
      </w:tr>
      <w:tr w:rsidR="0035543E" w:rsidTr="004B5D04">
        <w:trPr>
          <w:trHeight w:val="353"/>
          <w:ins w:id="3182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183" w:author="SK" w:date="2017-09-30T17:20:00Z"/>
                <w:rFonts w:asciiTheme="minorEastAsia" w:hAnsiTheme="minorEastAsia"/>
              </w:rPr>
            </w:pPr>
            <w:ins w:id="3184" w:author="SK" w:date="2017-09-30T17:20:00Z">
              <w:r>
                <w:rPr>
                  <w:rFonts w:asciiTheme="minorEastAsia" w:hAnsiTheme="minorEastAsia" w:hint="eastAsia"/>
                </w:rPr>
                <w:t>em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185" w:author="SK" w:date="2017-09-30T17:20:00Z"/>
                <w:rFonts w:asciiTheme="minorEastAsia" w:hAnsiTheme="minorEastAsia"/>
              </w:rPr>
            </w:pPr>
            <w:ins w:id="3186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187" w:author="SK" w:date="2017-09-30T17:20:00Z"/>
                <w:rFonts w:asciiTheme="minorEastAsia" w:hAnsiTheme="minorEastAsia"/>
              </w:rPr>
            </w:pPr>
            <w:ins w:id="3188" w:author="SK" w:date="2017-09-30T17:20:00Z">
              <w:r>
                <w:rPr>
                  <w:rFonts w:asciiTheme="minorEastAsia" w:hAnsiTheme="minorEastAsia" w:hint="eastAsia"/>
                </w:rPr>
                <w:t>600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189" w:author="SK" w:date="2017-09-30T17:20:00Z"/>
                <w:rFonts w:asciiTheme="minorEastAsia" w:hAnsiTheme="minorEastAsia"/>
              </w:rPr>
            </w:pPr>
            <w:ins w:id="3190" w:author="SK" w:date="2017-09-30T17:20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191" w:author="SK" w:date="2017-09-30T17:20:00Z"/>
                <w:rFonts w:asciiTheme="minorEastAsia" w:hAnsiTheme="minorEastAsia"/>
              </w:rPr>
            </w:pPr>
            <w:ins w:id="3192" w:author="SK" w:date="2017-09-30T17:20:00Z">
              <w:r>
                <w:rPr>
                  <w:rFonts w:asciiTheme="minorEastAsia" w:hAnsiTheme="minorEastAsia" w:hint="eastAsia"/>
                </w:rPr>
                <w:t>响应信息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193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194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195" w:author="SK" w:date="2017-09-30T17:20:00Z"/>
                <w:rFonts w:asciiTheme="minorEastAsia" w:hAnsiTheme="minorEastAsia"/>
              </w:rPr>
            </w:pPr>
            <w:ins w:id="3196" w:author="SK" w:date="2017-09-30T17:20:00Z">
              <w:r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197" w:author="SK" w:date="2017-09-30T17:20:00Z"/>
                <w:rFonts w:asciiTheme="minorEastAsia" w:hAnsiTheme="minorEastAsia"/>
              </w:rPr>
            </w:pPr>
            <w:ins w:id="3198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199" w:author="SK" w:date="2017-09-30T17:20:00Z"/>
                <w:rFonts w:asciiTheme="minorEastAsia" w:hAnsiTheme="minorEastAsia"/>
              </w:rPr>
            </w:pPr>
            <w:ins w:id="3200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201" w:author="SK" w:date="2017-09-30T17:20:00Z"/>
                <w:rFonts w:asciiTheme="minorEastAsia" w:hAnsiTheme="minorEastAsia"/>
              </w:rPr>
            </w:pPr>
            <w:ins w:id="3202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203" w:author="SK" w:date="2017-09-30T17:20:00Z"/>
                <w:rFonts w:asciiTheme="minorEastAsia" w:hAnsiTheme="minorEastAsia"/>
              </w:rPr>
            </w:pPr>
            <w:ins w:id="3204" w:author="SK" w:date="2017-09-30T17:20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205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206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207" w:author="SK" w:date="2017-09-30T17:20:00Z"/>
                <w:rFonts w:asciiTheme="minorEastAsia" w:hAnsiTheme="minorEastAsia"/>
              </w:rPr>
            </w:pPr>
            <w:ins w:id="3208" w:author="SK" w:date="2017-09-30T17:20:00Z">
              <w:r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209" w:author="SK" w:date="2017-09-30T17:20:00Z"/>
                <w:rFonts w:asciiTheme="minorEastAsia" w:hAnsiTheme="minorEastAsia"/>
              </w:rPr>
            </w:pPr>
            <w:ins w:id="3210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211" w:author="SK" w:date="2017-09-30T17:20:00Z"/>
                <w:rFonts w:asciiTheme="minorEastAsia" w:hAnsiTheme="minorEastAsia"/>
              </w:rPr>
            </w:pPr>
            <w:ins w:id="3212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213" w:author="SK" w:date="2017-09-30T17:20:00Z"/>
                <w:rFonts w:asciiTheme="minorEastAsia" w:hAnsiTheme="minorEastAsia"/>
              </w:rPr>
            </w:pPr>
            <w:ins w:id="3214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215" w:author="SK" w:date="2017-09-30T17:20:00Z"/>
                <w:rFonts w:asciiTheme="minorEastAsia" w:hAnsiTheme="minorEastAsia"/>
              </w:rPr>
            </w:pPr>
            <w:ins w:id="3216" w:author="SK" w:date="2017-09-30T17:20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217" w:author="SK" w:date="2017-09-30T17:20:00Z"/>
                <w:rFonts w:asciiTheme="minorEastAsia" w:hAnsiTheme="minorEastAsia"/>
              </w:rPr>
            </w:pPr>
          </w:p>
        </w:tc>
      </w:tr>
    </w:tbl>
    <w:p w:rsidR="0035543E" w:rsidRDefault="0035543E" w:rsidP="0035543E">
      <w:pPr>
        <w:pStyle w:val="3"/>
        <w:rPr>
          <w:ins w:id="3218" w:author="SK" w:date="2017-09-30T17:20:00Z"/>
        </w:rPr>
      </w:pPr>
      <w:bookmarkStart w:id="3219" w:name="_Toc499446930"/>
      <w:ins w:id="3220" w:author="SK" w:date="2017-09-30T17:20:00Z">
        <w:r>
          <w:rPr>
            <w:rFonts w:hint="eastAsia"/>
          </w:rPr>
          <w:t>往来伙伴修改</w:t>
        </w:r>
        <w:bookmarkEnd w:id="3219"/>
      </w:ins>
    </w:p>
    <w:p w:rsidR="0035543E" w:rsidRDefault="0035543E" w:rsidP="0035543E">
      <w:pPr>
        <w:rPr>
          <w:ins w:id="3221" w:author="SK" w:date="2017-09-30T17:20:00Z"/>
        </w:rPr>
      </w:pPr>
      <w:ins w:id="3222" w:author="SK" w:date="2017-09-30T17:20:00Z">
        <w:r>
          <w:rPr>
            <w:rFonts w:hint="eastAsia"/>
          </w:rPr>
          <w:t>报文描述：修改往来伙伴信息，</w:t>
        </w:r>
      </w:ins>
    </w:p>
    <w:p w:rsidR="0035543E" w:rsidRDefault="0035543E" w:rsidP="0035543E">
      <w:pPr>
        <w:rPr>
          <w:ins w:id="3223" w:author="SK" w:date="2017-09-30T17:20:00Z"/>
        </w:rPr>
      </w:pPr>
      <w:ins w:id="3224" w:author="SK" w:date="2017-09-30T17:20:00Z">
        <w:r>
          <w:rPr>
            <w:rFonts w:hint="eastAsia"/>
          </w:rPr>
          <w:t>接收前置系统报文，修改往来伙伴，返回操作提示。</w:t>
        </w:r>
      </w:ins>
    </w:p>
    <w:p w:rsidR="0035543E" w:rsidRDefault="0035543E" w:rsidP="0035543E">
      <w:pPr>
        <w:rPr>
          <w:ins w:id="3225" w:author="SK" w:date="2017-09-30T17:20:00Z"/>
        </w:rPr>
      </w:pPr>
      <w:ins w:id="3226" w:author="SK" w:date="2017-09-30T17:20:00Z">
        <w:r>
          <w:rPr>
            <w:rFonts w:hint="eastAsia"/>
          </w:rPr>
          <w:t>备注：目前只能修改备注名</w:t>
        </w:r>
      </w:ins>
    </w:p>
    <w:p w:rsidR="0035543E" w:rsidRDefault="0035543E" w:rsidP="0035543E">
      <w:pPr>
        <w:pStyle w:val="4"/>
        <w:rPr>
          <w:ins w:id="3227" w:author="SK" w:date="2017-09-30T17:20:00Z"/>
        </w:rPr>
      </w:pPr>
      <w:ins w:id="3228" w:author="SK" w:date="2017-09-30T17:20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35543E" w:rsidRDefault="0035543E" w:rsidP="0035543E">
      <w:pPr>
        <w:rPr>
          <w:ins w:id="3229" w:author="SK" w:date="2017-09-30T17:20:00Z"/>
        </w:rPr>
      </w:pPr>
      <w:ins w:id="3230" w:author="SK" w:date="2017-09-30T17:20:00Z">
        <w:r>
          <w:rPr>
            <w:rFonts w:hint="eastAsia"/>
          </w:rPr>
          <w:t>/qz/acc/partner_update</w:t>
        </w:r>
      </w:ins>
    </w:p>
    <w:p w:rsidR="0035543E" w:rsidRDefault="0035543E" w:rsidP="0035543E">
      <w:pPr>
        <w:pStyle w:val="4"/>
        <w:rPr>
          <w:ins w:id="3231" w:author="SK" w:date="2017-09-30T17:20:00Z"/>
        </w:rPr>
      </w:pPr>
      <w:ins w:id="3232" w:author="SK" w:date="2017-09-30T17:20:00Z">
        <w:r>
          <w:rPr>
            <w:rFonts w:hint="eastAsia"/>
          </w:rPr>
          <w:lastRenderedPageBreak/>
          <w:t>接收报文</w:t>
        </w:r>
      </w:ins>
    </w:p>
    <w:tbl>
      <w:tblPr>
        <w:tblStyle w:val="a3"/>
        <w:tblW w:w="8522" w:type="dxa"/>
        <w:tblLayout w:type="fixed"/>
        <w:tblLook w:val="04A0"/>
      </w:tblPr>
      <w:tblGrid>
        <w:gridCol w:w="1900"/>
        <w:gridCol w:w="1116"/>
        <w:gridCol w:w="776"/>
        <w:gridCol w:w="1506"/>
        <w:gridCol w:w="1654"/>
        <w:gridCol w:w="1570"/>
      </w:tblGrid>
      <w:tr w:rsidR="0035543E" w:rsidTr="004B5D04">
        <w:trPr>
          <w:ins w:id="3233" w:author="SK" w:date="2017-09-30T17:20:00Z"/>
        </w:trPr>
        <w:tc>
          <w:tcPr>
            <w:tcW w:w="1900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234" w:author="SK" w:date="2017-09-30T17:20:00Z"/>
              </w:rPr>
            </w:pPr>
            <w:ins w:id="3235" w:author="SK" w:date="2017-09-30T17:20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11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236" w:author="SK" w:date="2017-09-30T17:20:00Z"/>
              </w:rPr>
            </w:pPr>
            <w:ins w:id="3237" w:author="SK" w:date="2017-09-30T17:20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7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238" w:author="SK" w:date="2017-09-30T17:20:00Z"/>
              </w:rPr>
            </w:pPr>
            <w:ins w:id="3239" w:author="SK" w:date="2017-09-30T17:20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50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240" w:author="SK" w:date="2017-09-30T17:20:00Z"/>
              </w:rPr>
            </w:pPr>
            <w:ins w:id="3241" w:author="SK" w:date="2017-09-30T17:20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54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242" w:author="SK" w:date="2017-09-30T17:20:00Z"/>
              </w:rPr>
            </w:pPr>
            <w:ins w:id="3243" w:author="SK" w:date="2017-09-30T17:20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70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244" w:author="SK" w:date="2017-09-30T17:20:00Z"/>
              </w:rPr>
            </w:pPr>
            <w:ins w:id="3245" w:author="SK" w:date="2017-09-30T17:20:00Z">
              <w:r>
                <w:rPr>
                  <w:rFonts w:hint="eastAsia"/>
                </w:rPr>
                <w:t>备注</w:t>
              </w:r>
            </w:ins>
          </w:p>
        </w:tc>
      </w:tr>
      <w:tr w:rsidR="0035543E" w:rsidTr="004B5D04">
        <w:trPr>
          <w:trHeight w:val="339"/>
          <w:ins w:id="3246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247" w:author="SK" w:date="2017-09-30T17:20:00Z"/>
                <w:rFonts w:asciiTheme="minorEastAsia" w:hAnsiTheme="minorEastAsia"/>
              </w:rPr>
            </w:pPr>
            <w:ins w:id="3248" w:author="SK" w:date="2017-09-30T17:20:00Z">
              <w:r>
                <w:rPr>
                  <w:rFonts w:asciiTheme="minorEastAsia" w:hAnsiTheme="minorEastAsia" w:hint="eastAsia"/>
                </w:rPr>
                <w:t>cust_no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249" w:author="SK" w:date="2017-09-30T17:20:00Z"/>
                <w:rFonts w:asciiTheme="minorEastAsia" w:hAnsiTheme="minorEastAsia"/>
              </w:rPr>
            </w:pPr>
            <w:ins w:id="3250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251" w:author="SK" w:date="2017-09-30T17:20:00Z"/>
                <w:rFonts w:asciiTheme="minorEastAsia" w:hAnsiTheme="minorEastAsia"/>
              </w:rPr>
            </w:pPr>
            <w:ins w:id="3252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253" w:author="SK" w:date="2017-09-30T17:20:00Z"/>
                <w:rFonts w:asciiTheme="minorEastAsia" w:hAnsiTheme="minorEastAsia"/>
              </w:rPr>
            </w:pPr>
            <w:ins w:id="3254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255" w:author="SK" w:date="2017-09-30T17:20:00Z"/>
                <w:rFonts w:asciiTheme="minorEastAsia" w:hAnsiTheme="minorEastAsia"/>
              </w:rPr>
            </w:pPr>
            <w:ins w:id="3256" w:author="SK" w:date="2017-09-30T17:20:00Z">
              <w:r>
                <w:rPr>
                  <w:rFonts w:asciiTheme="minorEastAsia" w:hAnsiTheme="minorEastAsia" w:hint="eastAsia"/>
                </w:rPr>
                <w:t>客户号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257" w:author="SK" w:date="2017-09-30T17:20:00Z"/>
                <w:rFonts w:asciiTheme="minorEastAsia" w:hAnsiTheme="minorEastAsia"/>
              </w:rPr>
            </w:pPr>
          </w:p>
        </w:tc>
      </w:tr>
      <w:tr w:rsidR="00944E9B" w:rsidTr="004B5D04">
        <w:trPr>
          <w:trHeight w:val="353"/>
          <w:ins w:id="3258" w:author="SK" w:date="2017-09-30T17:20:00Z"/>
        </w:trPr>
        <w:tc>
          <w:tcPr>
            <w:tcW w:w="1900" w:type="dxa"/>
          </w:tcPr>
          <w:p w:rsidR="00944E9B" w:rsidRDefault="00944E9B" w:rsidP="004B5D04">
            <w:pPr>
              <w:jc w:val="center"/>
              <w:rPr>
                <w:ins w:id="3259" w:author="SK" w:date="2017-09-30T17:20:00Z"/>
                <w:rFonts w:asciiTheme="minorEastAsia" w:hAnsiTheme="minorEastAsia"/>
              </w:rPr>
            </w:pPr>
            <w:ins w:id="3260" w:author="SK" w:date="2017-10-17T20:36:00Z">
              <w:r>
                <w:rPr>
                  <w:rFonts w:asciiTheme="minorEastAsia" w:hAnsiTheme="minorEastAsia" w:hint="eastAsia"/>
                </w:rPr>
                <w:t>pcust_no</w:t>
              </w:r>
            </w:ins>
          </w:p>
        </w:tc>
        <w:tc>
          <w:tcPr>
            <w:tcW w:w="1116" w:type="dxa"/>
          </w:tcPr>
          <w:p w:rsidR="00944E9B" w:rsidRDefault="00944E9B" w:rsidP="004B5D04">
            <w:pPr>
              <w:jc w:val="center"/>
              <w:rPr>
                <w:ins w:id="3261" w:author="SK" w:date="2017-09-30T17:20:00Z"/>
                <w:rFonts w:asciiTheme="minorEastAsia" w:hAnsiTheme="minorEastAsia"/>
              </w:rPr>
            </w:pPr>
            <w:ins w:id="3262" w:author="SK" w:date="2017-10-17T20:36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944E9B" w:rsidRDefault="00944E9B" w:rsidP="004B5D04">
            <w:pPr>
              <w:jc w:val="center"/>
              <w:rPr>
                <w:ins w:id="3263" w:author="SK" w:date="2017-09-30T17:20:00Z"/>
                <w:rFonts w:asciiTheme="minorEastAsia" w:hAnsiTheme="minorEastAsia"/>
              </w:rPr>
            </w:pPr>
            <w:ins w:id="3264" w:author="SK" w:date="2017-10-17T20:36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944E9B" w:rsidRDefault="00944E9B" w:rsidP="004B5D04">
            <w:pPr>
              <w:jc w:val="center"/>
              <w:rPr>
                <w:ins w:id="3265" w:author="SK" w:date="2017-09-30T17:20:00Z"/>
                <w:rFonts w:asciiTheme="minorEastAsia" w:hAnsiTheme="minorEastAsia"/>
              </w:rPr>
            </w:pPr>
            <w:ins w:id="3266" w:author="SK" w:date="2017-10-17T20:36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944E9B" w:rsidRDefault="00944E9B" w:rsidP="004B5D04">
            <w:pPr>
              <w:jc w:val="center"/>
              <w:rPr>
                <w:ins w:id="3267" w:author="SK" w:date="2017-09-30T17:20:00Z"/>
                <w:rFonts w:asciiTheme="minorEastAsia" w:hAnsiTheme="minorEastAsia"/>
              </w:rPr>
            </w:pPr>
            <w:ins w:id="3268" w:author="SK" w:date="2017-10-17T20:36:00Z">
              <w:r>
                <w:rPr>
                  <w:rFonts w:asciiTheme="minorEastAsia" w:hAnsiTheme="minorEastAsia" w:hint="eastAsia"/>
                </w:rPr>
                <w:t>客户号（往来伙伴）</w:t>
              </w:r>
            </w:ins>
          </w:p>
        </w:tc>
        <w:tc>
          <w:tcPr>
            <w:tcW w:w="1570" w:type="dxa"/>
          </w:tcPr>
          <w:p w:rsidR="00944E9B" w:rsidRDefault="00944E9B" w:rsidP="004B5D04">
            <w:pPr>
              <w:jc w:val="center"/>
              <w:rPr>
                <w:ins w:id="3269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270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271" w:author="SK" w:date="2017-09-30T17:20:00Z"/>
                <w:rFonts w:asciiTheme="minorEastAsia" w:hAnsiTheme="minorEastAsia"/>
              </w:rPr>
            </w:pPr>
            <w:ins w:id="3272" w:author="SK" w:date="2017-09-30T17:20:00Z">
              <w:r>
                <w:rPr>
                  <w:rFonts w:asciiTheme="minorEastAsia" w:hAnsiTheme="minorEastAsia" w:hint="eastAsia"/>
                </w:rPr>
                <w:t>pcorpor_name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273" w:author="SK" w:date="2017-09-30T17:20:00Z"/>
                <w:rFonts w:asciiTheme="minorEastAsia" w:hAnsiTheme="minorEastAsia"/>
              </w:rPr>
            </w:pPr>
            <w:ins w:id="3274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275" w:author="SK" w:date="2017-09-30T17:20:00Z"/>
                <w:rFonts w:asciiTheme="minorEastAsia" w:hAnsiTheme="minorEastAsia"/>
              </w:rPr>
            </w:pPr>
            <w:ins w:id="3276" w:author="SK" w:date="2017-09-30T17:20:00Z">
              <w:r>
                <w:rPr>
                  <w:rFonts w:asciiTheme="minorEastAsia" w:hAnsiTheme="minorEastAsia" w:hint="eastAsia"/>
                </w:rPr>
                <w:t>64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277" w:author="SK" w:date="2017-09-30T17:20:00Z"/>
                <w:rFonts w:asciiTheme="minorEastAsia" w:hAnsiTheme="minorEastAsia"/>
              </w:rPr>
            </w:pPr>
            <w:ins w:id="3278" w:author="SK" w:date="2017-09-30T17:20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279" w:author="SK" w:date="2017-09-30T17:20:00Z"/>
                <w:rFonts w:asciiTheme="minorEastAsia" w:hAnsiTheme="minorEastAsia"/>
              </w:rPr>
            </w:pPr>
            <w:ins w:id="3280" w:author="SK" w:date="2017-09-30T17:20:00Z">
              <w:r>
                <w:rPr>
                  <w:rFonts w:asciiTheme="minorEastAsia" w:hAnsiTheme="minorEastAsia" w:hint="eastAsia"/>
                </w:rPr>
                <w:t>备注名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281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282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283" w:author="SK" w:date="2017-09-30T17:20:00Z"/>
                <w:rFonts w:asciiTheme="minorEastAsia" w:hAnsiTheme="minorEastAsia"/>
              </w:rPr>
            </w:pPr>
            <w:ins w:id="3284" w:author="SK" w:date="2017-09-30T17:20:00Z">
              <w:r>
                <w:rPr>
                  <w:rFonts w:asciiTheme="minorEastAsia" w:hAnsiTheme="minorEastAsia" w:hint="eastAsia"/>
                </w:rPr>
                <w:t>organ_id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285" w:author="SK" w:date="2017-09-30T17:20:00Z"/>
                <w:rFonts w:asciiTheme="minorEastAsia" w:hAnsiTheme="minorEastAsia"/>
              </w:rPr>
            </w:pPr>
            <w:ins w:id="3286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287" w:author="SK" w:date="2017-09-30T17:20:00Z"/>
                <w:rFonts w:asciiTheme="minorEastAsia" w:hAnsiTheme="minorEastAsia"/>
              </w:rPr>
            </w:pPr>
            <w:ins w:id="3288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289" w:author="SK" w:date="2017-09-30T17:20:00Z"/>
                <w:rFonts w:asciiTheme="minorEastAsia" w:hAnsiTheme="minorEastAsia"/>
              </w:rPr>
            </w:pPr>
            <w:ins w:id="3290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291" w:author="SK" w:date="2017-09-30T17:20:00Z"/>
                <w:rFonts w:asciiTheme="minorEastAsia" w:hAnsiTheme="minorEastAsia"/>
              </w:rPr>
            </w:pPr>
            <w:ins w:id="3292" w:author="SK" w:date="2017-09-30T17:20:00Z">
              <w:r>
                <w:rPr>
                  <w:rFonts w:asciiTheme="minorEastAsia" w:hAnsiTheme="minorEastAsia" w:hint="eastAsia"/>
                </w:rPr>
                <w:t>法人代码（机构代码）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293" w:author="SK" w:date="2017-09-30T17:20:00Z"/>
                <w:rFonts w:asciiTheme="minorEastAsia" w:hAnsiTheme="minorEastAsia"/>
              </w:rPr>
            </w:pPr>
            <w:ins w:id="3294" w:author="SK" w:date="2017-09-30T17:20:00Z">
              <w:r>
                <w:rPr>
                  <w:rFonts w:asciiTheme="minorEastAsia" w:hAnsiTheme="minorEastAsia" w:hint="eastAsia"/>
                </w:rPr>
                <w:t>多法人标识</w:t>
              </w:r>
            </w:ins>
          </w:p>
        </w:tc>
      </w:tr>
      <w:tr w:rsidR="0035543E" w:rsidTr="004B5D04">
        <w:trPr>
          <w:trHeight w:val="353"/>
          <w:ins w:id="3295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296" w:author="SK" w:date="2017-09-30T17:20:00Z"/>
                <w:rFonts w:asciiTheme="minorEastAsia" w:hAnsiTheme="minorEastAsia"/>
              </w:rPr>
            </w:pPr>
            <w:ins w:id="3297" w:author="SK" w:date="2017-09-30T17:20:00Z">
              <w:r>
                <w:rPr>
                  <w:rFonts w:asciiTheme="minorEastAsia" w:hAnsiTheme="minorEastAsia" w:hint="eastAsia"/>
                </w:rPr>
                <w:t>channel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298" w:author="SK" w:date="2017-09-30T17:20:00Z"/>
                <w:rFonts w:asciiTheme="minorEastAsia" w:hAnsiTheme="minorEastAsia"/>
              </w:rPr>
            </w:pPr>
            <w:ins w:id="3299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300" w:author="SK" w:date="2017-09-30T17:20:00Z"/>
                <w:rFonts w:asciiTheme="minorEastAsia" w:hAnsiTheme="minorEastAsia"/>
              </w:rPr>
            </w:pPr>
            <w:ins w:id="3301" w:author="SK" w:date="2017-09-30T17:20:00Z">
              <w:r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302" w:author="SK" w:date="2017-09-30T17:20:00Z"/>
                <w:rFonts w:asciiTheme="minorEastAsia" w:hAnsiTheme="minorEastAsia"/>
              </w:rPr>
            </w:pPr>
            <w:ins w:id="3303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304" w:author="SK" w:date="2017-09-30T17:20:00Z"/>
                <w:rFonts w:asciiTheme="minorEastAsia" w:hAnsiTheme="minorEastAsia"/>
              </w:rPr>
            </w:pPr>
            <w:ins w:id="3305" w:author="SK" w:date="2017-09-30T17:20:00Z">
              <w:r>
                <w:rPr>
                  <w:rFonts w:asciiTheme="minorEastAsia" w:hAnsiTheme="minorEastAsia" w:hint="eastAsia"/>
                </w:rPr>
                <w:t>渠道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306" w:author="SK" w:date="2017-09-30T17:20:00Z"/>
                <w:rFonts w:asciiTheme="minorEastAsia" w:hAnsiTheme="minorEastAsia"/>
              </w:rPr>
            </w:pPr>
            <w:ins w:id="3307" w:author="SK" w:date="2017-09-30T17:20:00Z">
              <w:r>
                <w:rPr>
                  <w:rFonts w:asciiTheme="minorEastAsia" w:hAnsiTheme="minorEastAsia" w:hint="eastAsia"/>
                </w:rPr>
                <w:t>00=APP</w:t>
              </w:r>
            </w:ins>
          </w:p>
          <w:p w:rsidR="0035543E" w:rsidRDefault="0035543E" w:rsidP="004B5D04">
            <w:pPr>
              <w:jc w:val="center"/>
              <w:rPr>
                <w:ins w:id="3308" w:author="SK" w:date="2017-09-30T17:20:00Z"/>
                <w:rFonts w:asciiTheme="minorEastAsia" w:hAnsiTheme="minorEastAsia"/>
              </w:rPr>
            </w:pPr>
            <w:ins w:id="3309" w:author="SK" w:date="2017-09-30T17:20:00Z">
              <w:r>
                <w:rPr>
                  <w:rFonts w:asciiTheme="minorEastAsia" w:hAnsiTheme="minorEastAsia" w:hint="eastAsia"/>
                </w:rPr>
                <w:t>01= PC</w:t>
              </w:r>
            </w:ins>
          </w:p>
        </w:tc>
      </w:tr>
      <w:tr w:rsidR="0035543E" w:rsidTr="004B5D04">
        <w:trPr>
          <w:trHeight w:val="353"/>
          <w:ins w:id="3310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311" w:author="SK" w:date="2017-09-30T17:20:00Z"/>
                <w:rFonts w:asciiTheme="minorEastAsia" w:hAnsiTheme="minorEastAsia"/>
              </w:rPr>
            </w:pPr>
            <w:ins w:id="3312" w:author="SK" w:date="2017-09-30T17:20:00Z">
              <w:r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313" w:author="SK" w:date="2017-09-30T17:20:00Z"/>
                <w:rFonts w:asciiTheme="minorEastAsia" w:hAnsiTheme="minorEastAsia"/>
              </w:rPr>
            </w:pPr>
            <w:ins w:id="3314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315" w:author="SK" w:date="2017-09-30T17:20:00Z"/>
                <w:rFonts w:asciiTheme="minorEastAsia" w:hAnsiTheme="minorEastAsia"/>
              </w:rPr>
            </w:pPr>
            <w:ins w:id="3316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317" w:author="SK" w:date="2017-09-30T17:20:00Z"/>
                <w:rFonts w:asciiTheme="minorEastAsia" w:hAnsiTheme="minorEastAsia"/>
              </w:rPr>
            </w:pPr>
            <w:ins w:id="3318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319" w:author="SK" w:date="2017-09-30T17:20:00Z"/>
                <w:rFonts w:asciiTheme="minorEastAsia" w:hAnsiTheme="minorEastAsia"/>
              </w:rPr>
            </w:pPr>
            <w:ins w:id="3320" w:author="SK" w:date="2017-09-30T17:20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321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322" w:author="SK" w:date="2017-09-30T17:20:00Z"/>
        </w:trPr>
        <w:tc>
          <w:tcPr>
            <w:tcW w:w="1900" w:type="dxa"/>
          </w:tcPr>
          <w:p w:rsidR="0035543E" w:rsidRDefault="0035543E" w:rsidP="004B5D04">
            <w:pPr>
              <w:jc w:val="center"/>
              <w:rPr>
                <w:ins w:id="3323" w:author="SK" w:date="2017-09-30T17:20:00Z"/>
                <w:rFonts w:asciiTheme="minorEastAsia" w:hAnsiTheme="minorEastAsia"/>
              </w:rPr>
            </w:pPr>
            <w:ins w:id="3324" w:author="SK" w:date="2017-09-30T17:20:00Z">
              <w:r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116" w:type="dxa"/>
          </w:tcPr>
          <w:p w:rsidR="0035543E" w:rsidRDefault="0035543E" w:rsidP="004B5D04">
            <w:pPr>
              <w:jc w:val="center"/>
              <w:rPr>
                <w:ins w:id="3325" w:author="SK" w:date="2017-09-30T17:20:00Z"/>
                <w:rFonts w:asciiTheme="minorEastAsia" w:hAnsiTheme="minorEastAsia"/>
              </w:rPr>
            </w:pPr>
            <w:ins w:id="3326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76" w:type="dxa"/>
          </w:tcPr>
          <w:p w:rsidR="0035543E" w:rsidRDefault="0035543E" w:rsidP="004B5D04">
            <w:pPr>
              <w:jc w:val="center"/>
              <w:rPr>
                <w:ins w:id="3327" w:author="SK" w:date="2017-09-30T17:20:00Z"/>
                <w:rFonts w:asciiTheme="minorEastAsia" w:hAnsiTheme="minorEastAsia"/>
              </w:rPr>
            </w:pPr>
            <w:ins w:id="3328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506" w:type="dxa"/>
          </w:tcPr>
          <w:p w:rsidR="0035543E" w:rsidRDefault="0035543E" w:rsidP="004B5D04">
            <w:pPr>
              <w:jc w:val="center"/>
              <w:rPr>
                <w:ins w:id="3329" w:author="SK" w:date="2017-09-30T17:20:00Z"/>
                <w:rFonts w:asciiTheme="minorEastAsia" w:hAnsiTheme="minorEastAsia"/>
              </w:rPr>
            </w:pPr>
            <w:ins w:id="3330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4" w:type="dxa"/>
          </w:tcPr>
          <w:p w:rsidR="0035543E" w:rsidRDefault="0035543E" w:rsidP="004B5D04">
            <w:pPr>
              <w:jc w:val="center"/>
              <w:rPr>
                <w:ins w:id="3331" w:author="SK" w:date="2017-09-30T17:20:00Z"/>
                <w:rFonts w:asciiTheme="minorEastAsia" w:hAnsiTheme="minorEastAsia"/>
              </w:rPr>
            </w:pPr>
            <w:ins w:id="3332" w:author="SK" w:date="2017-09-30T17:20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570" w:type="dxa"/>
          </w:tcPr>
          <w:p w:rsidR="0035543E" w:rsidRDefault="0035543E" w:rsidP="004B5D04">
            <w:pPr>
              <w:jc w:val="center"/>
              <w:rPr>
                <w:ins w:id="3333" w:author="SK" w:date="2017-09-30T17:20:00Z"/>
                <w:rFonts w:asciiTheme="minorEastAsia" w:hAnsiTheme="minorEastAsia"/>
              </w:rPr>
            </w:pPr>
          </w:p>
        </w:tc>
      </w:tr>
    </w:tbl>
    <w:p w:rsidR="0035543E" w:rsidRDefault="0035543E" w:rsidP="0035543E">
      <w:pPr>
        <w:pStyle w:val="4"/>
        <w:rPr>
          <w:ins w:id="3334" w:author="SK" w:date="2017-09-30T17:20:00Z"/>
        </w:rPr>
      </w:pPr>
      <w:ins w:id="3335" w:author="SK" w:date="2017-09-30T17:20:00Z">
        <w:r>
          <w:rPr>
            <w:rFonts w:hint="eastAsia"/>
          </w:rPr>
          <w:t>响应报文</w:t>
        </w:r>
      </w:ins>
    </w:p>
    <w:tbl>
      <w:tblPr>
        <w:tblStyle w:val="a3"/>
        <w:tblW w:w="8522" w:type="dxa"/>
        <w:tblLayout w:type="fixed"/>
        <w:tblLook w:val="04A0"/>
      </w:tblPr>
      <w:tblGrid>
        <w:gridCol w:w="2256"/>
        <w:gridCol w:w="1065"/>
        <w:gridCol w:w="796"/>
        <w:gridCol w:w="1172"/>
        <w:gridCol w:w="1656"/>
        <w:gridCol w:w="1577"/>
      </w:tblGrid>
      <w:tr w:rsidR="0035543E" w:rsidTr="004B5D04">
        <w:trPr>
          <w:ins w:id="3336" w:author="SK" w:date="2017-09-30T17:20:00Z"/>
        </w:trPr>
        <w:tc>
          <w:tcPr>
            <w:tcW w:w="225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337" w:author="SK" w:date="2017-09-30T17:20:00Z"/>
              </w:rPr>
            </w:pPr>
            <w:ins w:id="3338" w:author="SK" w:date="2017-09-30T17:20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5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339" w:author="SK" w:date="2017-09-30T17:20:00Z"/>
              </w:rPr>
            </w:pPr>
            <w:ins w:id="3340" w:author="SK" w:date="2017-09-30T17:20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341" w:author="SK" w:date="2017-09-30T17:20:00Z"/>
              </w:rPr>
            </w:pPr>
            <w:ins w:id="3342" w:author="SK" w:date="2017-09-30T17:20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172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343" w:author="SK" w:date="2017-09-30T17:20:00Z"/>
              </w:rPr>
            </w:pPr>
            <w:ins w:id="3344" w:author="SK" w:date="2017-09-30T17:20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56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345" w:author="SK" w:date="2017-09-30T17:20:00Z"/>
              </w:rPr>
            </w:pPr>
            <w:ins w:id="3346" w:author="SK" w:date="2017-09-30T17:20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77" w:type="dxa"/>
            <w:shd w:val="clear" w:color="auto" w:fill="D9D9D9" w:themeFill="background1" w:themeFillShade="D9"/>
          </w:tcPr>
          <w:p w:rsidR="0035543E" w:rsidRDefault="0035543E" w:rsidP="004B5D04">
            <w:pPr>
              <w:jc w:val="center"/>
              <w:rPr>
                <w:ins w:id="3347" w:author="SK" w:date="2017-09-30T17:20:00Z"/>
              </w:rPr>
            </w:pPr>
            <w:ins w:id="3348" w:author="SK" w:date="2017-09-30T17:20:00Z">
              <w:r>
                <w:rPr>
                  <w:rFonts w:hint="eastAsia"/>
                </w:rPr>
                <w:t>备注</w:t>
              </w:r>
            </w:ins>
          </w:p>
        </w:tc>
      </w:tr>
      <w:tr w:rsidR="0035543E" w:rsidTr="004B5D04">
        <w:trPr>
          <w:trHeight w:val="339"/>
          <w:ins w:id="3349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350" w:author="SK" w:date="2017-09-30T17:20:00Z"/>
                <w:rFonts w:asciiTheme="minorEastAsia" w:hAnsiTheme="minorEastAsia"/>
              </w:rPr>
            </w:pPr>
            <w:ins w:id="3351" w:author="SK" w:date="2017-09-30T17:20:00Z">
              <w:r>
                <w:rPr>
                  <w:rFonts w:asciiTheme="minorEastAsia" w:hAnsiTheme="minorEastAsia" w:hint="eastAsia"/>
                </w:rPr>
                <w:t>ec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352" w:author="SK" w:date="2017-09-30T17:20:00Z"/>
                <w:rFonts w:asciiTheme="minorEastAsia" w:hAnsiTheme="minorEastAsia"/>
              </w:rPr>
            </w:pPr>
            <w:ins w:id="3353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354" w:author="SK" w:date="2017-09-30T17:20:00Z"/>
                <w:rFonts w:asciiTheme="minorEastAsia" w:hAnsiTheme="minorEastAsia"/>
              </w:rPr>
            </w:pPr>
            <w:ins w:id="3355" w:author="SK" w:date="2017-09-30T17:20:00Z">
              <w:r>
                <w:rPr>
                  <w:rFonts w:asciiTheme="minorEastAsia" w:hAnsiTheme="minorEastAsia" w:hint="eastAsia"/>
                </w:rPr>
                <w:t>8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356" w:author="SK" w:date="2017-09-30T17:20:00Z"/>
                <w:rFonts w:asciiTheme="minorEastAsia" w:hAnsiTheme="minorEastAsia"/>
              </w:rPr>
            </w:pPr>
            <w:ins w:id="3357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358" w:author="SK" w:date="2017-09-30T17:20:00Z"/>
                <w:rFonts w:asciiTheme="minorEastAsia" w:hAnsiTheme="minorEastAsia"/>
              </w:rPr>
            </w:pPr>
            <w:ins w:id="3359" w:author="SK" w:date="2017-09-30T17:20:00Z">
              <w:r>
                <w:rPr>
                  <w:rFonts w:asciiTheme="minorEastAsia" w:hAnsiTheme="minorEastAsia" w:hint="eastAsia"/>
                </w:rPr>
                <w:t>响应码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360" w:author="SK" w:date="2017-09-30T17:20:00Z"/>
                <w:rFonts w:asciiTheme="minorEastAsia" w:hAnsiTheme="minorEastAsia"/>
              </w:rPr>
            </w:pPr>
            <w:ins w:id="3361" w:author="SK" w:date="2017-09-30T17:20:00Z">
              <w:r>
                <w:rPr>
                  <w:rFonts w:asciiTheme="minorEastAsia" w:hAnsiTheme="minorEastAsia" w:hint="eastAsia"/>
                </w:rPr>
                <w:t>0=交易正常；</w:t>
              </w:r>
            </w:ins>
          </w:p>
          <w:p w:rsidR="0035543E" w:rsidRDefault="0035543E" w:rsidP="004B5D04">
            <w:pPr>
              <w:jc w:val="center"/>
              <w:rPr>
                <w:ins w:id="3362" w:author="SK" w:date="2017-09-30T17:20:00Z"/>
                <w:rFonts w:asciiTheme="minorEastAsia" w:hAnsiTheme="minorEastAsia"/>
              </w:rPr>
            </w:pPr>
            <w:ins w:id="3363" w:author="SK" w:date="2017-09-30T17:20:00Z">
              <w:r>
                <w:rPr>
                  <w:rFonts w:asciiTheme="minorEastAsia" w:hAnsiTheme="minorEastAsia" w:hint="eastAsia"/>
                </w:rPr>
                <w:t>!0=交易异常</w:t>
              </w:r>
            </w:ins>
          </w:p>
        </w:tc>
      </w:tr>
      <w:tr w:rsidR="0035543E" w:rsidTr="004B5D04">
        <w:trPr>
          <w:trHeight w:val="353"/>
          <w:ins w:id="3364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365" w:author="SK" w:date="2017-09-30T17:20:00Z"/>
                <w:rFonts w:asciiTheme="minorEastAsia" w:hAnsiTheme="minorEastAsia"/>
              </w:rPr>
            </w:pPr>
            <w:ins w:id="3366" w:author="SK" w:date="2017-09-30T17:20:00Z">
              <w:r>
                <w:rPr>
                  <w:rFonts w:asciiTheme="minorEastAsia" w:hAnsiTheme="minorEastAsia" w:hint="eastAsia"/>
                </w:rPr>
                <w:t>em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367" w:author="SK" w:date="2017-09-30T17:20:00Z"/>
                <w:rFonts w:asciiTheme="minorEastAsia" w:hAnsiTheme="minorEastAsia"/>
              </w:rPr>
            </w:pPr>
            <w:ins w:id="3368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369" w:author="SK" w:date="2017-09-30T17:20:00Z"/>
                <w:rFonts w:asciiTheme="minorEastAsia" w:hAnsiTheme="minorEastAsia"/>
              </w:rPr>
            </w:pPr>
            <w:ins w:id="3370" w:author="SK" w:date="2017-09-30T17:20:00Z">
              <w:r>
                <w:rPr>
                  <w:rFonts w:asciiTheme="minorEastAsia" w:hAnsiTheme="minorEastAsia" w:hint="eastAsia"/>
                </w:rPr>
                <w:t>600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371" w:author="SK" w:date="2017-09-30T17:20:00Z"/>
                <w:rFonts w:asciiTheme="minorEastAsia" w:hAnsiTheme="minorEastAsia"/>
              </w:rPr>
            </w:pPr>
            <w:ins w:id="3372" w:author="SK" w:date="2017-09-30T17:20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373" w:author="SK" w:date="2017-09-30T17:20:00Z"/>
                <w:rFonts w:asciiTheme="minorEastAsia" w:hAnsiTheme="minorEastAsia"/>
              </w:rPr>
            </w:pPr>
            <w:ins w:id="3374" w:author="SK" w:date="2017-09-30T17:20:00Z">
              <w:r>
                <w:rPr>
                  <w:rFonts w:asciiTheme="minorEastAsia" w:hAnsiTheme="minorEastAsia" w:hint="eastAsia"/>
                </w:rPr>
                <w:t>响应信息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375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376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377" w:author="SK" w:date="2017-09-30T17:20:00Z"/>
                <w:rFonts w:asciiTheme="minorEastAsia" w:hAnsiTheme="minorEastAsia"/>
              </w:rPr>
            </w:pPr>
            <w:ins w:id="3378" w:author="SK" w:date="2017-09-30T17:20:00Z">
              <w:r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379" w:author="SK" w:date="2017-09-30T17:20:00Z"/>
                <w:rFonts w:asciiTheme="minorEastAsia" w:hAnsiTheme="minorEastAsia"/>
              </w:rPr>
            </w:pPr>
            <w:ins w:id="3380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381" w:author="SK" w:date="2017-09-30T17:20:00Z"/>
                <w:rFonts w:asciiTheme="minorEastAsia" w:hAnsiTheme="minorEastAsia"/>
              </w:rPr>
            </w:pPr>
            <w:ins w:id="3382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383" w:author="SK" w:date="2017-09-30T17:20:00Z"/>
                <w:rFonts w:asciiTheme="minorEastAsia" w:hAnsiTheme="minorEastAsia"/>
              </w:rPr>
            </w:pPr>
            <w:ins w:id="3384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385" w:author="SK" w:date="2017-09-30T17:20:00Z"/>
                <w:rFonts w:asciiTheme="minorEastAsia" w:hAnsiTheme="minorEastAsia"/>
              </w:rPr>
            </w:pPr>
            <w:ins w:id="3386" w:author="SK" w:date="2017-09-30T17:20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387" w:author="SK" w:date="2017-09-30T17:20:00Z"/>
                <w:rFonts w:asciiTheme="minorEastAsia" w:hAnsiTheme="minorEastAsia"/>
              </w:rPr>
            </w:pPr>
          </w:p>
        </w:tc>
      </w:tr>
      <w:tr w:rsidR="0035543E" w:rsidTr="004B5D04">
        <w:trPr>
          <w:trHeight w:val="353"/>
          <w:ins w:id="3388" w:author="SK" w:date="2017-09-30T17:20:00Z"/>
        </w:trPr>
        <w:tc>
          <w:tcPr>
            <w:tcW w:w="2256" w:type="dxa"/>
          </w:tcPr>
          <w:p w:rsidR="0035543E" w:rsidRDefault="0035543E" w:rsidP="004B5D04">
            <w:pPr>
              <w:jc w:val="center"/>
              <w:rPr>
                <w:ins w:id="3389" w:author="SK" w:date="2017-09-30T17:20:00Z"/>
                <w:rFonts w:asciiTheme="minorEastAsia" w:hAnsiTheme="minorEastAsia"/>
              </w:rPr>
            </w:pPr>
            <w:ins w:id="3390" w:author="SK" w:date="2017-09-30T17:20:00Z">
              <w:r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065" w:type="dxa"/>
          </w:tcPr>
          <w:p w:rsidR="0035543E" w:rsidRDefault="0035543E" w:rsidP="004B5D04">
            <w:pPr>
              <w:jc w:val="center"/>
              <w:rPr>
                <w:ins w:id="3391" w:author="SK" w:date="2017-09-30T17:20:00Z"/>
                <w:rFonts w:asciiTheme="minorEastAsia" w:hAnsiTheme="minorEastAsia"/>
              </w:rPr>
            </w:pPr>
            <w:ins w:id="3392" w:author="SK" w:date="2017-09-30T17:2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35543E" w:rsidRDefault="0035543E" w:rsidP="004B5D04">
            <w:pPr>
              <w:jc w:val="center"/>
              <w:rPr>
                <w:ins w:id="3393" w:author="SK" w:date="2017-09-30T17:20:00Z"/>
                <w:rFonts w:asciiTheme="minorEastAsia" w:hAnsiTheme="minorEastAsia"/>
              </w:rPr>
            </w:pPr>
            <w:ins w:id="3394" w:author="SK" w:date="2017-09-30T17:20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172" w:type="dxa"/>
          </w:tcPr>
          <w:p w:rsidR="0035543E" w:rsidRDefault="0035543E" w:rsidP="004B5D04">
            <w:pPr>
              <w:jc w:val="center"/>
              <w:rPr>
                <w:ins w:id="3395" w:author="SK" w:date="2017-09-30T17:20:00Z"/>
                <w:rFonts w:asciiTheme="minorEastAsia" w:hAnsiTheme="minorEastAsia"/>
              </w:rPr>
            </w:pPr>
            <w:ins w:id="3396" w:author="SK" w:date="2017-09-30T17:2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656" w:type="dxa"/>
          </w:tcPr>
          <w:p w:rsidR="0035543E" w:rsidRDefault="0035543E" w:rsidP="004B5D04">
            <w:pPr>
              <w:jc w:val="center"/>
              <w:rPr>
                <w:ins w:id="3397" w:author="SK" w:date="2017-09-30T17:20:00Z"/>
                <w:rFonts w:asciiTheme="minorEastAsia" w:hAnsiTheme="minorEastAsia"/>
              </w:rPr>
            </w:pPr>
            <w:ins w:id="3398" w:author="SK" w:date="2017-09-30T17:20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577" w:type="dxa"/>
          </w:tcPr>
          <w:p w:rsidR="0035543E" w:rsidRDefault="0035543E" w:rsidP="004B5D04">
            <w:pPr>
              <w:jc w:val="center"/>
              <w:rPr>
                <w:ins w:id="3399" w:author="SK" w:date="2017-09-30T17:20:00Z"/>
                <w:rFonts w:asciiTheme="minorEastAsia" w:hAnsiTheme="minorEastAsia"/>
              </w:rPr>
            </w:pPr>
          </w:p>
        </w:tc>
      </w:tr>
    </w:tbl>
    <w:p w:rsidR="00025AE5" w:rsidRDefault="00025AE5" w:rsidP="00025AE5">
      <w:pPr>
        <w:pStyle w:val="3"/>
        <w:rPr>
          <w:ins w:id="3400" w:author="SK" w:date="2017-09-30T17:43:00Z"/>
        </w:rPr>
      </w:pPr>
      <w:bookmarkStart w:id="3401" w:name="_Toc493061567"/>
      <w:bookmarkStart w:id="3402" w:name="_Toc499446931"/>
      <w:ins w:id="3403" w:author="SK" w:date="2017-09-30T17:43:00Z">
        <w:r>
          <w:rPr>
            <w:rFonts w:hint="eastAsia"/>
          </w:rPr>
          <w:t>诺</w:t>
        </w:r>
        <w:bookmarkEnd w:id="3401"/>
        <w:r>
          <w:rPr>
            <w:rFonts w:hint="eastAsia"/>
          </w:rPr>
          <w:t>宝提现银行卡添加</w:t>
        </w:r>
        <w:bookmarkEnd w:id="3402"/>
      </w:ins>
    </w:p>
    <w:p w:rsidR="00025AE5" w:rsidRDefault="00025AE5" w:rsidP="00025AE5">
      <w:pPr>
        <w:rPr>
          <w:ins w:id="3404" w:author="SK" w:date="2017-09-30T17:43:00Z"/>
        </w:rPr>
      </w:pPr>
      <w:ins w:id="3405" w:author="SK" w:date="2017-09-30T17:43:00Z">
        <w:r>
          <w:rPr>
            <w:rFonts w:hint="eastAsia"/>
          </w:rPr>
          <w:t>报文描述：诺宝提现银行卡添加。</w:t>
        </w:r>
      </w:ins>
    </w:p>
    <w:p w:rsidR="00025AE5" w:rsidRDefault="00025AE5" w:rsidP="00025AE5">
      <w:pPr>
        <w:rPr>
          <w:ins w:id="3406" w:author="SK" w:date="2017-09-30T17:43:00Z"/>
        </w:rPr>
      </w:pPr>
      <w:ins w:id="3407" w:author="SK" w:date="2017-09-30T17:43:00Z">
        <w:r>
          <w:rPr>
            <w:rFonts w:hint="eastAsia"/>
          </w:rPr>
          <w:t>接收前置系统报文，调用诺宝提现银行卡添加。</w:t>
        </w:r>
      </w:ins>
    </w:p>
    <w:p w:rsidR="00025AE5" w:rsidRDefault="00025AE5" w:rsidP="00025AE5">
      <w:pPr>
        <w:pStyle w:val="4"/>
        <w:rPr>
          <w:ins w:id="3408" w:author="SK" w:date="2017-09-30T17:43:00Z"/>
        </w:rPr>
      </w:pPr>
      <w:ins w:id="3409" w:author="SK" w:date="2017-09-30T17:43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025AE5" w:rsidRDefault="00025AE5" w:rsidP="00025AE5">
      <w:pPr>
        <w:rPr>
          <w:ins w:id="3410" w:author="SK" w:date="2017-09-30T17:43:00Z"/>
        </w:rPr>
      </w:pPr>
      <w:ins w:id="3411" w:author="SK" w:date="2017-09-30T17:43:00Z">
        <w:r>
          <w:rPr>
            <w:rFonts w:hint="eastAsia"/>
          </w:rPr>
          <w:t>/qz/acc/nb/nb_withdraw_card_insert</w:t>
        </w:r>
      </w:ins>
    </w:p>
    <w:p w:rsidR="00025AE5" w:rsidRDefault="00025AE5" w:rsidP="00025AE5">
      <w:pPr>
        <w:pStyle w:val="4"/>
        <w:rPr>
          <w:ins w:id="3412" w:author="SK" w:date="2017-09-30T17:43:00Z"/>
        </w:rPr>
      </w:pPr>
      <w:ins w:id="3413" w:author="SK" w:date="2017-09-30T17:43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1416"/>
        <w:gridCol w:w="1584"/>
        <w:gridCol w:w="1523"/>
      </w:tblGrid>
      <w:tr w:rsidR="00025AE5" w:rsidTr="004B5D04">
        <w:trPr>
          <w:ins w:id="3414" w:author="SK" w:date="2017-09-30T17:43:00Z"/>
        </w:trPr>
        <w:tc>
          <w:tcPr>
            <w:tcW w:w="2136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415" w:author="SK" w:date="2017-09-30T17:43:00Z"/>
              </w:rPr>
            </w:pPr>
            <w:ins w:id="3416" w:author="SK" w:date="2017-09-30T17:43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417" w:author="SK" w:date="2017-09-30T17:43:00Z"/>
              </w:rPr>
            </w:pPr>
            <w:ins w:id="3418" w:author="SK" w:date="2017-09-30T17:43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419" w:author="SK" w:date="2017-09-30T17:43:00Z"/>
              </w:rPr>
            </w:pPr>
            <w:ins w:id="3420" w:author="SK" w:date="2017-09-30T17:43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416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421" w:author="SK" w:date="2017-09-30T17:43:00Z"/>
              </w:rPr>
            </w:pPr>
            <w:ins w:id="3422" w:author="SK" w:date="2017-09-30T17:43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584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423" w:author="SK" w:date="2017-09-30T17:43:00Z"/>
              </w:rPr>
            </w:pPr>
            <w:ins w:id="3424" w:author="SK" w:date="2017-09-30T17:43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23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425" w:author="SK" w:date="2017-09-30T17:43:00Z"/>
              </w:rPr>
            </w:pPr>
            <w:ins w:id="3426" w:author="SK" w:date="2017-09-30T17:43:00Z">
              <w:r>
                <w:rPr>
                  <w:rFonts w:hint="eastAsia"/>
                </w:rPr>
                <w:t>备注</w:t>
              </w:r>
            </w:ins>
          </w:p>
        </w:tc>
      </w:tr>
      <w:tr w:rsidR="00025AE5" w:rsidTr="004B5D04">
        <w:trPr>
          <w:trHeight w:val="339"/>
          <w:ins w:id="3427" w:author="SK" w:date="2017-09-30T17:43:00Z"/>
        </w:trPr>
        <w:tc>
          <w:tcPr>
            <w:tcW w:w="2136" w:type="dxa"/>
          </w:tcPr>
          <w:p w:rsidR="00025AE5" w:rsidRDefault="00025AE5" w:rsidP="004B5D04">
            <w:pPr>
              <w:jc w:val="center"/>
              <w:rPr>
                <w:ins w:id="3428" w:author="SK" w:date="2017-09-30T17:43:00Z"/>
                <w:rFonts w:ascii="宋体" w:hAnsi="宋体"/>
              </w:rPr>
            </w:pPr>
            <w:ins w:id="3429" w:author="SK" w:date="2017-09-30T17:43:00Z">
              <w:r>
                <w:rPr>
                  <w:rFonts w:ascii="宋体" w:hAnsi="宋体" w:hint="eastAsia"/>
                </w:rPr>
                <w:t>cust_no</w:t>
              </w:r>
            </w:ins>
          </w:p>
        </w:tc>
        <w:tc>
          <w:tcPr>
            <w:tcW w:w="1067" w:type="dxa"/>
          </w:tcPr>
          <w:p w:rsidR="00025AE5" w:rsidRDefault="00025AE5" w:rsidP="004B5D04">
            <w:pPr>
              <w:jc w:val="center"/>
              <w:rPr>
                <w:ins w:id="3430" w:author="SK" w:date="2017-09-30T17:43:00Z"/>
                <w:rFonts w:ascii="宋体" w:hAnsi="宋体"/>
              </w:rPr>
            </w:pPr>
            <w:ins w:id="3431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25AE5" w:rsidRDefault="00025AE5" w:rsidP="004B5D04">
            <w:pPr>
              <w:jc w:val="center"/>
              <w:rPr>
                <w:ins w:id="3432" w:author="SK" w:date="2017-09-30T17:43:00Z"/>
                <w:rFonts w:ascii="宋体" w:hAnsi="宋体"/>
              </w:rPr>
            </w:pPr>
            <w:ins w:id="3433" w:author="SK" w:date="2017-09-30T17:4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025AE5" w:rsidRDefault="00025AE5" w:rsidP="004B5D04">
            <w:pPr>
              <w:jc w:val="center"/>
              <w:rPr>
                <w:ins w:id="3434" w:author="SK" w:date="2017-09-30T17:43:00Z"/>
                <w:rFonts w:ascii="宋体" w:hAnsi="宋体"/>
              </w:rPr>
            </w:pPr>
            <w:ins w:id="3435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025AE5" w:rsidRDefault="00025AE5" w:rsidP="004B5D04">
            <w:pPr>
              <w:jc w:val="center"/>
              <w:rPr>
                <w:ins w:id="3436" w:author="SK" w:date="2017-09-30T17:43:00Z"/>
                <w:rFonts w:ascii="宋体" w:hAnsi="宋体"/>
              </w:rPr>
            </w:pPr>
            <w:ins w:id="3437" w:author="SK" w:date="2017-09-30T17:43:00Z">
              <w:r>
                <w:rPr>
                  <w:rFonts w:ascii="宋体" w:hAnsi="宋体" w:hint="eastAsia"/>
                </w:rPr>
                <w:t>客户号</w:t>
              </w:r>
            </w:ins>
          </w:p>
        </w:tc>
        <w:tc>
          <w:tcPr>
            <w:tcW w:w="1523" w:type="dxa"/>
          </w:tcPr>
          <w:p w:rsidR="00025AE5" w:rsidRDefault="00025AE5" w:rsidP="004B5D04">
            <w:pPr>
              <w:jc w:val="center"/>
              <w:rPr>
                <w:ins w:id="3438" w:author="SK" w:date="2017-09-30T17:43:00Z"/>
                <w:rFonts w:ascii="宋体" w:hAnsi="宋体"/>
              </w:rPr>
            </w:pPr>
          </w:p>
        </w:tc>
      </w:tr>
      <w:tr w:rsidR="00025AE5" w:rsidTr="004B5D04">
        <w:trPr>
          <w:trHeight w:val="353"/>
          <w:ins w:id="3439" w:author="SK" w:date="2017-09-30T17:43:00Z"/>
        </w:trPr>
        <w:tc>
          <w:tcPr>
            <w:tcW w:w="2136" w:type="dxa"/>
          </w:tcPr>
          <w:p w:rsidR="00025AE5" w:rsidRDefault="00025AE5" w:rsidP="004B5D04">
            <w:pPr>
              <w:jc w:val="center"/>
              <w:rPr>
                <w:ins w:id="3440" w:author="SK" w:date="2017-09-30T17:43:00Z"/>
                <w:rFonts w:ascii="宋体" w:hAnsi="宋体"/>
              </w:rPr>
            </w:pPr>
            <w:ins w:id="3441" w:author="SK" w:date="2017-09-30T17:43:00Z">
              <w:r>
                <w:rPr>
                  <w:rFonts w:ascii="宋体" w:hAnsi="宋体" w:hint="eastAsia"/>
                </w:rPr>
                <w:lastRenderedPageBreak/>
                <w:t>organ_id</w:t>
              </w:r>
            </w:ins>
          </w:p>
        </w:tc>
        <w:tc>
          <w:tcPr>
            <w:tcW w:w="1067" w:type="dxa"/>
          </w:tcPr>
          <w:p w:rsidR="00025AE5" w:rsidRDefault="00025AE5" w:rsidP="004B5D04">
            <w:pPr>
              <w:jc w:val="center"/>
              <w:rPr>
                <w:ins w:id="3442" w:author="SK" w:date="2017-09-30T17:43:00Z"/>
                <w:rFonts w:ascii="宋体" w:hAnsi="宋体"/>
              </w:rPr>
            </w:pPr>
            <w:ins w:id="3443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25AE5" w:rsidRDefault="00025AE5" w:rsidP="004B5D04">
            <w:pPr>
              <w:jc w:val="center"/>
              <w:rPr>
                <w:ins w:id="3444" w:author="SK" w:date="2017-09-30T17:43:00Z"/>
                <w:rFonts w:ascii="宋体" w:hAnsi="宋体"/>
              </w:rPr>
            </w:pPr>
            <w:ins w:id="3445" w:author="SK" w:date="2017-09-30T17:4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025AE5" w:rsidRDefault="00025AE5" w:rsidP="004B5D04">
            <w:pPr>
              <w:jc w:val="center"/>
              <w:rPr>
                <w:ins w:id="3446" w:author="SK" w:date="2017-09-30T17:43:00Z"/>
                <w:rFonts w:ascii="宋体" w:hAnsi="宋体"/>
              </w:rPr>
            </w:pPr>
            <w:ins w:id="3447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025AE5" w:rsidRDefault="00025AE5" w:rsidP="004B5D04">
            <w:pPr>
              <w:jc w:val="center"/>
              <w:rPr>
                <w:ins w:id="3448" w:author="SK" w:date="2017-09-30T17:43:00Z"/>
                <w:rFonts w:ascii="宋体" w:hAnsi="宋体"/>
              </w:rPr>
            </w:pPr>
            <w:ins w:id="3449" w:author="SK" w:date="2017-09-30T17:43:00Z">
              <w:r>
                <w:rPr>
                  <w:rFonts w:ascii="宋体" w:hAnsi="宋体" w:hint="eastAsia"/>
                </w:rPr>
                <w:t>法人代码（机构代码）</w:t>
              </w:r>
            </w:ins>
          </w:p>
        </w:tc>
        <w:tc>
          <w:tcPr>
            <w:tcW w:w="1523" w:type="dxa"/>
          </w:tcPr>
          <w:p w:rsidR="00025AE5" w:rsidRDefault="00025AE5" w:rsidP="004B5D04">
            <w:pPr>
              <w:jc w:val="center"/>
              <w:rPr>
                <w:ins w:id="3450" w:author="SK" w:date="2017-09-30T17:43:00Z"/>
                <w:rFonts w:ascii="宋体" w:hAnsi="宋体"/>
              </w:rPr>
            </w:pPr>
            <w:ins w:id="3451" w:author="SK" w:date="2017-09-30T17:43:00Z">
              <w:r>
                <w:rPr>
                  <w:rFonts w:ascii="宋体" w:hAnsi="宋体" w:hint="eastAsia"/>
                </w:rPr>
                <w:t>多法人标识</w:t>
              </w:r>
            </w:ins>
          </w:p>
        </w:tc>
      </w:tr>
      <w:tr w:rsidR="00025AE5" w:rsidTr="004B5D04">
        <w:trPr>
          <w:trHeight w:val="353"/>
          <w:ins w:id="3452" w:author="SK" w:date="2017-09-30T17:43:00Z"/>
        </w:trPr>
        <w:tc>
          <w:tcPr>
            <w:tcW w:w="2136" w:type="dxa"/>
          </w:tcPr>
          <w:p w:rsidR="00025AE5" w:rsidRDefault="00025AE5" w:rsidP="004B5D04">
            <w:pPr>
              <w:jc w:val="center"/>
              <w:rPr>
                <w:ins w:id="3453" w:author="SK" w:date="2017-09-30T17:43:00Z"/>
                <w:rFonts w:ascii="宋体" w:hAnsi="宋体"/>
              </w:rPr>
            </w:pPr>
            <w:ins w:id="3454" w:author="SK" w:date="2017-09-30T17:43:00Z">
              <w:r>
                <w:rPr>
                  <w:rFonts w:ascii="宋体" w:hAnsi="宋体" w:hint="eastAsia"/>
                </w:rPr>
                <w:t>channel</w:t>
              </w:r>
            </w:ins>
          </w:p>
        </w:tc>
        <w:tc>
          <w:tcPr>
            <w:tcW w:w="1067" w:type="dxa"/>
          </w:tcPr>
          <w:p w:rsidR="00025AE5" w:rsidRDefault="00025AE5" w:rsidP="004B5D04">
            <w:pPr>
              <w:jc w:val="center"/>
              <w:rPr>
                <w:ins w:id="3455" w:author="SK" w:date="2017-09-30T17:43:00Z"/>
                <w:rFonts w:ascii="宋体" w:hAnsi="宋体"/>
              </w:rPr>
            </w:pPr>
            <w:ins w:id="3456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25AE5" w:rsidRDefault="00025AE5" w:rsidP="004B5D04">
            <w:pPr>
              <w:jc w:val="center"/>
              <w:rPr>
                <w:ins w:id="3457" w:author="SK" w:date="2017-09-30T17:43:00Z"/>
                <w:rFonts w:ascii="宋体" w:hAnsi="宋体"/>
              </w:rPr>
            </w:pPr>
            <w:ins w:id="3458" w:author="SK" w:date="2017-09-30T17:43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1416" w:type="dxa"/>
          </w:tcPr>
          <w:p w:rsidR="00025AE5" w:rsidRDefault="00025AE5" w:rsidP="004B5D04">
            <w:pPr>
              <w:jc w:val="center"/>
              <w:rPr>
                <w:ins w:id="3459" w:author="SK" w:date="2017-09-30T17:43:00Z"/>
                <w:rFonts w:ascii="宋体" w:hAnsi="宋体"/>
              </w:rPr>
            </w:pPr>
            <w:ins w:id="3460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025AE5" w:rsidRDefault="00025AE5" w:rsidP="004B5D04">
            <w:pPr>
              <w:jc w:val="center"/>
              <w:rPr>
                <w:ins w:id="3461" w:author="SK" w:date="2017-09-30T17:43:00Z"/>
                <w:rFonts w:ascii="宋体" w:hAnsi="宋体"/>
              </w:rPr>
            </w:pPr>
            <w:ins w:id="3462" w:author="SK" w:date="2017-09-30T17:43:00Z">
              <w:r>
                <w:rPr>
                  <w:rFonts w:ascii="宋体" w:hAnsi="宋体" w:hint="eastAsia"/>
                </w:rPr>
                <w:t>渠道</w:t>
              </w:r>
            </w:ins>
          </w:p>
        </w:tc>
        <w:tc>
          <w:tcPr>
            <w:tcW w:w="1523" w:type="dxa"/>
          </w:tcPr>
          <w:p w:rsidR="00025AE5" w:rsidRDefault="00025AE5" w:rsidP="004B5D04">
            <w:pPr>
              <w:jc w:val="center"/>
              <w:rPr>
                <w:ins w:id="3463" w:author="SK" w:date="2017-09-30T17:43:00Z"/>
                <w:rFonts w:ascii="宋体" w:hAnsi="宋体"/>
              </w:rPr>
            </w:pPr>
            <w:ins w:id="3464" w:author="SK" w:date="2017-09-30T17:43:00Z">
              <w:r>
                <w:rPr>
                  <w:rFonts w:ascii="宋体" w:hAnsi="宋体" w:hint="eastAsia"/>
                </w:rPr>
                <w:t>00=APP</w:t>
              </w:r>
            </w:ins>
          </w:p>
          <w:p w:rsidR="00025AE5" w:rsidRDefault="00025AE5" w:rsidP="004B5D04">
            <w:pPr>
              <w:jc w:val="center"/>
              <w:rPr>
                <w:ins w:id="3465" w:author="SK" w:date="2017-09-30T17:43:00Z"/>
                <w:rFonts w:ascii="宋体" w:hAnsi="宋体"/>
              </w:rPr>
            </w:pPr>
            <w:ins w:id="3466" w:author="SK" w:date="2017-09-30T17:43:00Z">
              <w:r>
                <w:rPr>
                  <w:rFonts w:ascii="宋体" w:hAnsi="宋体" w:hint="eastAsia"/>
                </w:rPr>
                <w:t>01= PC</w:t>
              </w:r>
            </w:ins>
          </w:p>
        </w:tc>
      </w:tr>
      <w:tr w:rsidR="00025AE5" w:rsidTr="004B5D04">
        <w:trPr>
          <w:trHeight w:val="353"/>
          <w:ins w:id="3467" w:author="SK" w:date="2017-09-30T17:43:00Z"/>
        </w:trPr>
        <w:tc>
          <w:tcPr>
            <w:tcW w:w="2136" w:type="dxa"/>
          </w:tcPr>
          <w:p w:rsidR="00025AE5" w:rsidRDefault="00025AE5" w:rsidP="004B5D04">
            <w:pPr>
              <w:jc w:val="center"/>
              <w:rPr>
                <w:ins w:id="3468" w:author="SK" w:date="2017-09-30T17:43:00Z"/>
                <w:rFonts w:ascii="宋体" w:hAnsi="宋体"/>
              </w:rPr>
            </w:pPr>
            <w:ins w:id="3469" w:author="SK" w:date="2017-09-30T17:43:00Z">
              <w:r>
                <w:rPr>
                  <w:rFonts w:ascii="宋体" w:hAnsi="宋体" w:hint="eastAsia"/>
                </w:rPr>
                <w:t>bank_type</w:t>
              </w:r>
            </w:ins>
          </w:p>
        </w:tc>
        <w:tc>
          <w:tcPr>
            <w:tcW w:w="1067" w:type="dxa"/>
          </w:tcPr>
          <w:p w:rsidR="00025AE5" w:rsidRDefault="00025AE5" w:rsidP="004B5D04">
            <w:pPr>
              <w:jc w:val="center"/>
              <w:rPr>
                <w:ins w:id="3470" w:author="SK" w:date="2017-09-30T17:43:00Z"/>
                <w:rFonts w:ascii="宋体" w:eastAsia="宋体" w:hAnsi="宋体"/>
              </w:rPr>
            </w:pPr>
            <w:ins w:id="3471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25AE5" w:rsidRDefault="00025AE5" w:rsidP="004B5D04">
            <w:pPr>
              <w:jc w:val="center"/>
              <w:rPr>
                <w:ins w:id="3472" w:author="SK" w:date="2017-09-30T17:43:00Z"/>
                <w:rFonts w:ascii="宋体" w:eastAsia="宋体" w:hAnsi="宋体"/>
              </w:rPr>
            </w:pPr>
            <w:ins w:id="3473" w:author="SK" w:date="2017-09-30T17:43:00Z">
              <w:r>
                <w:rPr>
                  <w:rFonts w:ascii="宋体" w:hAnsi="宋体" w:hint="eastAsia"/>
                </w:rPr>
                <w:t>10</w:t>
              </w:r>
            </w:ins>
          </w:p>
        </w:tc>
        <w:tc>
          <w:tcPr>
            <w:tcW w:w="1416" w:type="dxa"/>
          </w:tcPr>
          <w:p w:rsidR="00025AE5" w:rsidRDefault="00025AE5" w:rsidP="004B5D04">
            <w:pPr>
              <w:jc w:val="center"/>
              <w:rPr>
                <w:ins w:id="3474" w:author="SK" w:date="2017-09-30T17:43:00Z"/>
                <w:rFonts w:ascii="宋体" w:eastAsia="宋体" w:hAnsi="宋体"/>
              </w:rPr>
            </w:pPr>
            <w:ins w:id="3475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025AE5" w:rsidRDefault="00025AE5" w:rsidP="004B5D04">
            <w:pPr>
              <w:jc w:val="center"/>
              <w:rPr>
                <w:ins w:id="3476" w:author="SK" w:date="2017-09-30T17:43:00Z"/>
                <w:rFonts w:ascii="宋体" w:eastAsia="宋体" w:hAnsi="宋体"/>
              </w:rPr>
            </w:pPr>
            <w:ins w:id="3477" w:author="SK" w:date="2017-09-30T17:43:00Z">
              <w:r>
                <w:rPr>
                  <w:rFonts w:ascii="宋体" w:hAnsi="宋体" w:hint="eastAsia"/>
                </w:rPr>
                <w:t>开户行</w:t>
              </w:r>
            </w:ins>
            <w:ins w:id="3478" w:author="SK" w:date="2017-11-12T16:11:00Z">
              <w:r w:rsidR="00C72621">
                <w:rPr>
                  <w:rFonts w:ascii="宋体" w:hAnsi="宋体" w:hint="eastAsia"/>
                </w:rPr>
                <w:t>类别</w:t>
              </w:r>
            </w:ins>
          </w:p>
        </w:tc>
        <w:tc>
          <w:tcPr>
            <w:tcW w:w="1523" w:type="dxa"/>
          </w:tcPr>
          <w:p w:rsidR="00025AE5" w:rsidRDefault="00025AE5" w:rsidP="004B5D04">
            <w:pPr>
              <w:jc w:val="center"/>
              <w:rPr>
                <w:ins w:id="3479" w:author="SK" w:date="2017-09-30T17:43:00Z"/>
                <w:rFonts w:ascii="宋体" w:hAnsi="宋体"/>
              </w:rPr>
            </w:pPr>
          </w:p>
        </w:tc>
      </w:tr>
      <w:tr w:rsidR="00C72621" w:rsidTr="004B5D04">
        <w:trPr>
          <w:trHeight w:val="353"/>
          <w:ins w:id="3480" w:author="SK" w:date="2017-11-12T16:11:00Z"/>
        </w:trPr>
        <w:tc>
          <w:tcPr>
            <w:tcW w:w="2136" w:type="dxa"/>
          </w:tcPr>
          <w:p w:rsidR="00C72621" w:rsidRDefault="00C72621" w:rsidP="004B5D04">
            <w:pPr>
              <w:jc w:val="center"/>
              <w:rPr>
                <w:ins w:id="3481" w:author="SK" w:date="2017-11-12T16:11:00Z"/>
                <w:rFonts w:ascii="宋体" w:hAnsi="宋体"/>
              </w:rPr>
            </w:pPr>
            <w:ins w:id="3482" w:author="SK" w:date="2017-11-12T16:11:00Z">
              <w:r>
                <w:rPr>
                  <w:rFonts w:ascii="宋体" w:hAnsi="宋体" w:hint="eastAsia"/>
                </w:rPr>
                <w:t>bank_name</w:t>
              </w:r>
            </w:ins>
          </w:p>
        </w:tc>
        <w:tc>
          <w:tcPr>
            <w:tcW w:w="1067" w:type="dxa"/>
          </w:tcPr>
          <w:p w:rsidR="00C72621" w:rsidRDefault="00C72621" w:rsidP="004B5D04">
            <w:pPr>
              <w:jc w:val="center"/>
              <w:rPr>
                <w:ins w:id="3483" w:author="SK" w:date="2017-11-12T16:11:00Z"/>
                <w:rFonts w:ascii="宋体" w:hAnsi="宋体"/>
              </w:rPr>
            </w:pPr>
            <w:ins w:id="3484" w:author="SK" w:date="2017-11-12T16:12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C72621" w:rsidRDefault="00C72621" w:rsidP="004B5D04">
            <w:pPr>
              <w:jc w:val="center"/>
              <w:rPr>
                <w:ins w:id="3485" w:author="SK" w:date="2017-11-12T16:11:00Z"/>
                <w:rFonts w:ascii="宋体" w:hAnsi="宋体"/>
              </w:rPr>
            </w:pPr>
            <w:ins w:id="3486" w:author="SK" w:date="2017-11-12T16:12:00Z">
              <w:r>
                <w:rPr>
                  <w:rFonts w:ascii="宋体" w:hAnsi="宋体" w:hint="eastAsia"/>
                </w:rPr>
                <w:t>300</w:t>
              </w:r>
            </w:ins>
          </w:p>
        </w:tc>
        <w:tc>
          <w:tcPr>
            <w:tcW w:w="1416" w:type="dxa"/>
          </w:tcPr>
          <w:p w:rsidR="00C72621" w:rsidRDefault="00C72621" w:rsidP="004B5D04">
            <w:pPr>
              <w:jc w:val="center"/>
              <w:rPr>
                <w:ins w:id="3487" w:author="SK" w:date="2017-11-12T16:11:00Z"/>
                <w:rFonts w:ascii="宋体" w:hAnsi="宋体"/>
              </w:rPr>
            </w:pPr>
            <w:ins w:id="3488" w:author="SK" w:date="2017-11-12T16:12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C72621" w:rsidRDefault="00C72621" w:rsidP="004B5D04">
            <w:pPr>
              <w:jc w:val="center"/>
              <w:rPr>
                <w:ins w:id="3489" w:author="SK" w:date="2017-11-12T16:11:00Z"/>
                <w:rFonts w:ascii="宋体" w:hAnsi="宋体"/>
              </w:rPr>
            </w:pPr>
            <w:ins w:id="3490" w:author="SK" w:date="2017-11-12T16:12:00Z">
              <w:r>
                <w:rPr>
                  <w:rFonts w:ascii="宋体" w:hAnsi="宋体" w:hint="eastAsia"/>
                </w:rPr>
                <w:t>开户行名称</w:t>
              </w:r>
            </w:ins>
          </w:p>
        </w:tc>
        <w:tc>
          <w:tcPr>
            <w:tcW w:w="1523" w:type="dxa"/>
          </w:tcPr>
          <w:p w:rsidR="00C72621" w:rsidRDefault="00C72621" w:rsidP="004B5D04">
            <w:pPr>
              <w:jc w:val="center"/>
              <w:rPr>
                <w:ins w:id="3491" w:author="SK" w:date="2017-11-12T16:11:00Z"/>
                <w:rFonts w:ascii="宋体" w:hAnsi="宋体"/>
              </w:rPr>
            </w:pPr>
          </w:p>
        </w:tc>
      </w:tr>
      <w:tr w:rsidR="00C72621" w:rsidTr="004B5D04">
        <w:trPr>
          <w:trHeight w:val="353"/>
          <w:ins w:id="3492" w:author="SK" w:date="2017-09-30T17:43:00Z"/>
        </w:trPr>
        <w:tc>
          <w:tcPr>
            <w:tcW w:w="2136" w:type="dxa"/>
          </w:tcPr>
          <w:p w:rsidR="00C72621" w:rsidRDefault="00C72621" w:rsidP="004B5D04">
            <w:pPr>
              <w:jc w:val="center"/>
              <w:rPr>
                <w:ins w:id="3493" w:author="SK" w:date="2017-09-30T17:43:00Z"/>
                <w:rFonts w:ascii="宋体" w:hAnsi="宋体"/>
              </w:rPr>
            </w:pPr>
            <w:ins w:id="3494" w:author="SK" w:date="2017-09-30T17:43:00Z">
              <w:r>
                <w:rPr>
                  <w:rFonts w:ascii="宋体" w:hAnsi="宋体" w:hint="eastAsia"/>
                </w:rPr>
                <w:t>card_name</w:t>
              </w:r>
            </w:ins>
          </w:p>
        </w:tc>
        <w:tc>
          <w:tcPr>
            <w:tcW w:w="1067" w:type="dxa"/>
          </w:tcPr>
          <w:p w:rsidR="00C72621" w:rsidRDefault="00C72621" w:rsidP="004B5D04">
            <w:pPr>
              <w:jc w:val="center"/>
              <w:rPr>
                <w:ins w:id="3495" w:author="SK" w:date="2017-09-30T17:43:00Z"/>
                <w:rFonts w:ascii="宋体" w:eastAsia="宋体" w:hAnsi="宋体"/>
              </w:rPr>
            </w:pPr>
            <w:ins w:id="3496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C72621" w:rsidRDefault="00C72621" w:rsidP="004B5D04">
            <w:pPr>
              <w:jc w:val="center"/>
              <w:rPr>
                <w:ins w:id="3497" w:author="SK" w:date="2017-09-30T17:43:00Z"/>
                <w:rFonts w:ascii="宋体" w:eastAsia="宋体" w:hAnsi="宋体"/>
              </w:rPr>
            </w:pPr>
            <w:ins w:id="3498" w:author="SK" w:date="2017-09-30T17:43:00Z">
              <w:r>
                <w:rPr>
                  <w:rFonts w:ascii="宋体" w:hAnsi="宋体" w:hint="eastAsia"/>
                </w:rPr>
                <w:t>64</w:t>
              </w:r>
            </w:ins>
          </w:p>
        </w:tc>
        <w:tc>
          <w:tcPr>
            <w:tcW w:w="1416" w:type="dxa"/>
          </w:tcPr>
          <w:p w:rsidR="00C72621" w:rsidRDefault="00C72621" w:rsidP="004B5D04">
            <w:pPr>
              <w:jc w:val="center"/>
              <w:rPr>
                <w:ins w:id="3499" w:author="SK" w:date="2017-09-30T17:43:00Z"/>
                <w:rFonts w:ascii="宋体" w:eastAsia="宋体" w:hAnsi="宋体"/>
              </w:rPr>
            </w:pPr>
            <w:ins w:id="3500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C72621" w:rsidRDefault="00C72621" w:rsidP="004B5D04">
            <w:pPr>
              <w:jc w:val="center"/>
              <w:rPr>
                <w:ins w:id="3501" w:author="SK" w:date="2017-09-30T17:43:00Z"/>
                <w:rFonts w:ascii="宋体" w:eastAsia="宋体" w:hAnsi="宋体"/>
              </w:rPr>
            </w:pPr>
            <w:ins w:id="3502" w:author="SK" w:date="2017-09-30T17:43:00Z">
              <w:r>
                <w:rPr>
                  <w:rFonts w:ascii="宋体" w:hAnsi="宋体" w:hint="eastAsia"/>
                </w:rPr>
                <w:t>户名</w:t>
              </w:r>
            </w:ins>
          </w:p>
        </w:tc>
        <w:tc>
          <w:tcPr>
            <w:tcW w:w="1523" w:type="dxa"/>
          </w:tcPr>
          <w:p w:rsidR="00C72621" w:rsidRDefault="00C72621" w:rsidP="004B5D04">
            <w:pPr>
              <w:jc w:val="center"/>
              <w:rPr>
                <w:ins w:id="3503" w:author="SK" w:date="2017-09-30T17:43:00Z"/>
                <w:rFonts w:ascii="宋体" w:hAnsi="宋体"/>
              </w:rPr>
            </w:pPr>
          </w:p>
        </w:tc>
      </w:tr>
      <w:tr w:rsidR="00C72621" w:rsidTr="004B5D04">
        <w:trPr>
          <w:trHeight w:val="353"/>
          <w:ins w:id="3504" w:author="SK" w:date="2017-09-30T17:43:00Z"/>
        </w:trPr>
        <w:tc>
          <w:tcPr>
            <w:tcW w:w="2136" w:type="dxa"/>
          </w:tcPr>
          <w:p w:rsidR="00C72621" w:rsidRDefault="00C72621" w:rsidP="004B5D04">
            <w:pPr>
              <w:jc w:val="center"/>
              <w:rPr>
                <w:ins w:id="3505" w:author="SK" w:date="2017-09-30T17:43:00Z"/>
                <w:rFonts w:ascii="宋体" w:hAnsi="宋体"/>
              </w:rPr>
            </w:pPr>
            <w:ins w:id="3506" w:author="SK" w:date="2017-09-30T17:43:00Z">
              <w:r>
                <w:rPr>
                  <w:rFonts w:ascii="宋体" w:hAnsi="宋体" w:hint="eastAsia"/>
                </w:rPr>
                <w:t>card_no</w:t>
              </w:r>
            </w:ins>
          </w:p>
        </w:tc>
        <w:tc>
          <w:tcPr>
            <w:tcW w:w="1067" w:type="dxa"/>
          </w:tcPr>
          <w:p w:rsidR="00C72621" w:rsidRDefault="00C72621" w:rsidP="004B5D04">
            <w:pPr>
              <w:jc w:val="center"/>
              <w:rPr>
                <w:ins w:id="3507" w:author="SK" w:date="2017-09-30T17:43:00Z"/>
                <w:rFonts w:ascii="宋体" w:eastAsia="宋体" w:hAnsi="宋体"/>
              </w:rPr>
            </w:pPr>
            <w:ins w:id="3508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C72621" w:rsidRDefault="00C72621" w:rsidP="004B5D04">
            <w:pPr>
              <w:jc w:val="center"/>
              <w:rPr>
                <w:ins w:id="3509" w:author="SK" w:date="2017-09-30T17:43:00Z"/>
                <w:rFonts w:ascii="宋体" w:eastAsia="宋体" w:hAnsi="宋体"/>
              </w:rPr>
            </w:pPr>
            <w:ins w:id="3510" w:author="SK" w:date="2017-09-30T17:4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C72621" w:rsidRDefault="00C72621" w:rsidP="004B5D04">
            <w:pPr>
              <w:jc w:val="center"/>
              <w:rPr>
                <w:ins w:id="3511" w:author="SK" w:date="2017-09-30T17:43:00Z"/>
                <w:rFonts w:ascii="宋体" w:eastAsia="宋体" w:hAnsi="宋体"/>
              </w:rPr>
            </w:pPr>
            <w:ins w:id="3512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C72621" w:rsidRDefault="00C72621" w:rsidP="004B5D04">
            <w:pPr>
              <w:jc w:val="center"/>
              <w:rPr>
                <w:ins w:id="3513" w:author="SK" w:date="2017-09-30T17:43:00Z"/>
                <w:rFonts w:ascii="宋体" w:eastAsia="宋体" w:hAnsi="宋体"/>
              </w:rPr>
            </w:pPr>
            <w:ins w:id="3514" w:author="SK" w:date="2017-09-30T17:43:00Z">
              <w:r>
                <w:rPr>
                  <w:rFonts w:ascii="宋体" w:hAnsi="宋体" w:hint="eastAsia"/>
                </w:rPr>
                <w:t>卡号</w:t>
              </w:r>
            </w:ins>
          </w:p>
        </w:tc>
        <w:tc>
          <w:tcPr>
            <w:tcW w:w="1523" w:type="dxa"/>
          </w:tcPr>
          <w:p w:rsidR="00C72621" w:rsidRDefault="00C72621" w:rsidP="004B5D04">
            <w:pPr>
              <w:jc w:val="center"/>
              <w:rPr>
                <w:ins w:id="3515" w:author="SK" w:date="2017-09-30T17:43:00Z"/>
                <w:rFonts w:ascii="宋体" w:hAnsi="宋体"/>
              </w:rPr>
            </w:pPr>
          </w:p>
        </w:tc>
      </w:tr>
      <w:tr w:rsidR="00C72621" w:rsidTr="004B5D04">
        <w:trPr>
          <w:trHeight w:val="353"/>
          <w:ins w:id="3516" w:author="SK" w:date="2017-09-30T17:43:00Z"/>
        </w:trPr>
        <w:tc>
          <w:tcPr>
            <w:tcW w:w="2136" w:type="dxa"/>
          </w:tcPr>
          <w:p w:rsidR="00C72621" w:rsidRDefault="00C72621" w:rsidP="004B5D04">
            <w:pPr>
              <w:jc w:val="center"/>
              <w:rPr>
                <w:ins w:id="3517" w:author="SK" w:date="2017-09-30T17:43:00Z"/>
                <w:rFonts w:ascii="宋体" w:eastAsia="宋体" w:hAnsi="宋体"/>
              </w:rPr>
            </w:pPr>
            <w:ins w:id="3518" w:author="SK" w:date="2017-09-30T17:43:00Z">
              <w:r>
                <w:rPr>
                  <w:rFonts w:ascii="宋体" w:hAnsi="宋体" w:hint="eastAsia"/>
                </w:rPr>
                <w:t>bank_no</w:t>
              </w:r>
            </w:ins>
          </w:p>
        </w:tc>
        <w:tc>
          <w:tcPr>
            <w:tcW w:w="1067" w:type="dxa"/>
          </w:tcPr>
          <w:p w:rsidR="00C72621" w:rsidRDefault="00C72621" w:rsidP="004B5D04">
            <w:pPr>
              <w:jc w:val="center"/>
              <w:rPr>
                <w:ins w:id="3519" w:author="SK" w:date="2017-09-30T17:43:00Z"/>
                <w:rFonts w:ascii="宋体" w:hAnsi="宋体"/>
              </w:rPr>
            </w:pPr>
            <w:ins w:id="3520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C72621" w:rsidRDefault="00C72621" w:rsidP="004B5D04">
            <w:pPr>
              <w:jc w:val="center"/>
              <w:rPr>
                <w:ins w:id="3521" w:author="SK" w:date="2017-09-30T17:43:00Z"/>
                <w:rFonts w:ascii="宋体" w:hAnsi="宋体"/>
              </w:rPr>
            </w:pPr>
            <w:ins w:id="3522" w:author="SK" w:date="2017-09-30T17:43:00Z">
              <w:r>
                <w:rPr>
                  <w:rFonts w:ascii="宋体" w:hAnsi="宋体" w:hint="eastAsia"/>
                </w:rPr>
                <w:t>10</w:t>
              </w:r>
            </w:ins>
          </w:p>
        </w:tc>
        <w:tc>
          <w:tcPr>
            <w:tcW w:w="1416" w:type="dxa"/>
          </w:tcPr>
          <w:p w:rsidR="00C72621" w:rsidRDefault="00C72621" w:rsidP="004B5D04">
            <w:pPr>
              <w:jc w:val="center"/>
              <w:rPr>
                <w:ins w:id="3523" w:author="SK" w:date="2017-09-30T17:43:00Z"/>
                <w:rFonts w:ascii="宋体" w:hAnsi="宋体"/>
              </w:rPr>
            </w:pPr>
            <w:ins w:id="3524" w:author="SK" w:date="2017-09-30T17:43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584" w:type="dxa"/>
          </w:tcPr>
          <w:p w:rsidR="00C72621" w:rsidRDefault="00C72621" w:rsidP="004B5D04">
            <w:pPr>
              <w:jc w:val="center"/>
              <w:rPr>
                <w:ins w:id="3525" w:author="SK" w:date="2017-09-30T17:43:00Z"/>
                <w:rFonts w:ascii="宋体" w:hAnsi="宋体"/>
              </w:rPr>
            </w:pPr>
            <w:ins w:id="3526" w:author="SK" w:date="2017-09-30T17:43:00Z">
              <w:r>
                <w:rPr>
                  <w:rFonts w:ascii="宋体" w:hAnsi="宋体" w:hint="eastAsia"/>
                </w:rPr>
                <w:t>联行号</w:t>
              </w:r>
            </w:ins>
          </w:p>
        </w:tc>
        <w:tc>
          <w:tcPr>
            <w:tcW w:w="1523" w:type="dxa"/>
          </w:tcPr>
          <w:p w:rsidR="00C72621" w:rsidRDefault="00C72621" w:rsidP="004B5D04">
            <w:pPr>
              <w:jc w:val="center"/>
              <w:rPr>
                <w:ins w:id="3527" w:author="SK" w:date="2017-09-30T17:43:00Z"/>
                <w:rFonts w:ascii="宋体" w:hAnsi="宋体"/>
              </w:rPr>
            </w:pPr>
          </w:p>
        </w:tc>
      </w:tr>
      <w:tr w:rsidR="00C72621" w:rsidTr="004B5D04">
        <w:trPr>
          <w:trHeight w:val="353"/>
          <w:ins w:id="3528" w:author="SK" w:date="2017-09-30T17:43:00Z"/>
        </w:trPr>
        <w:tc>
          <w:tcPr>
            <w:tcW w:w="2136" w:type="dxa"/>
          </w:tcPr>
          <w:p w:rsidR="00C72621" w:rsidRDefault="00C72621" w:rsidP="004B5D04">
            <w:pPr>
              <w:jc w:val="center"/>
              <w:rPr>
                <w:ins w:id="3529" w:author="SK" w:date="2017-09-30T17:43:00Z"/>
                <w:rFonts w:ascii="宋体" w:hAnsi="宋体"/>
              </w:rPr>
            </w:pPr>
            <w:ins w:id="3530" w:author="SK" w:date="2017-09-30T17:43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C72621" w:rsidRDefault="00C72621" w:rsidP="004B5D04">
            <w:pPr>
              <w:jc w:val="center"/>
              <w:rPr>
                <w:ins w:id="3531" w:author="SK" w:date="2017-09-30T17:43:00Z"/>
                <w:rFonts w:ascii="宋体" w:hAnsi="宋体"/>
              </w:rPr>
            </w:pPr>
            <w:ins w:id="3532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C72621" w:rsidRDefault="00C72621" w:rsidP="004B5D04">
            <w:pPr>
              <w:jc w:val="center"/>
              <w:rPr>
                <w:ins w:id="3533" w:author="SK" w:date="2017-09-30T17:43:00Z"/>
                <w:rFonts w:ascii="宋体" w:hAnsi="宋体"/>
              </w:rPr>
            </w:pPr>
            <w:ins w:id="3534" w:author="SK" w:date="2017-09-30T17:4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C72621" w:rsidRDefault="00C72621" w:rsidP="004B5D04">
            <w:pPr>
              <w:jc w:val="center"/>
              <w:rPr>
                <w:ins w:id="3535" w:author="SK" w:date="2017-09-30T17:43:00Z"/>
                <w:rFonts w:ascii="宋体" w:hAnsi="宋体"/>
              </w:rPr>
            </w:pPr>
            <w:ins w:id="3536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C72621" w:rsidRDefault="00C72621" w:rsidP="004B5D04">
            <w:pPr>
              <w:jc w:val="center"/>
              <w:rPr>
                <w:ins w:id="3537" w:author="SK" w:date="2017-09-30T17:43:00Z"/>
                <w:rFonts w:ascii="宋体" w:hAnsi="宋体"/>
              </w:rPr>
            </w:pPr>
            <w:ins w:id="3538" w:author="SK" w:date="2017-09-30T17:43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523" w:type="dxa"/>
          </w:tcPr>
          <w:p w:rsidR="00C72621" w:rsidRDefault="00C72621" w:rsidP="004B5D04">
            <w:pPr>
              <w:jc w:val="center"/>
              <w:rPr>
                <w:ins w:id="3539" w:author="SK" w:date="2017-09-30T17:43:00Z"/>
                <w:rFonts w:ascii="宋体" w:hAnsi="宋体"/>
              </w:rPr>
            </w:pPr>
          </w:p>
        </w:tc>
      </w:tr>
      <w:tr w:rsidR="00C72621" w:rsidTr="004B5D04">
        <w:trPr>
          <w:trHeight w:val="353"/>
          <w:ins w:id="3540" w:author="SK" w:date="2017-09-30T17:43:00Z"/>
        </w:trPr>
        <w:tc>
          <w:tcPr>
            <w:tcW w:w="2136" w:type="dxa"/>
          </w:tcPr>
          <w:p w:rsidR="00C72621" w:rsidRDefault="00C72621" w:rsidP="004B5D04">
            <w:pPr>
              <w:jc w:val="center"/>
              <w:rPr>
                <w:ins w:id="3541" w:author="SK" w:date="2017-09-30T17:43:00Z"/>
                <w:rFonts w:ascii="宋体" w:hAnsi="宋体"/>
              </w:rPr>
            </w:pPr>
            <w:ins w:id="3542" w:author="SK" w:date="2017-09-30T17:43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C72621" w:rsidRDefault="00C72621" w:rsidP="004B5D04">
            <w:pPr>
              <w:jc w:val="center"/>
              <w:rPr>
                <w:ins w:id="3543" w:author="SK" w:date="2017-09-30T17:43:00Z"/>
                <w:rFonts w:ascii="宋体" w:hAnsi="宋体"/>
              </w:rPr>
            </w:pPr>
            <w:ins w:id="3544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C72621" w:rsidRDefault="00C72621" w:rsidP="004B5D04">
            <w:pPr>
              <w:jc w:val="center"/>
              <w:rPr>
                <w:ins w:id="3545" w:author="SK" w:date="2017-09-30T17:43:00Z"/>
                <w:rFonts w:ascii="宋体" w:hAnsi="宋体"/>
              </w:rPr>
            </w:pPr>
            <w:ins w:id="3546" w:author="SK" w:date="2017-09-30T17:4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C72621" w:rsidRDefault="00C72621" w:rsidP="004B5D04">
            <w:pPr>
              <w:jc w:val="center"/>
              <w:rPr>
                <w:ins w:id="3547" w:author="SK" w:date="2017-09-30T17:43:00Z"/>
                <w:rFonts w:ascii="宋体" w:hAnsi="宋体"/>
              </w:rPr>
            </w:pPr>
            <w:ins w:id="3548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C72621" w:rsidRDefault="00C72621" w:rsidP="004B5D04">
            <w:pPr>
              <w:jc w:val="center"/>
              <w:rPr>
                <w:ins w:id="3549" w:author="SK" w:date="2017-09-30T17:43:00Z"/>
                <w:rFonts w:ascii="宋体" w:hAnsi="宋体"/>
              </w:rPr>
            </w:pPr>
            <w:ins w:id="3550" w:author="SK" w:date="2017-09-30T17:43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523" w:type="dxa"/>
          </w:tcPr>
          <w:p w:rsidR="00C72621" w:rsidRDefault="00C72621" w:rsidP="004B5D04">
            <w:pPr>
              <w:jc w:val="center"/>
              <w:rPr>
                <w:ins w:id="3551" w:author="SK" w:date="2017-09-30T17:43:00Z"/>
                <w:rFonts w:ascii="宋体" w:hAnsi="宋体"/>
              </w:rPr>
            </w:pPr>
          </w:p>
        </w:tc>
      </w:tr>
    </w:tbl>
    <w:p w:rsidR="00025AE5" w:rsidRDefault="00025AE5" w:rsidP="00025AE5">
      <w:pPr>
        <w:pStyle w:val="4"/>
        <w:rPr>
          <w:ins w:id="3552" w:author="SK" w:date="2017-09-30T17:43:00Z"/>
        </w:rPr>
      </w:pPr>
      <w:ins w:id="3553" w:author="SK" w:date="2017-09-30T17:43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959"/>
        <w:gridCol w:w="1817"/>
        <w:gridCol w:w="1747"/>
      </w:tblGrid>
      <w:tr w:rsidR="00025AE5" w:rsidTr="004B5D04">
        <w:trPr>
          <w:ins w:id="3554" w:author="SK" w:date="2017-09-30T17:43:00Z"/>
        </w:trPr>
        <w:tc>
          <w:tcPr>
            <w:tcW w:w="2136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555" w:author="SK" w:date="2017-09-30T17:43:00Z"/>
              </w:rPr>
            </w:pPr>
            <w:ins w:id="3556" w:author="SK" w:date="2017-09-30T17:43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557" w:author="SK" w:date="2017-09-30T17:43:00Z"/>
              </w:rPr>
            </w:pPr>
            <w:ins w:id="3558" w:author="SK" w:date="2017-09-30T17:43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559" w:author="SK" w:date="2017-09-30T17:43:00Z"/>
              </w:rPr>
            </w:pPr>
            <w:ins w:id="3560" w:author="SK" w:date="2017-09-30T17:43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959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561" w:author="SK" w:date="2017-09-30T17:43:00Z"/>
              </w:rPr>
            </w:pPr>
            <w:ins w:id="3562" w:author="SK" w:date="2017-09-30T17:43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17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563" w:author="SK" w:date="2017-09-30T17:43:00Z"/>
              </w:rPr>
            </w:pPr>
            <w:ins w:id="3564" w:author="SK" w:date="2017-09-30T17:43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747" w:type="dxa"/>
            <w:shd w:val="clear" w:color="auto" w:fill="D8D8D8"/>
          </w:tcPr>
          <w:p w:rsidR="00025AE5" w:rsidRDefault="00025AE5" w:rsidP="004B5D04">
            <w:pPr>
              <w:jc w:val="center"/>
              <w:rPr>
                <w:ins w:id="3565" w:author="SK" w:date="2017-09-30T17:43:00Z"/>
              </w:rPr>
            </w:pPr>
            <w:ins w:id="3566" w:author="SK" w:date="2017-09-30T17:43:00Z">
              <w:r>
                <w:rPr>
                  <w:rFonts w:hint="eastAsia"/>
                </w:rPr>
                <w:t>备注</w:t>
              </w:r>
            </w:ins>
          </w:p>
        </w:tc>
      </w:tr>
      <w:tr w:rsidR="00025AE5" w:rsidTr="004B5D04">
        <w:trPr>
          <w:trHeight w:val="339"/>
          <w:ins w:id="3567" w:author="SK" w:date="2017-09-30T17:43:00Z"/>
        </w:trPr>
        <w:tc>
          <w:tcPr>
            <w:tcW w:w="2136" w:type="dxa"/>
          </w:tcPr>
          <w:p w:rsidR="00025AE5" w:rsidRDefault="00025AE5" w:rsidP="004B5D04">
            <w:pPr>
              <w:jc w:val="center"/>
              <w:rPr>
                <w:ins w:id="3568" w:author="SK" w:date="2017-09-30T17:43:00Z"/>
                <w:rFonts w:ascii="宋体" w:hAnsi="宋体"/>
              </w:rPr>
            </w:pPr>
            <w:ins w:id="3569" w:author="SK" w:date="2017-09-30T17:43:00Z">
              <w:r>
                <w:rPr>
                  <w:rFonts w:ascii="宋体" w:hAnsi="宋体" w:hint="eastAsia"/>
                </w:rPr>
                <w:t>ec</w:t>
              </w:r>
            </w:ins>
          </w:p>
        </w:tc>
        <w:tc>
          <w:tcPr>
            <w:tcW w:w="1067" w:type="dxa"/>
          </w:tcPr>
          <w:p w:rsidR="00025AE5" w:rsidRDefault="00025AE5" w:rsidP="004B5D04">
            <w:pPr>
              <w:jc w:val="center"/>
              <w:rPr>
                <w:ins w:id="3570" w:author="SK" w:date="2017-09-30T17:43:00Z"/>
                <w:rFonts w:ascii="宋体" w:hAnsi="宋体"/>
              </w:rPr>
            </w:pPr>
            <w:ins w:id="3571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25AE5" w:rsidRDefault="00025AE5" w:rsidP="004B5D04">
            <w:pPr>
              <w:jc w:val="center"/>
              <w:rPr>
                <w:ins w:id="3572" w:author="SK" w:date="2017-09-30T17:43:00Z"/>
                <w:rFonts w:ascii="宋体" w:hAnsi="宋体"/>
              </w:rPr>
            </w:pPr>
            <w:ins w:id="3573" w:author="SK" w:date="2017-09-30T17:43:00Z">
              <w:r>
                <w:rPr>
                  <w:rFonts w:ascii="宋体" w:hAnsi="宋体" w:hint="eastAsia"/>
                </w:rPr>
                <w:t>8</w:t>
              </w:r>
            </w:ins>
          </w:p>
        </w:tc>
        <w:tc>
          <w:tcPr>
            <w:tcW w:w="959" w:type="dxa"/>
          </w:tcPr>
          <w:p w:rsidR="00025AE5" w:rsidRDefault="00025AE5" w:rsidP="004B5D04">
            <w:pPr>
              <w:jc w:val="center"/>
              <w:rPr>
                <w:ins w:id="3574" w:author="SK" w:date="2017-09-30T17:43:00Z"/>
                <w:rFonts w:ascii="宋体" w:hAnsi="宋体"/>
              </w:rPr>
            </w:pPr>
            <w:ins w:id="3575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025AE5" w:rsidRDefault="00025AE5" w:rsidP="004B5D04">
            <w:pPr>
              <w:jc w:val="center"/>
              <w:rPr>
                <w:ins w:id="3576" w:author="SK" w:date="2017-09-30T17:43:00Z"/>
                <w:rFonts w:ascii="宋体" w:hAnsi="宋体"/>
              </w:rPr>
            </w:pPr>
            <w:ins w:id="3577" w:author="SK" w:date="2017-09-30T17:43:00Z">
              <w:r>
                <w:rPr>
                  <w:rFonts w:ascii="宋体" w:hAnsi="宋体" w:hint="eastAsia"/>
                </w:rPr>
                <w:t>响应码</w:t>
              </w:r>
            </w:ins>
          </w:p>
        </w:tc>
        <w:tc>
          <w:tcPr>
            <w:tcW w:w="1747" w:type="dxa"/>
          </w:tcPr>
          <w:p w:rsidR="00025AE5" w:rsidRDefault="00025AE5" w:rsidP="004B5D04">
            <w:pPr>
              <w:jc w:val="center"/>
              <w:rPr>
                <w:ins w:id="3578" w:author="SK" w:date="2017-09-30T17:43:00Z"/>
                <w:rFonts w:ascii="宋体" w:hAnsi="宋体"/>
              </w:rPr>
            </w:pPr>
            <w:ins w:id="3579" w:author="SK" w:date="2017-09-30T17:43:00Z">
              <w:r>
                <w:rPr>
                  <w:rFonts w:ascii="宋体" w:hAnsi="宋体" w:hint="eastAsia"/>
                </w:rPr>
                <w:t>0=交易正常；</w:t>
              </w:r>
            </w:ins>
          </w:p>
          <w:p w:rsidR="00025AE5" w:rsidRDefault="00025AE5" w:rsidP="004B5D04">
            <w:pPr>
              <w:jc w:val="center"/>
              <w:rPr>
                <w:ins w:id="3580" w:author="SK" w:date="2017-09-30T17:43:00Z"/>
                <w:rFonts w:ascii="宋体" w:hAnsi="宋体"/>
              </w:rPr>
            </w:pPr>
            <w:ins w:id="3581" w:author="SK" w:date="2017-09-30T17:43:00Z">
              <w:r>
                <w:rPr>
                  <w:rFonts w:ascii="宋体" w:hAnsi="宋体" w:hint="eastAsia"/>
                </w:rPr>
                <w:t>!0=交易异常</w:t>
              </w:r>
            </w:ins>
          </w:p>
        </w:tc>
      </w:tr>
      <w:tr w:rsidR="00025AE5" w:rsidTr="004B5D04">
        <w:trPr>
          <w:trHeight w:val="339"/>
          <w:ins w:id="3582" w:author="SK" w:date="2017-09-30T17:43:00Z"/>
        </w:trPr>
        <w:tc>
          <w:tcPr>
            <w:tcW w:w="2136" w:type="dxa"/>
          </w:tcPr>
          <w:p w:rsidR="00025AE5" w:rsidRDefault="00025AE5" w:rsidP="004B5D04">
            <w:pPr>
              <w:jc w:val="center"/>
              <w:rPr>
                <w:ins w:id="3583" w:author="SK" w:date="2017-09-30T17:43:00Z"/>
                <w:rFonts w:ascii="宋体" w:hAnsi="宋体"/>
              </w:rPr>
            </w:pPr>
            <w:ins w:id="3584" w:author="SK" w:date="2017-09-30T17:43:00Z">
              <w:r>
                <w:rPr>
                  <w:rFonts w:ascii="宋体" w:hAnsi="宋体" w:hint="eastAsia"/>
                </w:rPr>
                <w:t>em</w:t>
              </w:r>
            </w:ins>
          </w:p>
        </w:tc>
        <w:tc>
          <w:tcPr>
            <w:tcW w:w="1067" w:type="dxa"/>
          </w:tcPr>
          <w:p w:rsidR="00025AE5" w:rsidRDefault="00025AE5" w:rsidP="004B5D04">
            <w:pPr>
              <w:jc w:val="center"/>
              <w:rPr>
                <w:ins w:id="3585" w:author="SK" w:date="2017-09-30T17:43:00Z"/>
                <w:rFonts w:ascii="宋体" w:hAnsi="宋体"/>
              </w:rPr>
            </w:pPr>
            <w:ins w:id="3586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25AE5" w:rsidRDefault="00025AE5" w:rsidP="004B5D04">
            <w:pPr>
              <w:jc w:val="center"/>
              <w:rPr>
                <w:ins w:id="3587" w:author="SK" w:date="2017-09-30T17:43:00Z"/>
                <w:rFonts w:ascii="宋体" w:hAnsi="宋体"/>
              </w:rPr>
            </w:pPr>
            <w:ins w:id="3588" w:author="SK" w:date="2017-09-30T17:43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959" w:type="dxa"/>
          </w:tcPr>
          <w:p w:rsidR="00025AE5" w:rsidRDefault="00025AE5" w:rsidP="004B5D04">
            <w:pPr>
              <w:jc w:val="center"/>
              <w:rPr>
                <w:ins w:id="3589" w:author="SK" w:date="2017-09-30T17:43:00Z"/>
                <w:rFonts w:ascii="宋体" w:hAnsi="宋体"/>
              </w:rPr>
            </w:pPr>
            <w:ins w:id="3590" w:author="SK" w:date="2017-09-30T17:43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17" w:type="dxa"/>
          </w:tcPr>
          <w:p w:rsidR="00025AE5" w:rsidRDefault="00025AE5" w:rsidP="004B5D04">
            <w:pPr>
              <w:jc w:val="center"/>
              <w:rPr>
                <w:ins w:id="3591" w:author="SK" w:date="2017-09-30T17:43:00Z"/>
                <w:rFonts w:ascii="宋体" w:hAnsi="宋体"/>
              </w:rPr>
            </w:pPr>
            <w:ins w:id="3592" w:author="SK" w:date="2017-09-30T17:43:00Z">
              <w:r>
                <w:rPr>
                  <w:rFonts w:ascii="宋体" w:hAnsi="宋体" w:hint="eastAsia"/>
                </w:rPr>
                <w:t>响应信息</w:t>
              </w:r>
            </w:ins>
          </w:p>
        </w:tc>
        <w:tc>
          <w:tcPr>
            <w:tcW w:w="1747" w:type="dxa"/>
          </w:tcPr>
          <w:p w:rsidR="00025AE5" w:rsidRDefault="00025AE5" w:rsidP="004B5D04">
            <w:pPr>
              <w:jc w:val="center"/>
              <w:rPr>
                <w:ins w:id="3593" w:author="SK" w:date="2017-09-30T17:43:00Z"/>
                <w:rFonts w:ascii="宋体" w:hAnsi="宋体"/>
              </w:rPr>
            </w:pPr>
          </w:p>
        </w:tc>
      </w:tr>
      <w:tr w:rsidR="00025AE5" w:rsidTr="004B5D04">
        <w:trPr>
          <w:trHeight w:val="353"/>
          <w:ins w:id="3594" w:author="SK" w:date="2017-09-30T17:43:00Z"/>
        </w:trPr>
        <w:tc>
          <w:tcPr>
            <w:tcW w:w="2136" w:type="dxa"/>
          </w:tcPr>
          <w:p w:rsidR="00025AE5" w:rsidRDefault="00025AE5" w:rsidP="004B5D04">
            <w:pPr>
              <w:jc w:val="center"/>
              <w:rPr>
                <w:ins w:id="3595" w:author="SK" w:date="2017-09-30T17:43:00Z"/>
                <w:rFonts w:ascii="宋体" w:hAnsi="宋体"/>
              </w:rPr>
            </w:pPr>
            <w:ins w:id="3596" w:author="SK" w:date="2017-09-30T17:43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025AE5" w:rsidRDefault="00025AE5" w:rsidP="004B5D04">
            <w:pPr>
              <w:jc w:val="center"/>
              <w:rPr>
                <w:ins w:id="3597" w:author="SK" w:date="2017-09-30T17:43:00Z"/>
                <w:rFonts w:ascii="宋体" w:hAnsi="宋体"/>
              </w:rPr>
            </w:pPr>
            <w:ins w:id="3598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25AE5" w:rsidRDefault="00025AE5" w:rsidP="004B5D04">
            <w:pPr>
              <w:jc w:val="center"/>
              <w:rPr>
                <w:ins w:id="3599" w:author="SK" w:date="2017-09-30T17:43:00Z"/>
                <w:rFonts w:ascii="宋体" w:hAnsi="宋体"/>
              </w:rPr>
            </w:pPr>
            <w:ins w:id="3600" w:author="SK" w:date="2017-09-30T17:4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025AE5" w:rsidRDefault="00025AE5" w:rsidP="004B5D04">
            <w:pPr>
              <w:jc w:val="center"/>
              <w:rPr>
                <w:ins w:id="3601" w:author="SK" w:date="2017-09-30T17:43:00Z"/>
                <w:rFonts w:ascii="宋体" w:hAnsi="宋体"/>
              </w:rPr>
            </w:pPr>
            <w:ins w:id="3602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025AE5" w:rsidRDefault="00025AE5" w:rsidP="004B5D04">
            <w:pPr>
              <w:jc w:val="center"/>
              <w:rPr>
                <w:ins w:id="3603" w:author="SK" w:date="2017-09-30T17:43:00Z"/>
                <w:rFonts w:ascii="宋体" w:hAnsi="宋体"/>
              </w:rPr>
            </w:pPr>
            <w:ins w:id="3604" w:author="SK" w:date="2017-09-30T17:43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747" w:type="dxa"/>
          </w:tcPr>
          <w:p w:rsidR="00025AE5" w:rsidRDefault="00025AE5" w:rsidP="004B5D04">
            <w:pPr>
              <w:jc w:val="center"/>
              <w:rPr>
                <w:ins w:id="3605" w:author="SK" w:date="2017-09-30T17:43:00Z"/>
                <w:rFonts w:ascii="宋体" w:hAnsi="宋体"/>
              </w:rPr>
            </w:pPr>
          </w:p>
        </w:tc>
      </w:tr>
      <w:tr w:rsidR="00025AE5" w:rsidTr="004B5D04">
        <w:trPr>
          <w:trHeight w:val="353"/>
          <w:ins w:id="3606" w:author="SK" w:date="2017-09-30T17:43:00Z"/>
        </w:trPr>
        <w:tc>
          <w:tcPr>
            <w:tcW w:w="2136" w:type="dxa"/>
          </w:tcPr>
          <w:p w:rsidR="00025AE5" w:rsidRDefault="00025AE5" w:rsidP="004B5D04">
            <w:pPr>
              <w:jc w:val="center"/>
              <w:rPr>
                <w:ins w:id="3607" w:author="SK" w:date="2017-09-30T17:43:00Z"/>
                <w:rFonts w:ascii="宋体" w:hAnsi="宋体"/>
              </w:rPr>
            </w:pPr>
            <w:ins w:id="3608" w:author="SK" w:date="2017-09-30T17:43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025AE5" w:rsidRDefault="00025AE5" w:rsidP="004B5D04">
            <w:pPr>
              <w:jc w:val="center"/>
              <w:rPr>
                <w:ins w:id="3609" w:author="SK" w:date="2017-09-30T17:43:00Z"/>
                <w:rFonts w:ascii="宋体" w:hAnsi="宋体"/>
              </w:rPr>
            </w:pPr>
            <w:ins w:id="3610" w:author="SK" w:date="2017-09-30T1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25AE5" w:rsidRDefault="00025AE5" w:rsidP="004B5D04">
            <w:pPr>
              <w:jc w:val="center"/>
              <w:rPr>
                <w:ins w:id="3611" w:author="SK" w:date="2017-09-30T17:43:00Z"/>
                <w:rFonts w:ascii="宋体" w:hAnsi="宋体"/>
              </w:rPr>
            </w:pPr>
            <w:ins w:id="3612" w:author="SK" w:date="2017-09-30T17:4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025AE5" w:rsidRDefault="00025AE5" w:rsidP="004B5D04">
            <w:pPr>
              <w:jc w:val="center"/>
              <w:rPr>
                <w:ins w:id="3613" w:author="SK" w:date="2017-09-30T17:43:00Z"/>
                <w:rFonts w:ascii="宋体" w:hAnsi="宋体"/>
              </w:rPr>
            </w:pPr>
            <w:ins w:id="3614" w:author="SK" w:date="2017-09-30T1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025AE5" w:rsidRDefault="00025AE5" w:rsidP="004B5D04">
            <w:pPr>
              <w:jc w:val="center"/>
              <w:rPr>
                <w:ins w:id="3615" w:author="SK" w:date="2017-09-30T17:43:00Z"/>
                <w:rFonts w:ascii="宋体" w:hAnsi="宋体"/>
              </w:rPr>
            </w:pPr>
            <w:ins w:id="3616" w:author="SK" w:date="2017-09-30T17:43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747" w:type="dxa"/>
          </w:tcPr>
          <w:p w:rsidR="00025AE5" w:rsidRDefault="00025AE5" w:rsidP="004B5D04">
            <w:pPr>
              <w:jc w:val="center"/>
              <w:rPr>
                <w:ins w:id="3617" w:author="SK" w:date="2017-09-30T17:43:00Z"/>
                <w:rFonts w:ascii="宋体" w:hAnsi="宋体"/>
              </w:rPr>
            </w:pPr>
          </w:p>
        </w:tc>
      </w:tr>
    </w:tbl>
    <w:p w:rsidR="00004814" w:rsidRDefault="00004814" w:rsidP="00004814">
      <w:pPr>
        <w:pStyle w:val="3"/>
        <w:rPr>
          <w:ins w:id="3618" w:author="SK" w:date="2017-10-15T23:40:00Z"/>
        </w:rPr>
      </w:pPr>
      <w:bookmarkStart w:id="3619" w:name="_Toc499446932"/>
      <w:ins w:id="3620" w:author="SK" w:date="2017-10-15T23:40:00Z">
        <w:r>
          <w:rPr>
            <w:rFonts w:hint="eastAsia"/>
          </w:rPr>
          <w:t>诺宝充值比例查询</w:t>
        </w:r>
        <w:bookmarkEnd w:id="3619"/>
      </w:ins>
    </w:p>
    <w:p w:rsidR="00004814" w:rsidRDefault="00004814" w:rsidP="00004814">
      <w:pPr>
        <w:rPr>
          <w:ins w:id="3621" w:author="SK" w:date="2017-10-15T23:40:00Z"/>
        </w:rPr>
      </w:pPr>
      <w:ins w:id="3622" w:author="SK" w:date="2017-10-15T23:40:00Z">
        <w:r>
          <w:rPr>
            <w:rFonts w:hint="eastAsia"/>
          </w:rPr>
          <w:t>报文描述：诺宝充值比例查询。</w:t>
        </w:r>
      </w:ins>
    </w:p>
    <w:p w:rsidR="00004814" w:rsidRDefault="00004814" w:rsidP="00004814">
      <w:pPr>
        <w:jc w:val="both"/>
        <w:rPr>
          <w:ins w:id="3623" w:author="SK" w:date="2017-10-15T23:40:00Z"/>
        </w:rPr>
      </w:pPr>
      <w:ins w:id="3624" w:author="SK" w:date="2017-10-15T23:40:00Z">
        <w:r>
          <w:rPr>
            <w:rFonts w:hint="eastAsia"/>
          </w:rPr>
          <w:t>接收前置系统报文，调用诺宝充值比例查询服务。</w:t>
        </w:r>
      </w:ins>
    </w:p>
    <w:p w:rsidR="00004814" w:rsidRDefault="00004814" w:rsidP="00004814">
      <w:pPr>
        <w:rPr>
          <w:ins w:id="3625" w:author="SK" w:date="2017-10-15T23:40:00Z"/>
        </w:rPr>
      </w:pPr>
      <w:ins w:id="3626" w:author="SK" w:date="2017-10-15T23:40:00Z">
        <w:r>
          <w:rPr>
            <w:rFonts w:hint="eastAsia"/>
          </w:rPr>
          <w:t>备注：本交易支持查询其他法人业务类型（比如后面业务扩展：银宝，信宝等）</w:t>
        </w:r>
      </w:ins>
    </w:p>
    <w:p w:rsidR="00004814" w:rsidRDefault="00004814" w:rsidP="00004814">
      <w:pPr>
        <w:pStyle w:val="4"/>
        <w:rPr>
          <w:ins w:id="3627" w:author="SK" w:date="2017-10-15T23:40:00Z"/>
        </w:rPr>
      </w:pPr>
      <w:ins w:id="3628" w:author="SK" w:date="2017-10-15T23:40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004814" w:rsidRDefault="00004814" w:rsidP="00004814">
      <w:pPr>
        <w:rPr>
          <w:ins w:id="3629" w:author="SK" w:date="2017-10-15T23:40:00Z"/>
        </w:rPr>
      </w:pPr>
      <w:ins w:id="3630" w:author="SK" w:date="2017-10-15T23:40:00Z">
        <w:r>
          <w:rPr>
            <w:rFonts w:hint="eastAsia"/>
          </w:rPr>
          <w:t>/qz/acc/nb/nb_order_feerate_qry</w:t>
        </w:r>
      </w:ins>
    </w:p>
    <w:p w:rsidR="00004814" w:rsidRDefault="00004814" w:rsidP="00004814">
      <w:pPr>
        <w:pStyle w:val="4"/>
        <w:rPr>
          <w:ins w:id="3631" w:author="SK" w:date="2017-10-15T23:40:00Z"/>
        </w:rPr>
      </w:pPr>
      <w:ins w:id="3632" w:author="SK" w:date="2017-10-15T23:40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1900"/>
        <w:gridCol w:w="1116"/>
        <w:gridCol w:w="776"/>
        <w:gridCol w:w="1506"/>
        <w:gridCol w:w="1654"/>
        <w:gridCol w:w="1570"/>
      </w:tblGrid>
      <w:tr w:rsidR="00004814" w:rsidTr="00363E02">
        <w:trPr>
          <w:ins w:id="3633" w:author="SK" w:date="2017-10-15T23:40:00Z"/>
        </w:trPr>
        <w:tc>
          <w:tcPr>
            <w:tcW w:w="1900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634" w:author="SK" w:date="2017-10-15T23:40:00Z"/>
              </w:rPr>
            </w:pPr>
            <w:ins w:id="3635" w:author="SK" w:date="2017-10-15T23:40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116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636" w:author="SK" w:date="2017-10-15T23:40:00Z"/>
              </w:rPr>
            </w:pPr>
            <w:ins w:id="3637" w:author="SK" w:date="2017-10-15T23:40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76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638" w:author="SK" w:date="2017-10-15T23:40:00Z"/>
              </w:rPr>
            </w:pPr>
            <w:ins w:id="3639" w:author="SK" w:date="2017-10-15T23:40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506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640" w:author="SK" w:date="2017-10-15T23:40:00Z"/>
              </w:rPr>
            </w:pPr>
            <w:ins w:id="3641" w:author="SK" w:date="2017-10-15T23:40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654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642" w:author="SK" w:date="2017-10-15T23:40:00Z"/>
              </w:rPr>
            </w:pPr>
            <w:ins w:id="3643" w:author="SK" w:date="2017-10-15T23:40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70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644" w:author="SK" w:date="2017-10-15T23:40:00Z"/>
              </w:rPr>
            </w:pPr>
            <w:ins w:id="3645" w:author="SK" w:date="2017-10-15T23:40:00Z">
              <w:r>
                <w:rPr>
                  <w:rFonts w:hint="eastAsia"/>
                </w:rPr>
                <w:t>备注</w:t>
              </w:r>
            </w:ins>
          </w:p>
        </w:tc>
      </w:tr>
      <w:tr w:rsidR="00004814" w:rsidTr="00363E02">
        <w:trPr>
          <w:trHeight w:val="339"/>
          <w:ins w:id="3646" w:author="SK" w:date="2017-10-15T23:40:00Z"/>
        </w:trPr>
        <w:tc>
          <w:tcPr>
            <w:tcW w:w="1900" w:type="dxa"/>
          </w:tcPr>
          <w:p w:rsidR="00004814" w:rsidRDefault="00004814" w:rsidP="00363E02">
            <w:pPr>
              <w:jc w:val="center"/>
              <w:rPr>
                <w:ins w:id="3647" w:author="SK" w:date="2017-10-15T23:40:00Z"/>
                <w:rFonts w:ascii="宋体" w:hAnsi="宋体"/>
              </w:rPr>
            </w:pPr>
            <w:ins w:id="3648" w:author="SK" w:date="2017-10-15T23:40:00Z">
              <w:r>
                <w:rPr>
                  <w:rFonts w:ascii="宋体" w:hAnsi="宋体" w:hint="eastAsia"/>
                </w:rPr>
                <w:t>cust_no</w:t>
              </w:r>
            </w:ins>
          </w:p>
        </w:tc>
        <w:tc>
          <w:tcPr>
            <w:tcW w:w="1116" w:type="dxa"/>
          </w:tcPr>
          <w:p w:rsidR="00004814" w:rsidRDefault="00004814" w:rsidP="00363E02">
            <w:pPr>
              <w:jc w:val="center"/>
              <w:rPr>
                <w:ins w:id="3649" w:author="SK" w:date="2017-10-15T23:40:00Z"/>
                <w:rFonts w:ascii="宋体" w:hAnsi="宋体"/>
              </w:rPr>
            </w:pPr>
            <w:ins w:id="3650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76" w:type="dxa"/>
          </w:tcPr>
          <w:p w:rsidR="00004814" w:rsidRDefault="00004814" w:rsidP="00363E02">
            <w:pPr>
              <w:jc w:val="center"/>
              <w:rPr>
                <w:ins w:id="3651" w:author="SK" w:date="2017-10-15T23:40:00Z"/>
                <w:rFonts w:ascii="宋体" w:hAnsi="宋体"/>
              </w:rPr>
            </w:pPr>
            <w:ins w:id="3652" w:author="SK" w:date="2017-10-15T23:40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506" w:type="dxa"/>
          </w:tcPr>
          <w:p w:rsidR="00004814" w:rsidRDefault="00004814" w:rsidP="00363E02">
            <w:pPr>
              <w:jc w:val="center"/>
              <w:rPr>
                <w:ins w:id="3653" w:author="SK" w:date="2017-10-15T23:40:00Z"/>
                <w:rFonts w:ascii="宋体" w:hAnsi="宋体"/>
              </w:rPr>
            </w:pPr>
            <w:ins w:id="3654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654" w:type="dxa"/>
          </w:tcPr>
          <w:p w:rsidR="00004814" w:rsidRDefault="00004814" w:rsidP="00363E02">
            <w:pPr>
              <w:jc w:val="center"/>
              <w:rPr>
                <w:ins w:id="3655" w:author="SK" w:date="2017-10-15T23:40:00Z"/>
                <w:rFonts w:ascii="宋体" w:hAnsi="宋体"/>
              </w:rPr>
            </w:pPr>
            <w:ins w:id="3656" w:author="SK" w:date="2017-10-15T23:40:00Z">
              <w:r>
                <w:rPr>
                  <w:rFonts w:ascii="宋体" w:hAnsi="宋体" w:hint="eastAsia"/>
                </w:rPr>
                <w:t>客户号</w:t>
              </w:r>
            </w:ins>
          </w:p>
        </w:tc>
        <w:tc>
          <w:tcPr>
            <w:tcW w:w="1570" w:type="dxa"/>
          </w:tcPr>
          <w:p w:rsidR="00004814" w:rsidRDefault="00004814" w:rsidP="00363E02">
            <w:pPr>
              <w:jc w:val="center"/>
              <w:rPr>
                <w:ins w:id="3657" w:author="SK" w:date="2017-10-15T23:40:00Z"/>
                <w:rFonts w:ascii="宋体" w:hAnsi="宋体"/>
              </w:rPr>
            </w:pPr>
          </w:p>
        </w:tc>
      </w:tr>
      <w:tr w:rsidR="00004814" w:rsidTr="00363E02">
        <w:trPr>
          <w:trHeight w:val="353"/>
          <w:ins w:id="3658" w:author="SK" w:date="2017-10-15T23:40:00Z"/>
        </w:trPr>
        <w:tc>
          <w:tcPr>
            <w:tcW w:w="1900" w:type="dxa"/>
          </w:tcPr>
          <w:p w:rsidR="00004814" w:rsidRDefault="00004814" w:rsidP="00363E02">
            <w:pPr>
              <w:jc w:val="center"/>
              <w:rPr>
                <w:ins w:id="3659" w:author="SK" w:date="2017-10-15T23:40:00Z"/>
                <w:rFonts w:ascii="宋体" w:hAnsi="宋体"/>
              </w:rPr>
            </w:pPr>
            <w:ins w:id="3660" w:author="SK" w:date="2017-10-15T23:40:00Z">
              <w:r>
                <w:rPr>
                  <w:rFonts w:ascii="宋体" w:hAnsi="宋体" w:hint="eastAsia"/>
                </w:rPr>
                <w:t>organ_id</w:t>
              </w:r>
            </w:ins>
          </w:p>
        </w:tc>
        <w:tc>
          <w:tcPr>
            <w:tcW w:w="1116" w:type="dxa"/>
          </w:tcPr>
          <w:p w:rsidR="00004814" w:rsidRDefault="00004814" w:rsidP="00363E02">
            <w:pPr>
              <w:jc w:val="center"/>
              <w:rPr>
                <w:ins w:id="3661" w:author="SK" w:date="2017-10-15T23:40:00Z"/>
                <w:rFonts w:ascii="宋体" w:hAnsi="宋体"/>
              </w:rPr>
            </w:pPr>
            <w:ins w:id="3662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76" w:type="dxa"/>
          </w:tcPr>
          <w:p w:rsidR="00004814" w:rsidRDefault="00004814" w:rsidP="00363E02">
            <w:pPr>
              <w:jc w:val="center"/>
              <w:rPr>
                <w:ins w:id="3663" w:author="SK" w:date="2017-10-15T23:40:00Z"/>
                <w:rFonts w:ascii="宋体" w:hAnsi="宋体"/>
              </w:rPr>
            </w:pPr>
            <w:ins w:id="3664" w:author="SK" w:date="2017-10-15T23:40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506" w:type="dxa"/>
          </w:tcPr>
          <w:p w:rsidR="00004814" w:rsidRDefault="00004814" w:rsidP="00363E02">
            <w:pPr>
              <w:jc w:val="center"/>
              <w:rPr>
                <w:ins w:id="3665" w:author="SK" w:date="2017-10-15T23:40:00Z"/>
                <w:rFonts w:ascii="宋体" w:hAnsi="宋体"/>
              </w:rPr>
            </w:pPr>
            <w:ins w:id="3666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654" w:type="dxa"/>
          </w:tcPr>
          <w:p w:rsidR="00004814" w:rsidRDefault="00004814" w:rsidP="00363E02">
            <w:pPr>
              <w:jc w:val="center"/>
              <w:rPr>
                <w:ins w:id="3667" w:author="SK" w:date="2017-10-15T23:40:00Z"/>
                <w:rFonts w:ascii="宋体" w:hAnsi="宋体"/>
              </w:rPr>
            </w:pPr>
            <w:ins w:id="3668" w:author="SK" w:date="2017-10-15T23:40:00Z">
              <w:r>
                <w:rPr>
                  <w:rFonts w:ascii="宋体" w:hAnsi="宋体" w:hint="eastAsia"/>
                </w:rPr>
                <w:t>法人代码（机构代码）</w:t>
              </w:r>
            </w:ins>
          </w:p>
        </w:tc>
        <w:tc>
          <w:tcPr>
            <w:tcW w:w="1570" w:type="dxa"/>
          </w:tcPr>
          <w:p w:rsidR="00004814" w:rsidRDefault="00004814" w:rsidP="00363E02">
            <w:pPr>
              <w:jc w:val="center"/>
              <w:rPr>
                <w:ins w:id="3669" w:author="SK" w:date="2017-10-15T23:40:00Z"/>
                <w:rFonts w:ascii="宋体" w:hAnsi="宋体"/>
              </w:rPr>
            </w:pPr>
            <w:ins w:id="3670" w:author="SK" w:date="2017-10-15T23:40:00Z">
              <w:r>
                <w:rPr>
                  <w:rFonts w:ascii="宋体" w:hAnsi="宋体" w:hint="eastAsia"/>
                </w:rPr>
                <w:t>多法人标识</w:t>
              </w:r>
            </w:ins>
          </w:p>
        </w:tc>
      </w:tr>
      <w:tr w:rsidR="00004814" w:rsidTr="00363E02">
        <w:trPr>
          <w:trHeight w:val="353"/>
          <w:ins w:id="3671" w:author="SK" w:date="2017-10-15T23:40:00Z"/>
        </w:trPr>
        <w:tc>
          <w:tcPr>
            <w:tcW w:w="1900" w:type="dxa"/>
          </w:tcPr>
          <w:p w:rsidR="00004814" w:rsidRDefault="00004814" w:rsidP="00363E02">
            <w:pPr>
              <w:jc w:val="center"/>
              <w:rPr>
                <w:ins w:id="3672" w:author="SK" w:date="2017-10-15T23:40:00Z"/>
                <w:rFonts w:ascii="宋体" w:hAnsi="宋体"/>
              </w:rPr>
            </w:pPr>
            <w:ins w:id="3673" w:author="SK" w:date="2017-10-15T23:40:00Z">
              <w:r>
                <w:rPr>
                  <w:rFonts w:ascii="宋体" w:hAnsi="宋体" w:hint="eastAsia"/>
                </w:rPr>
                <w:lastRenderedPageBreak/>
                <w:t>biz_type</w:t>
              </w:r>
            </w:ins>
          </w:p>
        </w:tc>
        <w:tc>
          <w:tcPr>
            <w:tcW w:w="1116" w:type="dxa"/>
          </w:tcPr>
          <w:p w:rsidR="00004814" w:rsidRDefault="00004814" w:rsidP="00363E02">
            <w:pPr>
              <w:jc w:val="center"/>
              <w:rPr>
                <w:ins w:id="3674" w:author="SK" w:date="2017-10-15T23:40:00Z"/>
                <w:rFonts w:ascii="宋体" w:hAnsi="宋体"/>
              </w:rPr>
            </w:pPr>
            <w:ins w:id="3675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76" w:type="dxa"/>
          </w:tcPr>
          <w:p w:rsidR="00004814" w:rsidRDefault="00004814" w:rsidP="00363E02">
            <w:pPr>
              <w:jc w:val="center"/>
              <w:rPr>
                <w:ins w:id="3676" w:author="SK" w:date="2017-10-15T23:40:00Z"/>
                <w:rFonts w:ascii="宋体" w:hAnsi="宋体"/>
              </w:rPr>
            </w:pPr>
            <w:ins w:id="3677" w:author="SK" w:date="2017-10-15T23:40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1506" w:type="dxa"/>
          </w:tcPr>
          <w:p w:rsidR="00004814" w:rsidRDefault="00004814" w:rsidP="00363E02">
            <w:pPr>
              <w:jc w:val="center"/>
              <w:rPr>
                <w:ins w:id="3678" w:author="SK" w:date="2017-10-15T23:40:00Z"/>
                <w:rFonts w:ascii="宋体" w:hAnsi="宋体"/>
              </w:rPr>
            </w:pPr>
            <w:ins w:id="3679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654" w:type="dxa"/>
          </w:tcPr>
          <w:p w:rsidR="00004814" w:rsidRDefault="00004814" w:rsidP="00363E02">
            <w:pPr>
              <w:jc w:val="center"/>
              <w:rPr>
                <w:ins w:id="3680" w:author="SK" w:date="2017-10-15T23:40:00Z"/>
                <w:rFonts w:ascii="宋体" w:hAnsi="宋体"/>
              </w:rPr>
            </w:pPr>
            <w:ins w:id="3681" w:author="SK" w:date="2017-10-15T23:40:00Z">
              <w:r>
                <w:rPr>
                  <w:rFonts w:ascii="宋体" w:hAnsi="宋体" w:hint="eastAsia"/>
                </w:rPr>
                <w:t>类型</w:t>
              </w:r>
            </w:ins>
          </w:p>
        </w:tc>
        <w:tc>
          <w:tcPr>
            <w:tcW w:w="1570" w:type="dxa"/>
          </w:tcPr>
          <w:p w:rsidR="00004814" w:rsidRDefault="00004814" w:rsidP="00363E02">
            <w:pPr>
              <w:jc w:val="center"/>
              <w:rPr>
                <w:ins w:id="3682" w:author="SK" w:date="2017-10-15T23:40:00Z"/>
                <w:rFonts w:ascii="宋体" w:hAnsi="宋体"/>
              </w:rPr>
            </w:pPr>
            <w:ins w:id="3683" w:author="SK" w:date="2017-10-15T23:40:00Z">
              <w:r>
                <w:rPr>
                  <w:rFonts w:ascii="宋体" w:hAnsi="宋体" w:hint="eastAsia"/>
                </w:rPr>
                <w:t>00=诺宝</w:t>
              </w:r>
            </w:ins>
          </w:p>
        </w:tc>
      </w:tr>
      <w:tr w:rsidR="00004814" w:rsidTr="00363E02">
        <w:trPr>
          <w:trHeight w:val="353"/>
          <w:ins w:id="3684" w:author="SK" w:date="2017-10-15T23:40:00Z"/>
        </w:trPr>
        <w:tc>
          <w:tcPr>
            <w:tcW w:w="1900" w:type="dxa"/>
          </w:tcPr>
          <w:p w:rsidR="00004814" w:rsidRDefault="00004814" w:rsidP="00363E02">
            <w:pPr>
              <w:jc w:val="center"/>
              <w:rPr>
                <w:ins w:id="3685" w:author="SK" w:date="2017-10-15T23:40:00Z"/>
                <w:rFonts w:ascii="宋体" w:hAnsi="宋体"/>
              </w:rPr>
            </w:pPr>
            <w:ins w:id="3686" w:author="SK" w:date="2017-10-15T23:40:00Z">
              <w:r>
                <w:rPr>
                  <w:rFonts w:ascii="宋体" w:hAnsi="宋体" w:hint="eastAsia"/>
                </w:rPr>
                <w:t>channel</w:t>
              </w:r>
            </w:ins>
          </w:p>
        </w:tc>
        <w:tc>
          <w:tcPr>
            <w:tcW w:w="1116" w:type="dxa"/>
          </w:tcPr>
          <w:p w:rsidR="00004814" w:rsidRDefault="00004814" w:rsidP="00363E02">
            <w:pPr>
              <w:jc w:val="center"/>
              <w:rPr>
                <w:ins w:id="3687" w:author="SK" w:date="2017-10-15T23:40:00Z"/>
                <w:rFonts w:ascii="宋体" w:hAnsi="宋体"/>
              </w:rPr>
            </w:pPr>
            <w:ins w:id="3688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76" w:type="dxa"/>
          </w:tcPr>
          <w:p w:rsidR="00004814" w:rsidRDefault="00004814" w:rsidP="00363E02">
            <w:pPr>
              <w:jc w:val="center"/>
              <w:rPr>
                <w:ins w:id="3689" w:author="SK" w:date="2017-10-15T23:40:00Z"/>
                <w:rFonts w:ascii="宋体" w:hAnsi="宋体"/>
              </w:rPr>
            </w:pPr>
            <w:ins w:id="3690" w:author="SK" w:date="2017-10-15T23:40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1506" w:type="dxa"/>
          </w:tcPr>
          <w:p w:rsidR="00004814" w:rsidRDefault="00004814" w:rsidP="00363E02">
            <w:pPr>
              <w:jc w:val="center"/>
              <w:rPr>
                <w:ins w:id="3691" w:author="SK" w:date="2017-10-15T23:40:00Z"/>
                <w:rFonts w:ascii="宋体" w:hAnsi="宋体"/>
              </w:rPr>
            </w:pPr>
            <w:ins w:id="3692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654" w:type="dxa"/>
          </w:tcPr>
          <w:p w:rsidR="00004814" w:rsidRDefault="00004814" w:rsidP="00363E02">
            <w:pPr>
              <w:jc w:val="center"/>
              <w:rPr>
                <w:ins w:id="3693" w:author="SK" w:date="2017-10-15T23:40:00Z"/>
                <w:rFonts w:ascii="宋体" w:hAnsi="宋体"/>
              </w:rPr>
            </w:pPr>
            <w:ins w:id="3694" w:author="SK" w:date="2017-10-15T23:40:00Z">
              <w:r>
                <w:rPr>
                  <w:rFonts w:ascii="宋体" w:hAnsi="宋体" w:hint="eastAsia"/>
                </w:rPr>
                <w:t>渠道</w:t>
              </w:r>
            </w:ins>
          </w:p>
        </w:tc>
        <w:tc>
          <w:tcPr>
            <w:tcW w:w="1570" w:type="dxa"/>
          </w:tcPr>
          <w:p w:rsidR="00004814" w:rsidRDefault="00004814" w:rsidP="00363E02">
            <w:pPr>
              <w:jc w:val="center"/>
              <w:rPr>
                <w:ins w:id="3695" w:author="SK" w:date="2017-10-15T23:40:00Z"/>
                <w:rFonts w:ascii="宋体" w:hAnsi="宋体"/>
              </w:rPr>
            </w:pPr>
            <w:ins w:id="3696" w:author="SK" w:date="2017-10-15T23:40:00Z">
              <w:r>
                <w:rPr>
                  <w:rFonts w:ascii="宋体" w:hAnsi="宋体" w:hint="eastAsia"/>
                </w:rPr>
                <w:t>00=APP</w:t>
              </w:r>
            </w:ins>
          </w:p>
          <w:p w:rsidR="00004814" w:rsidRDefault="00004814" w:rsidP="00363E02">
            <w:pPr>
              <w:jc w:val="center"/>
              <w:rPr>
                <w:ins w:id="3697" w:author="SK" w:date="2017-10-15T23:40:00Z"/>
                <w:rFonts w:ascii="宋体" w:hAnsi="宋体"/>
              </w:rPr>
            </w:pPr>
            <w:ins w:id="3698" w:author="SK" w:date="2017-10-15T23:40:00Z">
              <w:r>
                <w:rPr>
                  <w:rFonts w:ascii="宋体" w:hAnsi="宋体" w:hint="eastAsia"/>
                </w:rPr>
                <w:t>01= PC</w:t>
              </w:r>
            </w:ins>
          </w:p>
        </w:tc>
      </w:tr>
      <w:tr w:rsidR="00004814" w:rsidTr="00363E02">
        <w:trPr>
          <w:trHeight w:val="353"/>
          <w:ins w:id="3699" w:author="SK" w:date="2017-10-15T23:40:00Z"/>
        </w:trPr>
        <w:tc>
          <w:tcPr>
            <w:tcW w:w="1900" w:type="dxa"/>
          </w:tcPr>
          <w:p w:rsidR="00004814" w:rsidRDefault="00004814" w:rsidP="00363E02">
            <w:pPr>
              <w:jc w:val="center"/>
              <w:rPr>
                <w:ins w:id="3700" w:author="SK" w:date="2017-10-15T23:40:00Z"/>
                <w:rFonts w:ascii="宋体" w:hAnsi="宋体"/>
              </w:rPr>
            </w:pPr>
            <w:ins w:id="3701" w:author="SK" w:date="2017-10-15T23:40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116" w:type="dxa"/>
          </w:tcPr>
          <w:p w:rsidR="00004814" w:rsidRDefault="00004814" w:rsidP="00363E02">
            <w:pPr>
              <w:jc w:val="center"/>
              <w:rPr>
                <w:ins w:id="3702" w:author="SK" w:date="2017-10-15T23:40:00Z"/>
                <w:rFonts w:ascii="宋体" w:hAnsi="宋体"/>
              </w:rPr>
            </w:pPr>
            <w:ins w:id="3703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76" w:type="dxa"/>
          </w:tcPr>
          <w:p w:rsidR="00004814" w:rsidRDefault="00004814" w:rsidP="00363E02">
            <w:pPr>
              <w:jc w:val="center"/>
              <w:rPr>
                <w:ins w:id="3704" w:author="SK" w:date="2017-10-15T23:40:00Z"/>
                <w:rFonts w:ascii="宋体" w:hAnsi="宋体"/>
              </w:rPr>
            </w:pPr>
            <w:ins w:id="3705" w:author="SK" w:date="2017-10-15T23:40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506" w:type="dxa"/>
          </w:tcPr>
          <w:p w:rsidR="00004814" w:rsidRDefault="00004814" w:rsidP="00363E02">
            <w:pPr>
              <w:jc w:val="center"/>
              <w:rPr>
                <w:ins w:id="3706" w:author="SK" w:date="2017-10-15T23:40:00Z"/>
                <w:rFonts w:ascii="宋体" w:hAnsi="宋体"/>
              </w:rPr>
            </w:pPr>
            <w:ins w:id="3707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654" w:type="dxa"/>
          </w:tcPr>
          <w:p w:rsidR="00004814" w:rsidRDefault="00004814" w:rsidP="00363E02">
            <w:pPr>
              <w:jc w:val="center"/>
              <w:rPr>
                <w:ins w:id="3708" w:author="SK" w:date="2017-10-15T23:40:00Z"/>
                <w:rFonts w:ascii="宋体" w:hAnsi="宋体"/>
              </w:rPr>
            </w:pPr>
            <w:ins w:id="3709" w:author="SK" w:date="2017-10-15T23:40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570" w:type="dxa"/>
          </w:tcPr>
          <w:p w:rsidR="00004814" w:rsidRDefault="00004814" w:rsidP="00363E02">
            <w:pPr>
              <w:jc w:val="center"/>
              <w:rPr>
                <w:ins w:id="3710" w:author="SK" w:date="2017-10-15T23:40:00Z"/>
                <w:rFonts w:ascii="宋体" w:hAnsi="宋体"/>
              </w:rPr>
            </w:pPr>
          </w:p>
        </w:tc>
      </w:tr>
      <w:tr w:rsidR="00004814" w:rsidTr="00363E02">
        <w:trPr>
          <w:trHeight w:val="353"/>
          <w:ins w:id="3711" w:author="SK" w:date="2017-10-15T23:40:00Z"/>
        </w:trPr>
        <w:tc>
          <w:tcPr>
            <w:tcW w:w="1900" w:type="dxa"/>
          </w:tcPr>
          <w:p w:rsidR="00004814" w:rsidRDefault="00004814" w:rsidP="00363E02">
            <w:pPr>
              <w:jc w:val="center"/>
              <w:rPr>
                <w:ins w:id="3712" w:author="SK" w:date="2017-10-15T23:40:00Z"/>
                <w:rFonts w:ascii="宋体" w:hAnsi="宋体"/>
              </w:rPr>
            </w:pPr>
            <w:ins w:id="3713" w:author="SK" w:date="2017-10-15T23:40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116" w:type="dxa"/>
          </w:tcPr>
          <w:p w:rsidR="00004814" w:rsidRDefault="00004814" w:rsidP="00363E02">
            <w:pPr>
              <w:jc w:val="center"/>
              <w:rPr>
                <w:ins w:id="3714" w:author="SK" w:date="2017-10-15T23:40:00Z"/>
                <w:rFonts w:ascii="宋体" w:hAnsi="宋体"/>
              </w:rPr>
            </w:pPr>
            <w:ins w:id="3715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76" w:type="dxa"/>
          </w:tcPr>
          <w:p w:rsidR="00004814" w:rsidRDefault="00004814" w:rsidP="00363E02">
            <w:pPr>
              <w:jc w:val="center"/>
              <w:rPr>
                <w:ins w:id="3716" w:author="SK" w:date="2017-10-15T23:40:00Z"/>
                <w:rFonts w:ascii="宋体" w:hAnsi="宋体"/>
              </w:rPr>
            </w:pPr>
            <w:ins w:id="3717" w:author="SK" w:date="2017-10-15T23:40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506" w:type="dxa"/>
          </w:tcPr>
          <w:p w:rsidR="00004814" w:rsidRDefault="00004814" w:rsidP="00363E02">
            <w:pPr>
              <w:jc w:val="center"/>
              <w:rPr>
                <w:ins w:id="3718" w:author="SK" w:date="2017-10-15T23:40:00Z"/>
                <w:rFonts w:ascii="宋体" w:hAnsi="宋体"/>
              </w:rPr>
            </w:pPr>
            <w:ins w:id="3719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654" w:type="dxa"/>
          </w:tcPr>
          <w:p w:rsidR="00004814" w:rsidRDefault="00004814" w:rsidP="00363E02">
            <w:pPr>
              <w:jc w:val="center"/>
              <w:rPr>
                <w:ins w:id="3720" w:author="SK" w:date="2017-10-15T23:40:00Z"/>
                <w:rFonts w:ascii="宋体" w:hAnsi="宋体"/>
              </w:rPr>
            </w:pPr>
            <w:ins w:id="3721" w:author="SK" w:date="2017-10-15T23:40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570" w:type="dxa"/>
          </w:tcPr>
          <w:p w:rsidR="00004814" w:rsidRDefault="00004814" w:rsidP="00363E02">
            <w:pPr>
              <w:jc w:val="center"/>
              <w:rPr>
                <w:ins w:id="3722" w:author="SK" w:date="2017-10-15T23:40:00Z"/>
                <w:rFonts w:ascii="宋体" w:hAnsi="宋体"/>
              </w:rPr>
            </w:pPr>
          </w:p>
        </w:tc>
      </w:tr>
    </w:tbl>
    <w:p w:rsidR="00004814" w:rsidRDefault="00004814" w:rsidP="00004814">
      <w:pPr>
        <w:rPr>
          <w:ins w:id="3723" w:author="SK" w:date="2017-10-15T23:40:00Z"/>
        </w:rPr>
      </w:pPr>
    </w:p>
    <w:p w:rsidR="00004814" w:rsidRDefault="00004814" w:rsidP="00004814">
      <w:pPr>
        <w:pStyle w:val="4"/>
        <w:rPr>
          <w:ins w:id="3724" w:author="SK" w:date="2017-10-15T23:40:00Z"/>
        </w:rPr>
      </w:pPr>
      <w:ins w:id="3725" w:author="SK" w:date="2017-10-15T23:40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1912"/>
        <w:gridCol w:w="1126"/>
        <w:gridCol w:w="854"/>
        <w:gridCol w:w="1212"/>
        <w:gridCol w:w="1517"/>
        <w:gridCol w:w="1901"/>
        <w:tblGridChange w:id="3726">
          <w:tblGrid>
            <w:gridCol w:w="1912"/>
            <w:gridCol w:w="1126"/>
            <w:gridCol w:w="854"/>
            <w:gridCol w:w="1212"/>
            <w:gridCol w:w="1517"/>
            <w:gridCol w:w="1901"/>
          </w:tblGrid>
        </w:tblGridChange>
      </w:tblGrid>
      <w:tr w:rsidR="00004814" w:rsidTr="00363E02">
        <w:trPr>
          <w:ins w:id="3727" w:author="SK" w:date="2017-10-15T23:40:00Z"/>
        </w:trPr>
        <w:tc>
          <w:tcPr>
            <w:tcW w:w="1912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728" w:author="SK" w:date="2017-10-15T23:40:00Z"/>
              </w:rPr>
            </w:pPr>
            <w:ins w:id="3729" w:author="SK" w:date="2017-10-15T23:40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126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730" w:author="SK" w:date="2017-10-15T23:40:00Z"/>
              </w:rPr>
            </w:pPr>
            <w:ins w:id="3731" w:author="SK" w:date="2017-10-15T23:40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854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732" w:author="SK" w:date="2017-10-15T23:40:00Z"/>
              </w:rPr>
            </w:pPr>
            <w:ins w:id="3733" w:author="SK" w:date="2017-10-15T23:40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212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734" w:author="SK" w:date="2017-10-15T23:40:00Z"/>
              </w:rPr>
            </w:pPr>
            <w:ins w:id="3735" w:author="SK" w:date="2017-10-15T23:40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517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736" w:author="SK" w:date="2017-10-15T23:40:00Z"/>
              </w:rPr>
            </w:pPr>
            <w:ins w:id="3737" w:author="SK" w:date="2017-10-15T23:40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901" w:type="dxa"/>
            <w:shd w:val="clear" w:color="auto" w:fill="D8D8D8"/>
          </w:tcPr>
          <w:p w:rsidR="00004814" w:rsidRDefault="00004814" w:rsidP="00363E02">
            <w:pPr>
              <w:jc w:val="center"/>
              <w:rPr>
                <w:ins w:id="3738" w:author="SK" w:date="2017-10-15T23:40:00Z"/>
              </w:rPr>
            </w:pPr>
            <w:ins w:id="3739" w:author="SK" w:date="2017-10-15T23:40:00Z">
              <w:r>
                <w:rPr>
                  <w:rFonts w:hint="eastAsia"/>
                </w:rPr>
                <w:t>备注</w:t>
              </w:r>
            </w:ins>
          </w:p>
        </w:tc>
      </w:tr>
      <w:tr w:rsidR="00004814" w:rsidTr="00363E02">
        <w:trPr>
          <w:trHeight w:val="339"/>
          <w:ins w:id="3740" w:author="SK" w:date="2017-10-15T23:40:00Z"/>
        </w:trPr>
        <w:tc>
          <w:tcPr>
            <w:tcW w:w="1912" w:type="dxa"/>
          </w:tcPr>
          <w:p w:rsidR="00004814" w:rsidRDefault="00004814" w:rsidP="00363E02">
            <w:pPr>
              <w:jc w:val="center"/>
              <w:rPr>
                <w:ins w:id="3741" w:author="SK" w:date="2017-10-15T23:40:00Z"/>
                <w:rFonts w:ascii="宋体" w:hAnsi="宋体"/>
              </w:rPr>
            </w:pPr>
            <w:ins w:id="3742" w:author="SK" w:date="2017-10-15T23:40:00Z">
              <w:r>
                <w:rPr>
                  <w:rFonts w:ascii="宋体" w:hAnsi="宋体" w:hint="eastAsia"/>
                </w:rPr>
                <w:t>ec</w:t>
              </w:r>
            </w:ins>
          </w:p>
        </w:tc>
        <w:tc>
          <w:tcPr>
            <w:tcW w:w="1126" w:type="dxa"/>
          </w:tcPr>
          <w:p w:rsidR="00004814" w:rsidRDefault="00004814" w:rsidP="00363E02">
            <w:pPr>
              <w:jc w:val="center"/>
              <w:rPr>
                <w:ins w:id="3743" w:author="SK" w:date="2017-10-15T23:40:00Z"/>
                <w:rFonts w:ascii="宋体" w:hAnsi="宋体"/>
              </w:rPr>
            </w:pPr>
            <w:ins w:id="3744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854" w:type="dxa"/>
          </w:tcPr>
          <w:p w:rsidR="00004814" w:rsidRDefault="00004814" w:rsidP="00363E02">
            <w:pPr>
              <w:jc w:val="center"/>
              <w:rPr>
                <w:ins w:id="3745" w:author="SK" w:date="2017-10-15T23:40:00Z"/>
                <w:rFonts w:ascii="宋体" w:hAnsi="宋体"/>
              </w:rPr>
            </w:pPr>
            <w:ins w:id="3746" w:author="SK" w:date="2017-10-15T23:40:00Z">
              <w:r>
                <w:rPr>
                  <w:rFonts w:ascii="宋体" w:hAnsi="宋体" w:hint="eastAsia"/>
                </w:rPr>
                <w:t>8</w:t>
              </w:r>
            </w:ins>
          </w:p>
        </w:tc>
        <w:tc>
          <w:tcPr>
            <w:tcW w:w="1212" w:type="dxa"/>
          </w:tcPr>
          <w:p w:rsidR="00004814" w:rsidRDefault="00004814" w:rsidP="00363E02">
            <w:pPr>
              <w:jc w:val="center"/>
              <w:rPr>
                <w:ins w:id="3747" w:author="SK" w:date="2017-10-15T23:40:00Z"/>
                <w:rFonts w:ascii="宋体" w:hAnsi="宋体"/>
              </w:rPr>
            </w:pPr>
            <w:ins w:id="3748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17" w:type="dxa"/>
          </w:tcPr>
          <w:p w:rsidR="00004814" w:rsidRDefault="00004814" w:rsidP="00363E02">
            <w:pPr>
              <w:jc w:val="center"/>
              <w:rPr>
                <w:ins w:id="3749" w:author="SK" w:date="2017-10-15T23:40:00Z"/>
                <w:rFonts w:ascii="宋体" w:hAnsi="宋体"/>
              </w:rPr>
            </w:pPr>
            <w:ins w:id="3750" w:author="SK" w:date="2017-10-15T23:40:00Z">
              <w:r>
                <w:rPr>
                  <w:rFonts w:ascii="宋体" w:hAnsi="宋体" w:hint="eastAsia"/>
                </w:rPr>
                <w:t>响应码</w:t>
              </w:r>
            </w:ins>
          </w:p>
        </w:tc>
        <w:tc>
          <w:tcPr>
            <w:tcW w:w="1901" w:type="dxa"/>
          </w:tcPr>
          <w:p w:rsidR="00004814" w:rsidRDefault="00004814" w:rsidP="00363E02">
            <w:pPr>
              <w:jc w:val="center"/>
              <w:rPr>
                <w:ins w:id="3751" w:author="SK" w:date="2017-10-15T23:40:00Z"/>
                <w:rFonts w:ascii="宋体" w:hAnsi="宋体"/>
              </w:rPr>
            </w:pPr>
            <w:ins w:id="3752" w:author="SK" w:date="2017-10-15T23:40:00Z">
              <w:r>
                <w:rPr>
                  <w:rFonts w:ascii="宋体" w:hAnsi="宋体" w:hint="eastAsia"/>
                </w:rPr>
                <w:t>0=交易正常；</w:t>
              </w:r>
            </w:ins>
          </w:p>
          <w:p w:rsidR="00004814" w:rsidRDefault="00004814" w:rsidP="00363E02">
            <w:pPr>
              <w:jc w:val="center"/>
              <w:rPr>
                <w:ins w:id="3753" w:author="SK" w:date="2017-10-15T23:40:00Z"/>
                <w:rFonts w:ascii="宋体" w:hAnsi="宋体"/>
              </w:rPr>
            </w:pPr>
            <w:ins w:id="3754" w:author="SK" w:date="2017-10-15T23:40:00Z">
              <w:r>
                <w:rPr>
                  <w:rFonts w:ascii="宋体" w:hAnsi="宋体" w:hint="eastAsia"/>
                </w:rPr>
                <w:t>!0=交易异常</w:t>
              </w:r>
            </w:ins>
          </w:p>
        </w:tc>
      </w:tr>
      <w:tr w:rsidR="00004814" w:rsidTr="00363E02">
        <w:trPr>
          <w:trHeight w:val="353"/>
          <w:ins w:id="3755" w:author="SK" w:date="2017-10-15T23:40:00Z"/>
        </w:trPr>
        <w:tc>
          <w:tcPr>
            <w:tcW w:w="1912" w:type="dxa"/>
          </w:tcPr>
          <w:p w:rsidR="00004814" w:rsidRDefault="00004814" w:rsidP="00363E02">
            <w:pPr>
              <w:jc w:val="center"/>
              <w:rPr>
                <w:ins w:id="3756" w:author="SK" w:date="2017-10-15T23:40:00Z"/>
                <w:rFonts w:ascii="宋体" w:hAnsi="宋体"/>
              </w:rPr>
            </w:pPr>
            <w:ins w:id="3757" w:author="SK" w:date="2017-10-15T23:40:00Z">
              <w:r>
                <w:rPr>
                  <w:rFonts w:ascii="宋体" w:hAnsi="宋体" w:hint="eastAsia"/>
                </w:rPr>
                <w:t>em</w:t>
              </w:r>
            </w:ins>
          </w:p>
        </w:tc>
        <w:tc>
          <w:tcPr>
            <w:tcW w:w="1126" w:type="dxa"/>
          </w:tcPr>
          <w:p w:rsidR="00004814" w:rsidRDefault="00004814" w:rsidP="00363E02">
            <w:pPr>
              <w:jc w:val="center"/>
              <w:rPr>
                <w:ins w:id="3758" w:author="SK" w:date="2017-10-15T23:40:00Z"/>
                <w:rFonts w:ascii="宋体" w:hAnsi="宋体"/>
              </w:rPr>
            </w:pPr>
            <w:ins w:id="3759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854" w:type="dxa"/>
          </w:tcPr>
          <w:p w:rsidR="00004814" w:rsidRDefault="00004814" w:rsidP="00363E02">
            <w:pPr>
              <w:jc w:val="center"/>
              <w:rPr>
                <w:ins w:id="3760" w:author="SK" w:date="2017-10-15T23:40:00Z"/>
                <w:rFonts w:ascii="宋体" w:hAnsi="宋体"/>
              </w:rPr>
            </w:pPr>
            <w:ins w:id="3761" w:author="SK" w:date="2017-10-15T23:40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1212" w:type="dxa"/>
          </w:tcPr>
          <w:p w:rsidR="00004814" w:rsidRDefault="00004814" w:rsidP="00363E02">
            <w:pPr>
              <w:jc w:val="center"/>
              <w:rPr>
                <w:ins w:id="3762" w:author="SK" w:date="2017-10-15T23:40:00Z"/>
                <w:rFonts w:ascii="宋体" w:hAnsi="宋体"/>
              </w:rPr>
            </w:pPr>
            <w:ins w:id="3763" w:author="SK" w:date="2017-10-15T23:40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517" w:type="dxa"/>
          </w:tcPr>
          <w:p w:rsidR="00004814" w:rsidRDefault="00004814" w:rsidP="00363E02">
            <w:pPr>
              <w:jc w:val="center"/>
              <w:rPr>
                <w:ins w:id="3764" w:author="SK" w:date="2017-10-15T23:40:00Z"/>
                <w:rFonts w:ascii="宋体" w:hAnsi="宋体"/>
              </w:rPr>
            </w:pPr>
            <w:ins w:id="3765" w:author="SK" w:date="2017-10-15T23:40:00Z">
              <w:r>
                <w:rPr>
                  <w:rFonts w:ascii="宋体" w:hAnsi="宋体" w:hint="eastAsia"/>
                </w:rPr>
                <w:t>响应信息</w:t>
              </w:r>
            </w:ins>
          </w:p>
        </w:tc>
        <w:tc>
          <w:tcPr>
            <w:tcW w:w="1901" w:type="dxa"/>
          </w:tcPr>
          <w:p w:rsidR="00004814" w:rsidRDefault="00004814" w:rsidP="00363E02">
            <w:pPr>
              <w:jc w:val="center"/>
              <w:rPr>
                <w:ins w:id="3766" w:author="SK" w:date="2017-10-15T23:40:00Z"/>
                <w:rFonts w:ascii="宋体" w:hAnsi="宋体"/>
              </w:rPr>
            </w:pPr>
          </w:p>
        </w:tc>
      </w:tr>
      <w:tr w:rsidR="00004814" w:rsidTr="00363E02">
        <w:trPr>
          <w:trHeight w:val="353"/>
          <w:ins w:id="3767" w:author="SK" w:date="2017-10-15T23:40:00Z"/>
        </w:trPr>
        <w:tc>
          <w:tcPr>
            <w:tcW w:w="1912" w:type="dxa"/>
          </w:tcPr>
          <w:p w:rsidR="00004814" w:rsidRDefault="00004814" w:rsidP="00363E02">
            <w:pPr>
              <w:jc w:val="center"/>
              <w:rPr>
                <w:ins w:id="3768" w:author="SK" w:date="2017-10-15T23:40:00Z"/>
                <w:rFonts w:ascii="宋体" w:hAnsi="宋体"/>
              </w:rPr>
            </w:pPr>
            <w:ins w:id="3769" w:author="SK" w:date="2017-10-15T23:40:00Z">
              <w:r>
                <w:rPr>
                  <w:rFonts w:ascii="宋体" w:hAnsi="宋体" w:hint="eastAsia"/>
                </w:rPr>
                <w:t>fee_rate</w:t>
              </w:r>
            </w:ins>
          </w:p>
        </w:tc>
        <w:tc>
          <w:tcPr>
            <w:tcW w:w="1126" w:type="dxa"/>
          </w:tcPr>
          <w:p w:rsidR="00004814" w:rsidRDefault="00004814" w:rsidP="00363E02">
            <w:pPr>
              <w:jc w:val="center"/>
              <w:rPr>
                <w:ins w:id="3770" w:author="SK" w:date="2017-10-15T23:40:00Z"/>
                <w:rFonts w:ascii="宋体" w:hAnsi="宋体"/>
              </w:rPr>
            </w:pPr>
            <w:ins w:id="3771" w:author="SK" w:date="2017-10-15T23:40:00Z">
              <w:r>
                <w:rPr>
                  <w:rFonts w:ascii="宋体" w:hAnsi="宋体" w:hint="eastAsia"/>
                </w:rPr>
                <w:t>S</w:t>
              </w:r>
            </w:ins>
          </w:p>
        </w:tc>
        <w:tc>
          <w:tcPr>
            <w:tcW w:w="854" w:type="dxa"/>
          </w:tcPr>
          <w:p w:rsidR="00004814" w:rsidRDefault="00004814" w:rsidP="00363E02">
            <w:pPr>
              <w:jc w:val="center"/>
              <w:rPr>
                <w:ins w:id="3772" w:author="SK" w:date="2017-10-15T23:40:00Z"/>
                <w:rFonts w:ascii="宋体" w:hAnsi="宋体"/>
              </w:rPr>
            </w:pPr>
            <w:ins w:id="3773" w:author="SK" w:date="2017-10-15T23:40:00Z">
              <w:r>
                <w:rPr>
                  <w:rFonts w:ascii="宋体" w:hAnsi="宋体" w:hint="eastAsia"/>
                </w:rPr>
                <w:t>18,2</w:t>
              </w:r>
            </w:ins>
          </w:p>
        </w:tc>
        <w:tc>
          <w:tcPr>
            <w:tcW w:w="1212" w:type="dxa"/>
          </w:tcPr>
          <w:p w:rsidR="00004814" w:rsidRDefault="00004814" w:rsidP="00363E02">
            <w:pPr>
              <w:jc w:val="center"/>
              <w:rPr>
                <w:ins w:id="3774" w:author="SK" w:date="2017-10-15T23:40:00Z"/>
                <w:rFonts w:ascii="宋体" w:hAnsi="宋体"/>
              </w:rPr>
            </w:pPr>
            <w:ins w:id="3775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17" w:type="dxa"/>
          </w:tcPr>
          <w:p w:rsidR="00004814" w:rsidRDefault="00004814" w:rsidP="00363E02">
            <w:pPr>
              <w:jc w:val="center"/>
              <w:rPr>
                <w:ins w:id="3776" w:author="SK" w:date="2017-10-15T23:40:00Z"/>
                <w:rFonts w:ascii="宋体" w:eastAsia="宋体" w:hAnsi="宋体"/>
              </w:rPr>
            </w:pPr>
            <w:ins w:id="3777" w:author="SK" w:date="2017-10-15T23:40:00Z">
              <w:r>
                <w:rPr>
                  <w:rFonts w:ascii="宋体" w:hAnsi="宋体" w:hint="eastAsia"/>
                </w:rPr>
                <w:t>比例</w:t>
              </w:r>
            </w:ins>
          </w:p>
        </w:tc>
        <w:tc>
          <w:tcPr>
            <w:tcW w:w="1901" w:type="dxa"/>
          </w:tcPr>
          <w:p w:rsidR="00004814" w:rsidRDefault="00004814" w:rsidP="00363E02">
            <w:pPr>
              <w:jc w:val="center"/>
              <w:rPr>
                <w:ins w:id="3778" w:author="SK" w:date="2017-10-15T23:40:00Z"/>
                <w:rFonts w:ascii="宋体" w:eastAsia="宋体" w:hAnsi="宋体"/>
              </w:rPr>
            </w:pPr>
            <w:ins w:id="3779" w:author="SK" w:date="2017-10-15T23:40:00Z">
              <w:r>
                <w:rPr>
                  <w:rFonts w:ascii="宋体" w:hAnsi="宋体" w:hint="eastAsia"/>
                </w:rPr>
                <w:t>1元对应的诺宝数</w:t>
              </w:r>
            </w:ins>
          </w:p>
        </w:tc>
      </w:tr>
      <w:tr w:rsidR="00004814" w:rsidTr="00363E02">
        <w:trPr>
          <w:trHeight w:val="353"/>
          <w:ins w:id="3780" w:author="SK" w:date="2017-10-15T23:40:00Z"/>
        </w:trPr>
        <w:tc>
          <w:tcPr>
            <w:tcW w:w="1912" w:type="dxa"/>
          </w:tcPr>
          <w:p w:rsidR="00004814" w:rsidRDefault="00004814" w:rsidP="00363E02">
            <w:pPr>
              <w:jc w:val="center"/>
              <w:rPr>
                <w:ins w:id="3781" w:author="SK" w:date="2017-10-15T23:40:00Z"/>
                <w:rFonts w:ascii="宋体" w:hAnsi="宋体"/>
              </w:rPr>
            </w:pPr>
            <w:ins w:id="3782" w:author="SK" w:date="2017-10-15T23:40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126" w:type="dxa"/>
          </w:tcPr>
          <w:p w:rsidR="00004814" w:rsidRDefault="00004814" w:rsidP="00363E02">
            <w:pPr>
              <w:jc w:val="center"/>
              <w:rPr>
                <w:ins w:id="3783" w:author="SK" w:date="2017-10-15T23:40:00Z"/>
                <w:rFonts w:ascii="宋体" w:hAnsi="宋体"/>
              </w:rPr>
            </w:pPr>
            <w:ins w:id="3784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854" w:type="dxa"/>
          </w:tcPr>
          <w:p w:rsidR="00004814" w:rsidRDefault="00004814" w:rsidP="00363E02">
            <w:pPr>
              <w:jc w:val="center"/>
              <w:rPr>
                <w:ins w:id="3785" w:author="SK" w:date="2017-10-15T23:40:00Z"/>
                <w:rFonts w:ascii="宋体" w:hAnsi="宋体"/>
              </w:rPr>
            </w:pPr>
            <w:ins w:id="3786" w:author="SK" w:date="2017-10-15T23:40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212" w:type="dxa"/>
          </w:tcPr>
          <w:p w:rsidR="00004814" w:rsidRDefault="00004814" w:rsidP="00363E02">
            <w:pPr>
              <w:jc w:val="center"/>
              <w:rPr>
                <w:ins w:id="3787" w:author="SK" w:date="2017-10-15T23:40:00Z"/>
                <w:rFonts w:ascii="宋体" w:hAnsi="宋体"/>
              </w:rPr>
            </w:pPr>
            <w:ins w:id="3788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17" w:type="dxa"/>
          </w:tcPr>
          <w:p w:rsidR="00004814" w:rsidRDefault="00004814" w:rsidP="00363E02">
            <w:pPr>
              <w:jc w:val="center"/>
              <w:rPr>
                <w:ins w:id="3789" w:author="SK" w:date="2017-10-15T23:40:00Z"/>
                <w:rFonts w:ascii="宋体" w:hAnsi="宋体"/>
              </w:rPr>
            </w:pPr>
            <w:ins w:id="3790" w:author="SK" w:date="2017-10-15T23:40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901" w:type="dxa"/>
          </w:tcPr>
          <w:p w:rsidR="00004814" w:rsidRDefault="00004814" w:rsidP="00363E02">
            <w:pPr>
              <w:jc w:val="center"/>
              <w:rPr>
                <w:ins w:id="3791" w:author="SK" w:date="2017-10-15T23:40:00Z"/>
                <w:rFonts w:ascii="宋体" w:hAnsi="宋体"/>
              </w:rPr>
            </w:pPr>
          </w:p>
        </w:tc>
      </w:tr>
      <w:tr w:rsidR="00004814" w:rsidTr="009E5FF8">
        <w:tblPrEx>
          <w:tblW w:w="0" w:type="auto"/>
          <w:tblLayout w:type="fixed"/>
          <w:tblLook w:val="0000"/>
          <w:tblPrExChange w:id="3792" w:author="SK" w:date="2017-10-17T20:38:00Z">
            <w:tblPrEx>
              <w:tblW w:w="0" w:type="auto"/>
              <w:tblLayout w:type="fixed"/>
              <w:tblLook w:val="0000"/>
            </w:tblPrEx>
          </w:tblPrExChange>
        </w:tblPrEx>
        <w:trPr>
          <w:trHeight w:val="325"/>
          <w:ins w:id="3793" w:author="SK" w:date="2017-10-15T23:40:00Z"/>
          <w:trPrChange w:id="3794" w:author="SK" w:date="2017-10-17T20:38:00Z">
            <w:trPr>
              <w:trHeight w:val="353"/>
            </w:trPr>
          </w:trPrChange>
        </w:trPr>
        <w:tc>
          <w:tcPr>
            <w:tcW w:w="1912" w:type="dxa"/>
            <w:tcPrChange w:id="3795" w:author="SK" w:date="2017-10-17T20:38:00Z">
              <w:tcPr>
                <w:tcW w:w="1912" w:type="dxa"/>
              </w:tcPr>
            </w:tcPrChange>
          </w:tcPr>
          <w:p w:rsidR="00004814" w:rsidRDefault="00004814" w:rsidP="00363E02">
            <w:pPr>
              <w:jc w:val="center"/>
              <w:rPr>
                <w:ins w:id="3796" w:author="SK" w:date="2017-10-15T23:40:00Z"/>
                <w:rFonts w:ascii="宋体" w:hAnsi="宋体"/>
              </w:rPr>
            </w:pPr>
            <w:ins w:id="3797" w:author="SK" w:date="2017-10-15T23:40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126" w:type="dxa"/>
            <w:tcPrChange w:id="3798" w:author="SK" w:date="2017-10-17T20:38:00Z">
              <w:tcPr>
                <w:tcW w:w="1126" w:type="dxa"/>
              </w:tcPr>
            </w:tcPrChange>
          </w:tcPr>
          <w:p w:rsidR="00004814" w:rsidRDefault="00004814" w:rsidP="00363E02">
            <w:pPr>
              <w:jc w:val="center"/>
              <w:rPr>
                <w:ins w:id="3799" w:author="SK" w:date="2017-10-15T23:40:00Z"/>
                <w:rFonts w:ascii="宋体" w:hAnsi="宋体"/>
              </w:rPr>
            </w:pPr>
            <w:ins w:id="3800" w:author="SK" w:date="2017-10-15T23:4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854" w:type="dxa"/>
            <w:tcPrChange w:id="3801" w:author="SK" w:date="2017-10-17T20:38:00Z">
              <w:tcPr>
                <w:tcW w:w="854" w:type="dxa"/>
              </w:tcPr>
            </w:tcPrChange>
          </w:tcPr>
          <w:p w:rsidR="00004814" w:rsidRDefault="00004814" w:rsidP="00363E02">
            <w:pPr>
              <w:jc w:val="center"/>
              <w:rPr>
                <w:ins w:id="3802" w:author="SK" w:date="2017-10-15T23:40:00Z"/>
                <w:rFonts w:ascii="宋体" w:hAnsi="宋体"/>
              </w:rPr>
            </w:pPr>
            <w:ins w:id="3803" w:author="SK" w:date="2017-10-15T23:40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212" w:type="dxa"/>
            <w:tcPrChange w:id="3804" w:author="SK" w:date="2017-10-17T20:38:00Z">
              <w:tcPr>
                <w:tcW w:w="1212" w:type="dxa"/>
              </w:tcPr>
            </w:tcPrChange>
          </w:tcPr>
          <w:p w:rsidR="00004814" w:rsidRDefault="00004814" w:rsidP="00363E02">
            <w:pPr>
              <w:jc w:val="center"/>
              <w:rPr>
                <w:ins w:id="3805" w:author="SK" w:date="2017-10-15T23:40:00Z"/>
                <w:rFonts w:ascii="宋体" w:hAnsi="宋体"/>
              </w:rPr>
            </w:pPr>
            <w:ins w:id="3806" w:author="SK" w:date="2017-10-15T23:40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17" w:type="dxa"/>
            <w:tcPrChange w:id="3807" w:author="SK" w:date="2017-10-17T20:38:00Z">
              <w:tcPr>
                <w:tcW w:w="1517" w:type="dxa"/>
              </w:tcPr>
            </w:tcPrChange>
          </w:tcPr>
          <w:p w:rsidR="00004814" w:rsidRDefault="00004814" w:rsidP="00363E02">
            <w:pPr>
              <w:jc w:val="center"/>
              <w:rPr>
                <w:ins w:id="3808" w:author="SK" w:date="2017-10-15T23:40:00Z"/>
                <w:rFonts w:ascii="宋体" w:hAnsi="宋体"/>
              </w:rPr>
            </w:pPr>
            <w:ins w:id="3809" w:author="SK" w:date="2017-10-15T23:40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901" w:type="dxa"/>
            <w:tcPrChange w:id="3810" w:author="SK" w:date="2017-10-17T20:38:00Z">
              <w:tcPr>
                <w:tcW w:w="1901" w:type="dxa"/>
              </w:tcPr>
            </w:tcPrChange>
          </w:tcPr>
          <w:p w:rsidR="00004814" w:rsidRDefault="00004814" w:rsidP="00363E02">
            <w:pPr>
              <w:jc w:val="center"/>
              <w:rPr>
                <w:ins w:id="3811" w:author="SK" w:date="2017-10-15T23:40:00Z"/>
                <w:rFonts w:ascii="宋体" w:hAnsi="宋体"/>
              </w:rPr>
            </w:pPr>
          </w:p>
        </w:tc>
      </w:tr>
    </w:tbl>
    <w:p w:rsidR="009E5FF8" w:rsidRDefault="009E5FF8" w:rsidP="009E5FF8">
      <w:pPr>
        <w:pStyle w:val="3"/>
        <w:rPr>
          <w:ins w:id="3812" w:author="SK" w:date="2017-10-17T20:38:00Z"/>
        </w:rPr>
      </w:pPr>
      <w:bookmarkStart w:id="3813" w:name="_Toc499446933"/>
      <w:ins w:id="3814" w:author="SK" w:date="2017-10-17T20:38:00Z">
        <w:r>
          <w:rPr>
            <w:rFonts w:hint="eastAsia"/>
          </w:rPr>
          <w:t>我的财富</w:t>
        </w:r>
        <w:bookmarkEnd w:id="3813"/>
      </w:ins>
    </w:p>
    <w:p w:rsidR="009E5FF8" w:rsidRDefault="009E5FF8" w:rsidP="009E5FF8">
      <w:pPr>
        <w:rPr>
          <w:ins w:id="3815" w:author="SK" w:date="2017-10-17T20:38:00Z"/>
        </w:rPr>
      </w:pPr>
      <w:ins w:id="3816" w:author="SK" w:date="2017-10-17T20:38:00Z">
        <w:r>
          <w:rPr>
            <w:rFonts w:hint="eastAsia"/>
          </w:rPr>
          <w:t>报文描述：查看该账户的诺宝值、诺券值、诺积分值。</w:t>
        </w:r>
      </w:ins>
    </w:p>
    <w:p w:rsidR="009E5FF8" w:rsidRDefault="009E5FF8" w:rsidP="009E5FF8">
      <w:pPr>
        <w:rPr>
          <w:ins w:id="3817" w:author="SK" w:date="2017-10-17T20:38:00Z"/>
        </w:rPr>
      </w:pPr>
      <w:ins w:id="3818" w:author="SK" w:date="2017-10-17T20:38:00Z">
        <w:r>
          <w:rPr>
            <w:rFonts w:hint="eastAsia"/>
          </w:rPr>
          <w:t>接收前置系统报文，调用我的财富查询财富信息。</w:t>
        </w:r>
      </w:ins>
    </w:p>
    <w:p w:rsidR="009E5FF8" w:rsidRDefault="009E5FF8" w:rsidP="009E5FF8">
      <w:pPr>
        <w:pStyle w:val="4"/>
        <w:rPr>
          <w:ins w:id="3819" w:author="SK" w:date="2017-10-17T20:38:00Z"/>
        </w:rPr>
      </w:pPr>
      <w:ins w:id="3820" w:author="SK" w:date="2017-10-17T20:38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9E5FF8" w:rsidRDefault="009E5FF8" w:rsidP="009E5FF8">
      <w:pPr>
        <w:rPr>
          <w:ins w:id="3821" w:author="SK" w:date="2017-10-17T20:38:00Z"/>
        </w:rPr>
      </w:pPr>
      <w:ins w:id="3822" w:author="SK" w:date="2017-10-17T20:38:00Z">
        <w:r>
          <w:rPr>
            <w:rFonts w:hint="eastAsia"/>
          </w:rPr>
          <w:t>/qz/</w:t>
        </w:r>
        <w:bookmarkStart w:id="3823" w:name="OLE_LINK1"/>
        <w:bookmarkStart w:id="3824" w:name="OLE_LINK2"/>
        <w:r>
          <w:rPr>
            <w:rFonts w:hint="eastAsia"/>
          </w:rPr>
          <w:t>acc/</w:t>
        </w:r>
        <w:r w:rsidRPr="000812E7">
          <w:t>wealth</w:t>
        </w:r>
        <w:bookmarkEnd w:id="3823"/>
        <w:bookmarkEnd w:id="3824"/>
      </w:ins>
    </w:p>
    <w:p w:rsidR="009E5FF8" w:rsidRDefault="009E5FF8" w:rsidP="009E5FF8">
      <w:pPr>
        <w:pStyle w:val="4"/>
        <w:rPr>
          <w:ins w:id="3825" w:author="SK" w:date="2017-10-17T20:38:00Z"/>
        </w:rPr>
      </w:pPr>
      <w:ins w:id="3826" w:author="SK" w:date="2017-10-17T20:38:00Z">
        <w:r>
          <w:rPr>
            <w:rFonts w:hint="eastAsia"/>
          </w:rPr>
          <w:t>接收报文</w:t>
        </w:r>
      </w:ins>
    </w:p>
    <w:tbl>
      <w:tblPr>
        <w:tblStyle w:val="a3"/>
        <w:tblW w:w="8647" w:type="dxa"/>
        <w:tblInd w:w="108" w:type="dxa"/>
        <w:tblLook w:val="04A0"/>
      </w:tblPr>
      <w:tblGrid>
        <w:gridCol w:w="1560"/>
        <w:gridCol w:w="1275"/>
        <w:gridCol w:w="851"/>
        <w:gridCol w:w="850"/>
        <w:gridCol w:w="2694"/>
        <w:gridCol w:w="1417"/>
      </w:tblGrid>
      <w:tr w:rsidR="009E5FF8" w:rsidRPr="000812E7" w:rsidTr="00A84C06">
        <w:trPr>
          <w:ins w:id="3827" w:author="SK" w:date="2017-10-17T20:38:00Z"/>
        </w:trPr>
        <w:tc>
          <w:tcPr>
            <w:tcW w:w="1560" w:type="dxa"/>
          </w:tcPr>
          <w:p w:rsidR="009A2C8F" w:rsidRDefault="00717FE3">
            <w:pPr>
              <w:jc w:val="center"/>
              <w:rPr>
                <w:ins w:id="3828" w:author="SK" w:date="2017-10-17T20:38:00Z"/>
                <w:b/>
                <w:rPrChange w:id="3829" w:author="SK" w:date="2017-10-17T20:40:00Z">
                  <w:rPr>
                    <w:ins w:id="3830" w:author="SK" w:date="2017-10-17T20:38:00Z"/>
                    <w:rFonts w:ascii="微软雅黑" w:hAnsi="微软雅黑"/>
                    <w:b w:val="0"/>
                  </w:rPr>
                </w:rPrChange>
              </w:rPr>
              <w:pPrChange w:id="3831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32" w:author="SK" w:date="2017-10-17T20:38:00Z">
              <w:r w:rsidRPr="00717FE3">
                <w:rPr>
                  <w:rFonts w:hint="eastAsia"/>
                  <w:rPrChange w:id="3833" w:author="SK" w:date="2017-10-17T20:40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字段名称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3834" w:author="SK" w:date="2017-10-17T20:38:00Z"/>
                <w:b/>
                <w:rPrChange w:id="3835" w:author="SK" w:date="2017-10-17T20:40:00Z">
                  <w:rPr>
                    <w:ins w:id="3836" w:author="SK" w:date="2017-10-17T20:38:00Z"/>
                    <w:rFonts w:ascii="微软雅黑" w:hAnsi="微软雅黑"/>
                    <w:b w:val="0"/>
                  </w:rPr>
                </w:rPrChange>
              </w:rPr>
              <w:pPrChange w:id="3837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38" w:author="SK" w:date="2017-10-17T20:38:00Z">
              <w:r w:rsidRPr="00717FE3">
                <w:rPr>
                  <w:rFonts w:hint="eastAsia"/>
                  <w:rPrChange w:id="3839" w:author="SK" w:date="2017-10-17T20:40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字段类型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3840" w:author="SK" w:date="2017-10-17T20:38:00Z"/>
                <w:b/>
                <w:rPrChange w:id="3841" w:author="SK" w:date="2017-10-17T20:40:00Z">
                  <w:rPr>
                    <w:ins w:id="3842" w:author="SK" w:date="2017-10-17T20:38:00Z"/>
                    <w:rFonts w:ascii="微软雅黑" w:hAnsi="微软雅黑"/>
                    <w:b w:val="0"/>
                  </w:rPr>
                </w:rPrChange>
              </w:rPr>
              <w:pPrChange w:id="3843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44" w:author="SK" w:date="2017-10-17T20:38:00Z">
              <w:r w:rsidRPr="00717FE3">
                <w:rPr>
                  <w:rFonts w:hint="eastAsia"/>
                  <w:rPrChange w:id="3845" w:author="SK" w:date="2017-10-17T20:40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长度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3846" w:author="SK" w:date="2017-10-17T20:38:00Z"/>
                <w:b/>
                <w:rPrChange w:id="3847" w:author="SK" w:date="2017-10-17T20:40:00Z">
                  <w:rPr>
                    <w:ins w:id="3848" w:author="SK" w:date="2017-10-17T20:38:00Z"/>
                    <w:rFonts w:ascii="微软雅黑" w:hAnsi="微软雅黑"/>
                    <w:b w:val="0"/>
                  </w:rPr>
                </w:rPrChange>
              </w:rPr>
              <w:pPrChange w:id="3849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50" w:author="SK" w:date="2017-10-17T20:38:00Z">
              <w:r w:rsidRPr="00717FE3">
                <w:rPr>
                  <w:rFonts w:hint="eastAsia"/>
                  <w:rPrChange w:id="3851" w:author="SK" w:date="2017-10-17T20:40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必输</w:t>
              </w:r>
            </w:ins>
          </w:p>
        </w:tc>
        <w:tc>
          <w:tcPr>
            <w:tcW w:w="2694" w:type="dxa"/>
          </w:tcPr>
          <w:p w:rsidR="009A2C8F" w:rsidRDefault="00717FE3">
            <w:pPr>
              <w:jc w:val="center"/>
              <w:rPr>
                <w:ins w:id="3852" w:author="SK" w:date="2017-10-17T20:38:00Z"/>
                <w:rFonts w:ascii="宋体" w:hAnsi="宋体"/>
                <w:b/>
                <w:rPrChange w:id="3853" w:author="SK" w:date="2017-10-18T15:01:00Z">
                  <w:rPr>
                    <w:ins w:id="3854" w:author="SK" w:date="2017-10-17T20:38:00Z"/>
                    <w:rFonts w:ascii="微软雅黑" w:hAnsi="微软雅黑"/>
                    <w:b w:val="0"/>
                  </w:rPr>
                </w:rPrChange>
              </w:rPr>
              <w:pPrChange w:id="3855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56" w:author="SK" w:date="2017-10-17T20:38:00Z">
              <w:r w:rsidRPr="00717FE3">
                <w:rPr>
                  <w:rFonts w:ascii="宋体" w:hAnsi="宋体" w:hint="eastAsia"/>
                  <w:rPrChange w:id="3857" w:author="SK" w:date="2017-10-18T15:01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字段描述</w:t>
              </w:r>
            </w:ins>
          </w:p>
        </w:tc>
        <w:tc>
          <w:tcPr>
            <w:tcW w:w="1417" w:type="dxa"/>
          </w:tcPr>
          <w:p w:rsidR="009A2C8F" w:rsidRDefault="00717FE3">
            <w:pPr>
              <w:jc w:val="center"/>
              <w:rPr>
                <w:ins w:id="3858" w:author="SK" w:date="2017-10-17T20:38:00Z"/>
                <w:rFonts w:ascii="宋体" w:hAnsi="宋体"/>
                <w:b/>
                <w:rPrChange w:id="3859" w:author="SK" w:date="2017-10-18T15:01:00Z">
                  <w:rPr>
                    <w:ins w:id="3860" w:author="SK" w:date="2017-10-17T20:38:00Z"/>
                    <w:rFonts w:ascii="微软雅黑" w:hAnsi="微软雅黑"/>
                    <w:b w:val="0"/>
                  </w:rPr>
                </w:rPrChange>
              </w:rPr>
              <w:pPrChange w:id="3861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62" w:author="SK" w:date="2017-10-17T20:38:00Z">
              <w:r w:rsidRPr="00717FE3">
                <w:rPr>
                  <w:rFonts w:ascii="宋体" w:hAnsi="宋体" w:hint="eastAsia"/>
                  <w:rPrChange w:id="3863" w:author="SK" w:date="2017-10-18T15:01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备注</w:t>
              </w:r>
            </w:ins>
          </w:p>
        </w:tc>
      </w:tr>
      <w:tr w:rsidR="009E5FF8" w:rsidRPr="000812E7" w:rsidTr="00A84C06">
        <w:trPr>
          <w:ins w:id="3864" w:author="SK" w:date="2017-10-17T20:38:00Z"/>
        </w:trPr>
        <w:tc>
          <w:tcPr>
            <w:tcW w:w="1560" w:type="dxa"/>
          </w:tcPr>
          <w:p w:rsidR="009A2C8F" w:rsidRDefault="00717FE3">
            <w:pPr>
              <w:jc w:val="center"/>
              <w:rPr>
                <w:ins w:id="3865" w:author="SK" w:date="2017-10-17T20:38:00Z"/>
                <w:rFonts w:ascii="宋体" w:hAnsi="宋体"/>
                <w:b/>
                <w:rPrChange w:id="3866" w:author="SK" w:date="2017-10-18T15:01:00Z">
                  <w:rPr>
                    <w:ins w:id="3867" w:author="SK" w:date="2017-10-17T20:38:00Z"/>
                    <w:rFonts w:ascii="微软雅黑" w:hAnsi="微软雅黑"/>
                    <w:b w:val="0"/>
                  </w:rPr>
                </w:rPrChange>
              </w:rPr>
              <w:pPrChange w:id="3868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69" w:author="SK" w:date="2017-10-17T20:38:00Z">
              <w:r w:rsidRPr="00717FE3">
                <w:rPr>
                  <w:rFonts w:ascii="宋体" w:hAnsi="宋体"/>
                  <w:rPrChange w:id="3870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cust_no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3871" w:author="SK" w:date="2017-10-17T20:38:00Z"/>
                <w:rFonts w:ascii="宋体" w:hAnsi="宋体"/>
                <w:b/>
                <w:rPrChange w:id="3872" w:author="SK" w:date="2017-10-18T15:01:00Z">
                  <w:rPr>
                    <w:ins w:id="3873" w:author="SK" w:date="2017-10-17T20:38:00Z"/>
                    <w:rFonts w:ascii="微软雅黑" w:hAnsi="微软雅黑"/>
                    <w:b w:val="0"/>
                  </w:rPr>
                </w:rPrChange>
              </w:rPr>
              <w:pPrChange w:id="3874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75" w:author="SK" w:date="2017-10-17T20:38:00Z">
              <w:r w:rsidRPr="00717FE3">
                <w:rPr>
                  <w:rFonts w:ascii="宋体" w:hAnsi="宋体"/>
                  <w:rPrChange w:id="3876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3877" w:author="SK" w:date="2017-10-17T20:38:00Z"/>
                <w:rFonts w:ascii="宋体" w:hAnsi="宋体"/>
                <w:b/>
                <w:rPrChange w:id="3878" w:author="SK" w:date="2017-10-18T15:01:00Z">
                  <w:rPr>
                    <w:ins w:id="3879" w:author="SK" w:date="2017-10-17T20:38:00Z"/>
                    <w:rFonts w:ascii="微软雅黑" w:hAnsi="微软雅黑"/>
                    <w:b w:val="0"/>
                  </w:rPr>
                </w:rPrChange>
              </w:rPr>
              <w:pPrChange w:id="3880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81" w:author="SK" w:date="2017-10-17T20:38:00Z">
              <w:r w:rsidRPr="00717FE3">
                <w:rPr>
                  <w:rFonts w:ascii="宋体" w:hAnsi="宋体"/>
                  <w:rPrChange w:id="3882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32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3883" w:author="SK" w:date="2017-10-17T20:38:00Z"/>
                <w:rFonts w:ascii="宋体" w:hAnsi="宋体"/>
                <w:b/>
                <w:rPrChange w:id="3884" w:author="SK" w:date="2017-10-18T15:01:00Z">
                  <w:rPr>
                    <w:ins w:id="3885" w:author="SK" w:date="2017-10-17T20:38:00Z"/>
                    <w:rFonts w:ascii="微软雅黑" w:hAnsi="微软雅黑"/>
                    <w:b w:val="0"/>
                  </w:rPr>
                </w:rPrChange>
              </w:rPr>
              <w:pPrChange w:id="3886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87" w:author="SK" w:date="2017-10-17T20:38:00Z">
              <w:r w:rsidRPr="00717FE3">
                <w:rPr>
                  <w:rFonts w:ascii="宋体" w:hAnsi="宋体"/>
                  <w:rPrChange w:id="3888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694" w:type="dxa"/>
          </w:tcPr>
          <w:p w:rsidR="009A2C8F" w:rsidRDefault="00717FE3">
            <w:pPr>
              <w:jc w:val="center"/>
              <w:rPr>
                <w:ins w:id="3889" w:author="SK" w:date="2017-10-17T20:38:00Z"/>
                <w:rFonts w:ascii="宋体" w:hAnsi="宋体"/>
                <w:b/>
                <w:rPrChange w:id="3890" w:author="SK" w:date="2017-10-18T15:01:00Z">
                  <w:rPr>
                    <w:ins w:id="3891" w:author="SK" w:date="2017-10-17T20:38:00Z"/>
                    <w:rFonts w:ascii="微软雅黑" w:hAnsi="微软雅黑"/>
                    <w:b w:val="0"/>
                  </w:rPr>
                </w:rPrChange>
              </w:rPr>
              <w:pPrChange w:id="3892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893" w:author="SK" w:date="2017-10-17T20:38:00Z">
              <w:r w:rsidRPr="00717FE3">
                <w:rPr>
                  <w:rFonts w:ascii="宋体" w:hAnsi="宋体" w:hint="eastAsia"/>
                  <w:rPrChange w:id="3894" w:author="SK" w:date="2017-10-18T15:01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客户号</w:t>
              </w:r>
            </w:ins>
          </w:p>
        </w:tc>
        <w:tc>
          <w:tcPr>
            <w:tcW w:w="1417" w:type="dxa"/>
          </w:tcPr>
          <w:p w:rsidR="009A2C8F" w:rsidRDefault="009A2C8F">
            <w:pPr>
              <w:jc w:val="center"/>
              <w:rPr>
                <w:ins w:id="3895" w:author="SK" w:date="2017-10-17T20:38:00Z"/>
                <w:rFonts w:ascii="宋体" w:hAnsi="宋体"/>
                <w:b/>
                <w:rPrChange w:id="3896" w:author="SK" w:date="2017-10-18T15:01:00Z">
                  <w:rPr>
                    <w:ins w:id="3897" w:author="SK" w:date="2017-10-17T20:38:00Z"/>
                    <w:rFonts w:ascii="微软雅黑" w:hAnsi="微软雅黑"/>
                    <w:b w:val="0"/>
                  </w:rPr>
                </w:rPrChange>
              </w:rPr>
              <w:pPrChange w:id="3898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</w:p>
        </w:tc>
      </w:tr>
      <w:tr w:rsidR="009E5FF8" w:rsidRPr="000812E7" w:rsidTr="00A84C06">
        <w:trPr>
          <w:ins w:id="3899" w:author="SK" w:date="2017-10-17T20:38:00Z"/>
        </w:trPr>
        <w:tc>
          <w:tcPr>
            <w:tcW w:w="1560" w:type="dxa"/>
          </w:tcPr>
          <w:p w:rsidR="009A2C8F" w:rsidRDefault="00717FE3">
            <w:pPr>
              <w:jc w:val="center"/>
              <w:rPr>
                <w:ins w:id="3900" w:author="SK" w:date="2017-10-17T20:38:00Z"/>
                <w:rFonts w:ascii="宋体" w:hAnsi="宋体"/>
                <w:b/>
                <w:rPrChange w:id="3901" w:author="SK" w:date="2017-10-18T15:01:00Z">
                  <w:rPr>
                    <w:ins w:id="3902" w:author="SK" w:date="2017-10-17T20:38:00Z"/>
                    <w:rFonts w:ascii="微软雅黑" w:hAnsi="微软雅黑"/>
                    <w:b w:val="0"/>
                  </w:rPr>
                </w:rPrChange>
              </w:rPr>
              <w:pPrChange w:id="3903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04" w:author="SK" w:date="2017-10-17T20:38:00Z">
              <w:r w:rsidRPr="00717FE3">
                <w:rPr>
                  <w:rFonts w:ascii="宋体" w:hAnsi="宋体"/>
                  <w:rPrChange w:id="3905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organ_id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3906" w:author="SK" w:date="2017-10-17T20:38:00Z"/>
                <w:rFonts w:ascii="宋体" w:hAnsi="宋体"/>
                <w:b/>
                <w:rPrChange w:id="3907" w:author="SK" w:date="2017-10-18T15:01:00Z">
                  <w:rPr>
                    <w:ins w:id="3908" w:author="SK" w:date="2017-10-17T20:38:00Z"/>
                    <w:rFonts w:ascii="微软雅黑" w:hAnsi="微软雅黑"/>
                    <w:b w:val="0"/>
                  </w:rPr>
                </w:rPrChange>
              </w:rPr>
              <w:pPrChange w:id="3909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10" w:author="SK" w:date="2017-10-17T20:38:00Z">
              <w:r w:rsidRPr="00717FE3">
                <w:rPr>
                  <w:rFonts w:ascii="宋体" w:hAnsi="宋体"/>
                  <w:rPrChange w:id="3911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3912" w:author="SK" w:date="2017-10-17T20:38:00Z"/>
                <w:rFonts w:ascii="宋体" w:hAnsi="宋体"/>
                <w:b/>
                <w:rPrChange w:id="3913" w:author="SK" w:date="2017-10-18T15:01:00Z">
                  <w:rPr>
                    <w:ins w:id="3914" w:author="SK" w:date="2017-10-17T20:38:00Z"/>
                    <w:rFonts w:ascii="微软雅黑" w:hAnsi="微软雅黑"/>
                    <w:b w:val="0"/>
                  </w:rPr>
                </w:rPrChange>
              </w:rPr>
              <w:pPrChange w:id="3915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16" w:author="SK" w:date="2017-10-17T20:38:00Z">
              <w:r w:rsidRPr="00717FE3">
                <w:rPr>
                  <w:rFonts w:ascii="宋体" w:hAnsi="宋体"/>
                  <w:rPrChange w:id="3917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32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3918" w:author="SK" w:date="2017-10-17T20:38:00Z"/>
                <w:rFonts w:ascii="宋体" w:hAnsi="宋体"/>
                <w:b/>
                <w:rPrChange w:id="3919" w:author="SK" w:date="2017-10-18T15:01:00Z">
                  <w:rPr>
                    <w:ins w:id="3920" w:author="SK" w:date="2017-10-17T20:38:00Z"/>
                    <w:rFonts w:ascii="微软雅黑" w:hAnsi="微软雅黑"/>
                    <w:b w:val="0"/>
                  </w:rPr>
                </w:rPrChange>
              </w:rPr>
              <w:pPrChange w:id="3921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22" w:author="SK" w:date="2017-10-17T20:38:00Z">
              <w:r w:rsidRPr="00717FE3">
                <w:rPr>
                  <w:rFonts w:ascii="宋体" w:hAnsi="宋体"/>
                  <w:rPrChange w:id="3923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694" w:type="dxa"/>
          </w:tcPr>
          <w:p w:rsidR="009A2C8F" w:rsidRDefault="00717FE3">
            <w:pPr>
              <w:jc w:val="center"/>
              <w:rPr>
                <w:ins w:id="3924" w:author="SK" w:date="2017-10-17T20:38:00Z"/>
                <w:rFonts w:ascii="宋体" w:hAnsi="宋体"/>
                <w:b/>
                <w:rPrChange w:id="3925" w:author="SK" w:date="2017-10-18T15:01:00Z">
                  <w:rPr>
                    <w:ins w:id="3926" w:author="SK" w:date="2017-10-17T20:38:00Z"/>
                    <w:rFonts w:ascii="微软雅黑" w:hAnsi="微软雅黑"/>
                    <w:b w:val="0"/>
                  </w:rPr>
                </w:rPrChange>
              </w:rPr>
              <w:pPrChange w:id="3927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28" w:author="SK" w:date="2017-10-17T20:38:00Z">
              <w:r w:rsidRPr="00717FE3">
                <w:rPr>
                  <w:rFonts w:ascii="宋体" w:hAnsi="宋体" w:hint="eastAsia"/>
                  <w:rPrChange w:id="3929" w:author="SK" w:date="2017-10-18T15:01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法人代码（机构代码）</w:t>
              </w:r>
            </w:ins>
          </w:p>
        </w:tc>
        <w:tc>
          <w:tcPr>
            <w:tcW w:w="1417" w:type="dxa"/>
          </w:tcPr>
          <w:p w:rsidR="009A2C8F" w:rsidRDefault="00717FE3">
            <w:pPr>
              <w:jc w:val="center"/>
              <w:rPr>
                <w:ins w:id="3930" w:author="SK" w:date="2017-10-17T20:38:00Z"/>
                <w:rFonts w:ascii="宋体" w:hAnsi="宋体"/>
                <w:b/>
                <w:rPrChange w:id="3931" w:author="SK" w:date="2017-10-18T15:01:00Z">
                  <w:rPr>
                    <w:ins w:id="3932" w:author="SK" w:date="2017-10-17T20:38:00Z"/>
                    <w:rFonts w:ascii="微软雅黑" w:hAnsi="微软雅黑"/>
                    <w:b w:val="0"/>
                  </w:rPr>
                </w:rPrChange>
              </w:rPr>
              <w:pPrChange w:id="3933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34" w:author="SK" w:date="2017-10-17T20:38:00Z">
              <w:r w:rsidRPr="00717FE3">
                <w:rPr>
                  <w:rFonts w:ascii="宋体" w:hAnsi="宋体" w:hint="eastAsia"/>
                  <w:rPrChange w:id="3935" w:author="SK" w:date="2017-10-18T15:01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多法人标识</w:t>
              </w:r>
            </w:ins>
          </w:p>
        </w:tc>
      </w:tr>
      <w:tr w:rsidR="009E5FF8" w:rsidRPr="000812E7" w:rsidTr="00A84C06">
        <w:trPr>
          <w:ins w:id="3936" w:author="SK" w:date="2017-10-17T20:38:00Z"/>
        </w:trPr>
        <w:tc>
          <w:tcPr>
            <w:tcW w:w="1560" w:type="dxa"/>
          </w:tcPr>
          <w:p w:rsidR="009A2C8F" w:rsidRDefault="00717FE3">
            <w:pPr>
              <w:jc w:val="center"/>
              <w:rPr>
                <w:ins w:id="3937" w:author="SK" w:date="2017-10-17T20:38:00Z"/>
                <w:rFonts w:ascii="宋体" w:hAnsi="宋体"/>
                <w:b/>
                <w:rPrChange w:id="3938" w:author="SK" w:date="2017-10-18T15:01:00Z">
                  <w:rPr>
                    <w:ins w:id="3939" w:author="SK" w:date="2017-10-17T20:38:00Z"/>
                    <w:rFonts w:ascii="微软雅黑" w:hAnsi="微软雅黑"/>
                    <w:b w:val="0"/>
                  </w:rPr>
                </w:rPrChange>
              </w:rPr>
              <w:pPrChange w:id="3940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41" w:author="SK" w:date="2017-10-17T20:38:00Z">
              <w:r w:rsidRPr="00717FE3">
                <w:rPr>
                  <w:rFonts w:ascii="宋体" w:hAnsi="宋体"/>
                  <w:rPrChange w:id="3942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channel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3943" w:author="SK" w:date="2017-10-17T20:38:00Z"/>
                <w:rFonts w:ascii="宋体" w:hAnsi="宋体"/>
                <w:b/>
                <w:rPrChange w:id="3944" w:author="SK" w:date="2017-10-18T15:01:00Z">
                  <w:rPr>
                    <w:ins w:id="3945" w:author="SK" w:date="2017-10-17T20:38:00Z"/>
                    <w:rFonts w:ascii="微软雅黑" w:hAnsi="微软雅黑"/>
                    <w:b w:val="0"/>
                  </w:rPr>
                </w:rPrChange>
              </w:rPr>
              <w:pPrChange w:id="3946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47" w:author="SK" w:date="2017-10-17T20:38:00Z">
              <w:r w:rsidRPr="00717FE3">
                <w:rPr>
                  <w:rFonts w:ascii="宋体" w:hAnsi="宋体"/>
                  <w:rPrChange w:id="3948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3949" w:author="SK" w:date="2017-10-17T20:38:00Z"/>
                <w:rFonts w:ascii="宋体" w:hAnsi="宋体"/>
                <w:b/>
                <w:rPrChange w:id="3950" w:author="SK" w:date="2017-10-18T15:01:00Z">
                  <w:rPr>
                    <w:ins w:id="3951" w:author="SK" w:date="2017-10-17T20:38:00Z"/>
                    <w:rFonts w:ascii="微软雅黑" w:hAnsi="微软雅黑"/>
                    <w:b w:val="0"/>
                  </w:rPr>
                </w:rPrChange>
              </w:rPr>
              <w:pPrChange w:id="3952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53" w:author="SK" w:date="2017-10-17T20:38:00Z">
              <w:r w:rsidRPr="00717FE3">
                <w:rPr>
                  <w:rFonts w:ascii="宋体" w:hAnsi="宋体"/>
                  <w:rPrChange w:id="3954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3955" w:author="SK" w:date="2017-10-17T20:38:00Z"/>
                <w:rFonts w:ascii="宋体" w:hAnsi="宋体"/>
                <w:b/>
                <w:rPrChange w:id="3956" w:author="SK" w:date="2017-10-18T15:01:00Z">
                  <w:rPr>
                    <w:ins w:id="3957" w:author="SK" w:date="2017-10-17T20:38:00Z"/>
                    <w:rFonts w:ascii="微软雅黑" w:hAnsi="微软雅黑"/>
                    <w:b w:val="0"/>
                  </w:rPr>
                </w:rPrChange>
              </w:rPr>
              <w:pPrChange w:id="3958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59" w:author="SK" w:date="2017-10-17T20:38:00Z">
              <w:r w:rsidRPr="00717FE3">
                <w:rPr>
                  <w:rFonts w:ascii="宋体" w:hAnsi="宋体"/>
                  <w:rPrChange w:id="3960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694" w:type="dxa"/>
          </w:tcPr>
          <w:p w:rsidR="009A2C8F" w:rsidRDefault="00717FE3">
            <w:pPr>
              <w:jc w:val="center"/>
              <w:rPr>
                <w:ins w:id="3961" w:author="SK" w:date="2017-10-17T20:38:00Z"/>
                <w:rFonts w:ascii="宋体" w:hAnsi="宋体"/>
                <w:b/>
                <w:rPrChange w:id="3962" w:author="SK" w:date="2017-10-18T15:01:00Z">
                  <w:rPr>
                    <w:ins w:id="3963" w:author="SK" w:date="2017-10-17T20:38:00Z"/>
                    <w:rFonts w:ascii="微软雅黑" w:hAnsi="微软雅黑"/>
                    <w:b w:val="0"/>
                  </w:rPr>
                </w:rPrChange>
              </w:rPr>
              <w:pPrChange w:id="3964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65" w:author="SK" w:date="2017-10-17T20:38:00Z">
              <w:r w:rsidRPr="00717FE3">
                <w:rPr>
                  <w:rFonts w:ascii="宋体" w:hAnsi="宋体" w:hint="eastAsia"/>
                  <w:rPrChange w:id="3966" w:author="SK" w:date="2017-10-18T15:01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渠道</w:t>
              </w:r>
            </w:ins>
          </w:p>
        </w:tc>
        <w:tc>
          <w:tcPr>
            <w:tcW w:w="1417" w:type="dxa"/>
          </w:tcPr>
          <w:p w:rsidR="009A2C8F" w:rsidRDefault="00717FE3">
            <w:pPr>
              <w:jc w:val="center"/>
              <w:rPr>
                <w:ins w:id="3967" w:author="SK" w:date="2017-10-17T20:38:00Z"/>
                <w:rFonts w:ascii="宋体" w:hAnsi="宋体"/>
                <w:b/>
                <w:rPrChange w:id="3968" w:author="SK" w:date="2017-10-18T15:01:00Z">
                  <w:rPr>
                    <w:ins w:id="3969" w:author="SK" w:date="2017-10-17T20:38:00Z"/>
                    <w:rFonts w:ascii="微软雅黑" w:hAnsi="微软雅黑"/>
                    <w:b w:val="0"/>
                  </w:rPr>
                </w:rPrChange>
              </w:rPr>
              <w:pPrChange w:id="3970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71" w:author="SK" w:date="2017-10-17T20:38:00Z">
              <w:r w:rsidRPr="00717FE3">
                <w:rPr>
                  <w:rFonts w:ascii="宋体" w:hAnsi="宋体"/>
                  <w:rPrChange w:id="3972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00=APP</w:t>
              </w:r>
            </w:ins>
          </w:p>
          <w:p w:rsidR="009A2C8F" w:rsidRDefault="00717FE3">
            <w:pPr>
              <w:jc w:val="center"/>
              <w:rPr>
                <w:ins w:id="3973" w:author="SK" w:date="2017-10-17T20:38:00Z"/>
                <w:rFonts w:ascii="宋体" w:hAnsi="宋体"/>
                <w:b/>
                <w:rPrChange w:id="3974" w:author="SK" w:date="2017-10-18T15:01:00Z">
                  <w:rPr>
                    <w:ins w:id="3975" w:author="SK" w:date="2017-10-17T20:38:00Z"/>
                    <w:rFonts w:ascii="微软雅黑" w:hAnsi="微软雅黑"/>
                    <w:b w:val="0"/>
                  </w:rPr>
                </w:rPrChange>
              </w:rPr>
              <w:pPrChange w:id="3976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77" w:author="SK" w:date="2017-10-17T20:38:00Z">
              <w:r w:rsidRPr="00717FE3">
                <w:rPr>
                  <w:rFonts w:ascii="宋体" w:hAnsi="宋体"/>
                  <w:rPrChange w:id="3978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01= PC</w:t>
              </w:r>
            </w:ins>
          </w:p>
        </w:tc>
      </w:tr>
      <w:tr w:rsidR="009E5FF8" w:rsidRPr="000812E7" w:rsidTr="00A84C06">
        <w:trPr>
          <w:ins w:id="3979" w:author="SK" w:date="2017-10-17T20:38:00Z"/>
        </w:trPr>
        <w:tc>
          <w:tcPr>
            <w:tcW w:w="1560" w:type="dxa"/>
          </w:tcPr>
          <w:p w:rsidR="009A2C8F" w:rsidRDefault="00717FE3">
            <w:pPr>
              <w:jc w:val="center"/>
              <w:rPr>
                <w:ins w:id="3980" w:author="SK" w:date="2017-10-17T20:38:00Z"/>
                <w:rFonts w:ascii="宋体" w:hAnsi="宋体"/>
                <w:b/>
                <w:rPrChange w:id="3981" w:author="SK" w:date="2017-10-18T15:01:00Z">
                  <w:rPr>
                    <w:ins w:id="3982" w:author="SK" w:date="2017-10-17T20:38:00Z"/>
                    <w:rFonts w:ascii="微软雅黑" w:hAnsi="微软雅黑"/>
                    <w:b w:val="0"/>
                  </w:rPr>
                </w:rPrChange>
              </w:rPr>
              <w:pPrChange w:id="3983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84" w:author="SK" w:date="2017-10-17T20:38:00Z">
              <w:r w:rsidRPr="00717FE3">
                <w:rPr>
                  <w:rFonts w:ascii="宋体" w:hAnsi="宋体"/>
                  <w:rPrChange w:id="3985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nonce_str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3986" w:author="SK" w:date="2017-10-17T20:38:00Z"/>
                <w:rFonts w:ascii="宋体" w:hAnsi="宋体"/>
                <w:b/>
                <w:rPrChange w:id="3987" w:author="SK" w:date="2017-10-18T15:01:00Z">
                  <w:rPr>
                    <w:ins w:id="3988" w:author="SK" w:date="2017-10-17T20:38:00Z"/>
                    <w:rFonts w:ascii="微软雅黑" w:hAnsi="微软雅黑"/>
                    <w:b w:val="0"/>
                  </w:rPr>
                </w:rPrChange>
              </w:rPr>
              <w:pPrChange w:id="3989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90" w:author="SK" w:date="2017-10-17T20:38:00Z">
              <w:r w:rsidRPr="00717FE3">
                <w:rPr>
                  <w:rFonts w:ascii="宋体" w:hAnsi="宋体"/>
                  <w:rPrChange w:id="3991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3992" w:author="SK" w:date="2017-10-17T20:38:00Z"/>
                <w:rFonts w:ascii="宋体" w:hAnsi="宋体"/>
                <w:b/>
                <w:rPrChange w:id="3993" w:author="SK" w:date="2017-10-18T15:01:00Z">
                  <w:rPr>
                    <w:ins w:id="3994" w:author="SK" w:date="2017-10-17T20:38:00Z"/>
                    <w:rFonts w:ascii="微软雅黑" w:hAnsi="微软雅黑"/>
                    <w:b w:val="0"/>
                  </w:rPr>
                </w:rPrChange>
              </w:rPr>
              <w:pPrChange w:id="3995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3996" w:author="SK" w:date="2017-10-17T20:38:00Z">
              <w:r w:rsidRPr="00717FE3">
                <w:rPr>
                  <w:rFonts w:ascii="宋体" w:hAnsi="宋体"/>
                  <w:rPrChange w:id="3997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32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3998" w:author="SK" w:date="2017-10-17T20:38:00Z"/>
                <w:rFonts w:ascii="宋体" w:hAnsi="宋体"/>
                <w:b/>
                <w:rPrChange w:id="3999" w:author="SK" w:date="2017-10-18T15:01:00Z">
                  <w:rPr>
                    <w:ins w:id="4000" w:author="SK" w:date="2017-10-17T20:38:00Z"/>
                    <w:rFonts w:ascii="微软雅黑" w:hAnsi="微软雅黑"/>
                    <w:b w:val="0"/>
                  </w:rPr>
                </w:rPrChange>
              </w:rPr>
              <w:pPrChange w:id="4001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4002" w:author="SK" w:date="2017-10-17T20:38:00Z">
              <w:r w:rsidRPr="00717FE3">
                <w:rPr>
                  <w:rFonts w:ascii="宋体" w:hAnsi="宋体"/>
                  <w:rPrChange w:id="4003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694" w:type="dxa"/>
          </w:tcPr>
          <w:p w:rsidR="009A2C8F" w:rsidRDefault="00717FE3">
            <w:pPr>
              <w:jc w:val="center"/>
              <w:rPr>
                <w:ins w:id="4004" w:author="SK" w:date="2017-10-17T20:38:00Z"/>
                <w:rFonts w:ascii="宋体" w:hAnsi="宋体"/>
                <w:b/>
                <w:rPrChange w:id="4005" w:author="SK" w:date="2017-10-18T15:01:00Z">
                  <w:rPr>
                    <w:ins w:id="4006" w:author="SK" w:date="2017-10-17T20:38:00Z"/>
                    <w:rFonts w:ascii="微软雅黑" w:hAnsi="微软雅黑"/>
                    <w:b w:val="0"/>
                  </w:rPr>
                </w:rPrChange>
              </w:rPr>
              <w:pPrChange w:id="4007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4008" w:author="SK" w:date="2017-10-17T20:38:00Z">
              <w:r w:rsidRPr="00717FE3">
                <w:rPr>
                  <w:rFonts w:ascii="宋体" w:hAnsi="宋体" w:hint="eastAsia"/>
                  <w:rPrChange w:id="4009" w:author="SK" w:date="2017-10-18T15:01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随机数</w:t>
              </w:r>
            </w:ins>
          </w:p>
        </w:tc>
        <w:tc>
          <w:tcPr>
            <w:tcW w:w="1417" w:type="dxa"/>
          </w:tcPr>
          <w:p w:rsidR="009A2C8F" w:rsidRDefault="009A2C8F">
            <w:pPr>
              <w:jc w:val="center"/>
              <w:rPr>
                <w:ins w:id="4010" w:author="SK" w:date="2017-10-17T20:38:00Z"/>
                <w:rFonts w:ascii="宋体" w:hAnsi="宋体"/>
                <w:b/>
                <w:rPrChange w:id="4011" w:author="SK" w:date="2017-10-18T15:01:00Z">
                  <w:rPr>
                    <w:ins w:id="4012" w:author="SK" w:date="2017-10-17T20:38:00Z"/>
                    <w:rFonts w:ascii="微软雅黑" w:hAnsi="微软雅黑"/>
                    <w:b w:val="0"/>
                  </w:rPr>
                </w:rPrChange>
              </w:rPr>
              <w:pPrChange w:id="4013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</w:p>
        </w:tc>
      </w:tr>
      <w:tr w:rsidR="009E5FF8" w:rsidRPr="000812E7" w:rsidTr="00A84C06">
        <w:trPr>
          <w:ins w:id="4014" w:author="SK" w:date="2017-10-17T20:38:00Z"/>
        </w:trPr>
        <w:tc>
          <w:tcPr>
            <w:tcW w:w="1560" w:type="dxa"/>
          </w:tcPr>
          <w:p w:rsidR="009A2C8F" w:rsidRDefault="00717FE3">
            <w:pPr>
              <w:jc w:val="center"/>
              <w:rPr>
                <w:ins w:id="4015" w:author="SK" w:date="2017-10-17T20:38:00Z"/>
                <w:rFonts w:ascii="宋体" w:hAnsi="宋体"/>
                <w:b/>
                <w:rPrChange w:id="4016" w:author="SK" w:date="2017-10-18T15:01:00Z">
                  <w:rPr>
                    <w:ins w:id="4017" w:author="SK" w:date="2017-10-17T20:38:00Z"/>
                    <w:rFonts w:ascii="微软雅黑" w:hAnsi="微软雅黑"/>
                    <w:b w:val="0"/>
                  </w:rPr>
                </w:rPrChange>
              </w:rPr>
              <w:pPrChange w:id="4018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4019" w:author="SK" w:date="2017-10-17T20:38:00Z">
              <w:r w:rsidRPr="00717FE3">
                <w:rPr>
                  <w:rFonts w:ascii="宋体" w:hAnsi="宋体"/>
                  <w:rPrChange w:id="4020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sign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4021" w:author="SK" w:date="2017-10-17T20:38:00Z"/>
                <w:rFonts w:ascii="宋体" w:hAnsi="宋体"/>
                <w:b/>
                <w:rPrChange w:id="4022" w:author="SK" w:date="2017-10-18T15:01:00Z">
                  <w:rPr>
                    <w:ins w:id="4023" w:author="SK" w:date="2017-10-17T20:38:00Z"/>
                    <w:rFonts w:ascii="微软雅黑" w:hAnsi="微软雅黑"/>
                    <w:b w:val="0"/>
                  </w:rPr>
                </w:rPrChange>
              </w:rPr>
              <w:pPrChange w:id="4024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4025" w:author="SK" w:date="2017-10-17T20:38:00Z">
              <w:r w:rsidRPr="00717FE3">
                <w:rPr>
                  <w:rFonts w:ascii="宋体" w:hAnsi="宋体"/>
                  <w:rPrChange w:id="4026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4027" w:author="SK" w:date="2017-10-17T20:38:00Z"/>
                <w:rFonts w:ascii="宋体" w:hAnsi="宋体"/>
                <w:b/>
                <w:rPrChange w:id="4028" w:author="SK" w:date="2017-10-18T15:01:00Z">
                  <w:rPr>
                    <w:ins w:id="4029" w:author="SK" w:date="2017-10-17T20:38:00Z"/>
                    <w:rFonts w:ascii="微软雅黑" w:hAnsi="微软雅黑"/>
                    <w:b w:val="0"/>
                  </w:rPr>
                </w:rPrChange>
              </w:rPr>
              <w:pPrChange w:id="4030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4031" w:author="SK" w:date="2017-10-17T20:38:00Z">
              <w:r w:rsidRPr="00717FE3">
                <w:rPr>
                  <w:rFonts w:ascii="宋体" w:hAnsi="宋体"/>
                  <w:rPrChange w:id="4032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32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4033" w:author="SK" w:date="2017-10-17T20:38:00Z"/>
                <w:rFonts w:ascii="宋体" w:hAnsi="宋体"/>
                <w:b/>
                <w:rPrChange w:id="4034" w:author="SK" w:date="2017-10-18T15:01:00Z">
                  <w:rPr>
                    <w:ins w:id="4035" w:author="SK" w:date="2017-10-17T20:38:00Z"/>
                    <w:rFonts w:ascii="微软雅黑" w:hAnsi="微软雅黑"/>
                    <w:b w:val="0"/>
                  </w:rPr>
                </w:rPrChange>
              </w:rPr>
              <w:pPrChange w:id="4036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4037" w:author="SK" w:date="2017-10-17T20:38:00Z">
              <w:r w:rsidRPr="00717FE3">
                <w:rPr>
                  <w:rFonts w:ascii="宋体" w:hAnsi="宋体"/>
                  <w:rPrChange w:id="4038" w:author="SK" w:date="2017-10-18T15:01:00Z">
                    <w:rPr>
                      <w:rFonts w:ascii="微软雅黑" w:hAnsi="微软雅黑"/>
                      <w:b w:val="0"/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694" w:type="dxa"/>
          </w:tcPr>
          <w:p w:rsidR="009A2C8F" w:rsidRDefault="00717FE3">
            <w:pPr>
              <w:jc w:val="center"/>
              <w:rPr>
                <w:ins w:id="4039" w:author="SK" w:date="2017-10-17T20:38:00Z"/>
                <w:rFonts w:ascii="宋体" w:hAnsi="宋体"/>
                <w:b/>
                <w:rPrChange w:id="4040" w:author="SK" w:date="2017-10-18T15:01:00Z">
                  <w:rPr>
                    <w:ins w:id="4041" w:author="SK" w:date="2017-10-17T20:38:00Z"/>
                    <w:rFonts w:ascii="微软雅黑" w:hAnsi="微软雅黑"/>
                    <w:b w:val="0"/>
                  </w:rPr>
                </w:rPrChange>
              </w:rPr>
              <w:pPrChange w:id="4042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  <w:ins w:id="4043" w:author="SK" w:date="2017-10-17T20:38:00Z">
              <w:r w:rsidRPr="00717FE3">
                <w:rPr>
                  <w:rFonts w:ascii="宋体" w:hAnsi="宋体" w:hint="eastAsia"/>
                  <w:rPrChange w:id="4044" w:author="SK" w:date="2017-10-18T15:01:00Z">
                    <w:rPr>
                      <w:rFonts w:ascii="微软雅黑" w:hAnsi="微软雅黑" w:hint="eastAsia"/>
                      <w:b w:val="0"/>
                      <w:color w:val="0000FF" w:themeColor="hyperlink"/>
                      <w:u w:val="single"/>
                    </w:rPr>
                  </w:rPrChange>
                </w:rPr>
                <w:t>签名</w:t>
              </w:r>
            </w:ins>
          </w:p>
        </w:tc>
        <w:tc>
          <w:tcPr>
            <w:tcW w:w="1417" w:type="dxa"/>
          </w:tcPr>
          <w:p w:rsidR="009A2C8F" w:rsidRDefault="009A2C8F">
            <w:pPr>
              <w:jc w:val="center"/>
              <w:rPr>
                <w:ins w:id="4045" w:author="SK" w:date="2017-10-17T20:38:00Z"/>
                <w:rFonts w:ascii="宋体" w:hAnsi="宋体"/>
                <w:b/>
                <w:rPrChange w:id="4046" w:author="SK" w:date="2017-10-18T15:01:00Z">
                  <w:rPr>
                    <w:ins w:id="4047" w:author="SK" w:date="2017-10-17T20:38:00Z"/>
                    <w:rFonts w:ascii="微软雅黑" w:hAnsi="微软雅黑"/>
                    <w:b w:val="0"/>
                  </w:rPr>
                </w:rPrChange>
              </w:rPr>
              <w:pPrChange w:id="4048" w:author="SK" w:date="2017-10-17T20:40:00Z">
                <w:pPr>
                  <w:pStyle w:val="4"/>
                  <w:numPr>
                    <w:ilvl w:val="0"/>
                    <w:numId w:val="0"/>
                  </w:numPr>
                  <w:spacing w:before="0" w:after="0" w:line="276" w:lineRule="auto"/>
                  <w:ind w:left="0" w:firstLine="0"/>
                </w:pPr>
              </w:pPrChange>
            </w:pPr>
          </w:p>
        </w:tc>
      </w:tr>
    </w:tbl>
    <w:p w:rsidR="009A2C8F" w:rsidRDefault="009A2C8F">
      <w:pPr>
        <w:rPr>
          <w:ins w:id="4049" w:author="SK" w:date="2017-10-17T20:38:00Z"/>
        </w:rPr>
        <w:pPrChange w:id="4050" w:author="SK" w:date="2017-10-17T20:40:00Z">
          <w:pPr>
            <w:pStyle w:val="4"/>
            <w:numPr>
              <w:ilvl w:val="0"/>
              <w:numId w:val="0"/>
            </w:numPr>
            <w:spacing w:before="0" w:after="0"/>
            <w:ind w:left="0" w:firstLine="0"/>
          </w:pPr>
        </w:pPrChange>
      </w:pPr>
    </w:p>
    <w:p w:rsidR="009E5FF8" w:rsidRDefault="009E5FF8" w:rsidP="009E5FF8">
      <w:pPr>
        <w:pStyle w:val="4"/>
        <w:spacing w:before="0" w:after="0"/>
        <w:rPr>
          <w:ins w:id="4051" w:author="SK" w:date="2017-10-17T20:38:00Z"/>
        </w:rPr>
      </w:pPr>
      <w:ins w:id="4052" w:author="SK" w:date="2017-10-17T20:38:00Z">
        <w:r>
          <w:rPr>
            <w:rFonts w:hint="eastAsia"/>
          </w:rPr>
          <w:lastRenderedPageBreak/>
          <w:t>响应报文</w:t>
        </w:r>
      </w:ins>
    </w:p>
    <w:tbl>
      <w:tblPr>
        <w:tblStyle w:val="a3"/>
        <w:tblW w:w="8755" w:type="dxa"/>
        <w:tblLook w:val="04A0"/>
      </w:tblPr>
      <w:tblGrid>
        <w:gridCol w:w="1668"/>
        <w:gridCol w:w="1275"/>
        <w:gridCol w:w="851"/>
        <w:gridCol w:w="850"/>
        <w:gridCol w:w="2410"/>
        <w:gridCol w:w="1701"/>
      </w:tblGrid>
      <w:tr w:rsidR="009E5FF8" w:rsidTr="00A84C06">
        <w:trPr>
          <w:ins w:id="4053" w:author="SK" w:date="2017-10-17T20:38:00Z"/>
        </w:trPr>
        <w:tc>
          <w:tcPr>
            <w:tcW w:w="1668" w:type="dxa"/>
          </w:tcPr>
          <w:p w:rsidR="009E5FF8" w:rsidRDefault="009E5FF8" w:rsidP="00A84C06">
            <w:pPr>
              <w:rPr>
                <w:ins w:id="4054" w:author="SK" w:date="2017-10-17T20:38:00Z"/>
              </w:rPr>
            </w:pPr>
            <w:ins w:id="4055" w:author="SK" w:date="2017-10-17T20:3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275" w:type="dxa"/>
          </w:tcPr>
          <w:p w:rsidR="009E5FF8" w:rsidRDefault="009E5FF8" w:rsidP="00A84C06">
            <w:pPr>
              <w:rPr>
                <w:ins w:id="4056" w:author="SK" w:date="2017-10-17T20:38:00Z"/>
              </w:rPr>
            </w:pPr>
            <w:ins w:id="4057" w:author="SK" w:date="2017-10-17T20:38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851" w:type="dxa"/>
          </w:tcPr>
          <w:p w:rsidR="009E5FF8" w:rsidRDefault="009E5FF8" w:rsidP="00A84C06">
            <w:pPr>
              <w:rPr>
                <w:ins w:id="4058" w:author="SK" w:date="2017-10-17T20:38:00Z"/>
              </w:rPr>
            </w:pPr>
            <w:ins w:id="4059" w:author="SK" w:date="2017-10-17T20:38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850" w:type="dxa"/>
          </w:tcPr>
          <w:p w:rsidR="009E5FF8" w:rsidRDefault="009E5FF8" w:rsidP="00A84C06">
            <w:pPr>
              <w:rPr>
                <w:ins w:id="4060" w:author="SK" w:date="2017-10-17T20:38:00Z"/>
              </w:rPr>
            </w:pPr>
            <w:ins w:id="4061" w:author="SK" w:date="2017-10-17T20:38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2410" w:type="dxa"/>
          </w:tcPr>
          <w:p w:rsidR="009E5FF8" w:rsidRDefault="009E5FF8" w:rsidP="00A84C06">
            <w:pPr>
              <w:rPr>
                <w:ins w:id="4062" w:author="SK" w:date="2017-10-17T20:38:00Z"/>
              </w:rPr>
            </w:pPr>
            <w:ins w:id="4063" w:author="SK" w:date="2017-10-17T20:38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701" w:type="dxa"/>
          </w:tcPr>
          <w:p w:rsidR="009E5FF8" w:rsidRDefault="009E5FF8" w:rsidP="00A84C06">
            <w:pPr>
              <w:rPr>
                <w:ins w:id="4064" w:author="SK" w:date="2017-10-17T20:38:00Z"/>
              </w:rPr>
            </w:pPr>
            <w:ins w:id="4065" w:author="SK" w:date="2017-10-17T20:38:00Z">
              <w:r>
                <w:rPr>
                  <w:rFonts w:hint="eastAsia"/>
                </w:rPr>
                <w:t>备注</w:t>
              </w:r>
            </w:ins>
          </w:p>
        </w:tc>
      </w:tr>
      <w:tr w:rsidR="009E5FF8" w:rsidTr="00A84C06">
        <w:trPr>
          <w:ins w:id="4066" w:author="SK" w:date="2017-10-17T20:38:00Z"/>
        </w:trPr>
        <w:tc>
          <w:tcPr>
            <w:tcW w:w="1668" w:type="dxa"/>
          </w:tcPr>
          <w:p w:rsidR="009A2C8F" w:rsidRDefault="00717FE3">
            <w:pPr>
              <w:jc w:val="center"/>
              <w:rPr>
                <w:ins w:id="4067" w:author="SK" w:date="2017-10-17T20:38:00Z"/>
                <w:rFonts w:ascii="宋体" w:hAnsi="宋体"/>
                <w:rPrChange w:id="4068" w:author="SK" w:date="2017-10-18T15:01:00Z">
                  <w:rPr>
                    <w:ins w:id="4069" w:author="SK" w:date="2017-10-17T20:38:00Z"/>
                  </w:rPr>
                </w:rPrChange>
              </w:rPr>
              <w:pPrChange w:id="4070" w:author="SK" w:date="2017-10-17T20:40:00Z">
                <w:pPr/>
              </w:pPrChange>
            </w:pPr>
            <w:ins w:id="4071" w:author="SK" w:date="2017-10-17T20:38:00Z">
              <w:r w:rsidRPr="00717FE3">
                <w:rPr>
                  <w:rFonts w:ascii="宋体" w:hAnsi="宋体"/>
                  <w:rPrChange w:id="4072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ec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4073" w:author="SK" w:date="2017-10-17T20:38:00Z"/>
                <w:rFonts w:ascii="宋体" w:hAnsi="宋体"/>
                <w:rPrChange w:id="4074" w:author="SK" w:date="2017-10-18T15:01:00Z">
                  <w:rPr>
                    <w:ins w:id="4075" w:author="SK" w:date="2017-10-17T20:38:00Z"/>
                  </w:rPr>
                </w:rPrChange>
              </w:rPr>
              <w:pPrChange w:id="4076" w:author="SK" w:date="2017-10-17T20:40:00Z">
                <w:pPr/>
              </w:pPrChange>
            </w:pPr>
            <w:ins w:id="4077" w:author="SK" w:date="2017-10-17T20:38:00Z">
              <w:r w:rsidRPr="00717FE3">
                <w:rPr>
                  <w:rFonts w:ascii="宋体" w:hAnsi="宋体"/>
                  <w:rPrChange w:id="4078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4079" w:author="SK" w:date="2017-10-17T20:38:00Z"/>
                <w:rFonts w:ascii="宋体" w:hAnsi="宋体"/>
                <w:rPrChange w:id="4080" w:author="SK" w:date="2017-10-18T15:01:00Z">
                  <w:rPr>
                    <w:ins w:id="4081" w:author="SK" w:date="2017-10-17T20:38:00Z"/>
                  </w:rPr>
                </w:rPrChange>
              </w:rPr>
              <w:pPrChange w:id="4082" w:author="SK" w:date="2017-10-17T20:40:00Z">
                <w:pPr/>
              </w:pPrChange>
            </w:pPr>
            <w:ins w:id="4083" w:author="SK" w:date="2017-10-17T20:38:00Z">
              <w:r w:rsidRPr="00717FE3">
                <w:rPr>
                  <w:rFonts w:ascii="宋体" w:hAnsi="宋体"/>
                  <w:rPrChange w:id="4084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4085" w:author="SK" w:date="2017-10-17T20:38:00Z"/>
                <w:rFonts w:ascii="宋体" w:hAnsi="宋体"/>
                <w:rPrChange w:id="4086" w:author="SK" w:date="2017-10-18T15:01:00Z">
                  <w:rPr>
                    <w:ins w:id="4087" w:author="SK" w:date="2017-10-17T20:38:00Z"/>
                  </w:rPr>
                </w:rPrChange>
              </w:rPr>
              <w:pPrChange w:id="4088" w:author="SK" w:date="2017-10-17T20:40:00Z">
                <w:pPr/>
              </w:pPrChange>
            </w:pPr>
            <w:ins w:id="4089" w:author="SK" w:date="2017-10-17T20:38:00Z">
              <w:r w:rsidRPr="00717FE3">
                <w:rPr>
                  <w:rFonts w:ascii="宋体" w:hAnsi="宋体"/>
                  <w:rPrChange w:id="4090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410" w:type="dxa"/>
          </w:tcPr>
          <w:p w:rsidR="009A2C8F" w:rsidRDefault="009E5FF8">
            <w:pPr>
              <w:jc w:val="center"/>
              <w:rPr>
                <w:ins w:id="4091" w:author="SK" w:date="2017-10-17T20:38:00Z"/>
              </w:rPr>
              <w:pPrChange w:id="4092" w:author="SK" w:date="2017-10-17T20:40:00Z">
                <w:pPr/>
              </w:pPrChange>
            </w:pPr>
            <w:ins w:id="4093" w:author="SK" w:date="2017-10-17T20:38:00Z">
              <w:r>
                <w:rPr>
                  <w:rFonts w:hint="eastAsia"/>
                </w:rPr>
                <w:t>响应码</w:t>
              </w:r>
            </w:ins>
          </w:p>
        </w:tc>
        <w:tc>
          <w:tcPr>
            <w:tcW w:w="1701" w:type="dxa"/>
          </w:tcPr>
          <w:p w:rsidR="009E5FF8" w:rsidRPr="000236A9" w:rsidRDefault="00717FE3">
            <w:pPr>
              <w:jc w:val="center"/>
              <w:rPr>
                <w:ins w:id="4094" w:author="SK" w:date="2017-10-17T20:38:00Z"/>
                <w:rPrChange w:id="4095" w:author="SK" w:date="2017-10-17T20:40:00Z">
                  <w:rPr>
                    <w:ins w:id="4096" w:author="SK" w:date="2017-10-17T20:38:00Z"/>
                    <w:rFonts w:asciiTheme="minorEastAsia" w:hAnsiTheme="minorEastAsia"/>
                  </w:rPr>
                </w:rPrChange>
              </w:rPr>
            </w:pPr>
            <w:ins w:id="4097" w:author="SK" w:date="2017-10-17T20:38:00Z">
              <w:r w:rsidRPr="00717FE3">
                <w:rPr>
                  <w:rPrChange w:id="4098" w:author="SK" w:date="2017-10-17T20:40:00Z">
                    <w:rPr>
                      <w:rFonts w:asciiTheme="minorEastAsia" w:hAnsiTheme="minorEastAsia"/>
                      <w:color w:val="0000FF" w:themeColor="hyperlink"/>
                      <w:u w:val="single"/>
                    </w:rPr>
                  </w:rPrChange>
                </w:rPr>
                <w:t>0=</w:t>
              </w:r>
              <w:r w:rsidRPr="00717FE3">
                <w:rPr>
                  <w:rFonts w:hint="eastAsia"/>
                  <w:rPrChange w:id="4099" w:author="SK" w:date="2017-10-17T20:40:00Z">
                    <w:rPr>
                      <w:rFonts w:asciiTheme="minorEastAsia" w:hAnsiTheme="minorEastAsia" w:hint="eastAsia"/>
                      <w:color w:val="0000FF" w:themeColor="hyperlink"/>
                      <w:u w:val="single"/>
                    </w:rPr>
                  </w:rPrChange>
                </w:rPr>
                <w:t>交易正常；</w:t>
              </w:r>
            </w:ins>
          </w:p>
          <w:p w:rsidR="009E5FF8" w:rsidRPr="000236A9" w:rsidRDefault="00717FE3">
            <w:pPr>
              <w:jc w:val="center"/>
              <w:rPr>
                <w:ins w:id="4100" w:author="SK" w:date="2017-10-17T20:38:00Z"/>
                <w:rPrChange w:id="4101" w:author="SK" w:date="2017-10-17T20:40:00Z">
                  <w:rPr>
                    <w:ins w:id="4102" w:author="SK" w:date="2017-10-17T20:38:00Z"/>
                    <w:rFonts w:asciiTheme="minorEastAsia" w:hAnsiTheme="minorEastAsia"/>
                  </w:rPr>
                </w:rPrChange>
              </w:rPr>
            </w:pPr>
            <w:ins w:id="4103" w:author="SK" w:date="2017-10-17T20:38:00Z">
              <w:r w:rsidRPr="00717FE3">
                <w:rPr>
                  <w:rPrChange w:id="4104" w:author="SK" w:date="2017-10-17T20:40:00Z">
                    <w:rPr>
                      <w:rFonts w:asciiTheme="minorEastAsia" w:hAnsiTheme="minorEastAsia"/>
                      <w:color w:val="0000FF" w:themeColor="hyperlink"/>
                      <w:u w:val="single"/>
                    </w:rPr>
                  </w:rPrChange>
                </w:rPr>
                <w:t>!0=</w:t>
              </w:r>
              <w:r w:rsidRPr="00717FE3">
                <w:rPr>
                  <w:rFonts w:hint="eastAsia"/>
                  <w:rPrChange w:id="4105" w:author="SK" w:date="2017-10-17T20:40:00Z">
                    <w:rPr>
                      <w:rFonts w:asciiTheme="minorEastAsia" w:hAnsiTheme="minorEastAsia" w:hint="eastAsia"/>
                      <w:color w:val="0000FF" w:themeColor="hyperlink"/>
                      <w:u w:val="single"/>
                    </w:rPr>
                  </w:rPrChange>
                </w:rPr>
                <w:t>交易异常</w:t>
              </w:r>
            </w:ins>
          </w:p>
        </w:tc>
      </w:tr>
      <w:tr w:rsidR="009E5FF8" w:rsidTr="00A84C06">
        <w:trPr>
          <w:ins w:id="4106" w:author="SK" w:date="2017-10-17T20:38:00Z"/>
        </w:trPr>
        <w:tc>
          <w:tcPr>
            <w:tcW w:w="1668" w:type="dxa"/>
          </w:tcPr>
          <w:p w:rsidR="009A2C8F" w:rsidRDefault="00717FE3">
            <w:pPr>
              <w:jc w:val="center"/>
              <w:rPr>
                <w:ins w:id="4107" w:author="SK" w:date="2017-10-17T20:38:00Z"/>
                <w:rFonts w:ascii="宋体" w:hAnsi="宋体"/>
                <w:rPrChange w:id="4108" w:author="SK" w:date="2017-10-18T15:01:00Z">
                  <w:rPr>
                    <w:ins w:id="4109" w:author="SK" w:date="2017-10-17T20:38:00Z"/>
                  </w:rPr>
                </w:rPrChange>
              </w:rPr>
              <w:pPrChange w:id="4110" w:author="SK" w:date="2017-10-17T20:40:00Z">
                <w:pPr/>
              </w:pPrChange>
            </w:pPr>
            <w:ins w:id="4111" w:author="SK" w:date="2017-10-17T20:38:00Z">
              <w:r w:rsidRPr="00717FE3">
                <w:rPr>
                  <w:rFonts w:ascii="宋体" w:hAnsi="宋体"/>
                  <w:rPrChange w:id="4112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em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4113" w:author="SK" w:date="2017-10-17T20:38:00Z"/>
                <w:rFonts w:ascii="宋体" w:hAnsi="宋体"/>
                <w:rPrChange w:id="4114" w:author="SK" w:date="2017-10-18T15:01:00Z">
                  <w:rPr>
                    <w:ins w:id="4115" w:author="SK" w:date="2017-10-17T20:38:00Z"/>
                  </w:rPr>
                </w:rPrChange>
              </w:rPr>
              <w:pPrChange w:id="4116" w:author="SK" w:date="2017-10-17T20:40:00Z">
                <w:pPr/>
              </w:pPrChange>
            </w:pPr>
            <w:ins w:id="4117" w:author="SK" w:date="2017-10-17T20:38:00Z">
              <w:r w:rsidRPr="00717FE3">
                <w:rPr>
                  <w:rFonts w:ascii="宋体" w:hAnsi="宋体"/>
                  <w:rPrChange w:id="4118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4119" w:author="SK" w:date="2017-10-17T20:38:00Z"/>
                <w:rFonts w:ascii="宋体" w:hAnsi="宋体"/>
                <w:rPrChange w:id="4120" w:author="SK" w:date="2017-10-18T15:01:00Z">
                  <w:rPr>
                    <w:ins w:id="4121" w:author="SK" w:date="2017-10-17T20:38:00Z"/>
                  </w:rPr>
                </w:rPrChange>
              </w:rPr>
              <w:pPrChange w:id="4122" w:author="SK" w:date="2017-10-17T20:40:00Z">
                <w:pPr/>
              </w:pPrChange>
            </w:pPr>
            <w:ins w:id="4123" w:author="SK" w:date="2017-10-17T20:38:00Z">
              <w:r w:rsidRPr="00717FE3">
                <w:rPr>
                  <w:rFonts w:ascii="宋体" w:hAnsi="宋体"/>
                  <w:rPrChange w:id="4124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600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4125" w:author="SK" w:date="2017-10-17T20:38:00Z"/>
                <w:rFonts w:ascii="宋体" w:hAnsi="宋体"/>
                <w:rPrChange w:id="4126" w:author="SK" w:date="2017-10-18T15:01:00Z">
                  <w:rPr>
                    <w:ins w:id="4127" w:author="SK" w:date="2017-10-17T20:38:00Z"/>
                  </w:rPr>
                </w:rPrChange>
              </w:rPr>
              <w:pPrChange w:id="4128" w:author="SK" w:date="2017-10-17T20:40:00Z">
                <w:pPr/>
              </w:pPrChange>
            </w:pPr>
            <w:ins w:id="4129" w:author="SK" w:date="2017-10-17T20:38:00Z">
              <w:r w:rsidRPr="00717FE3">
                <w:rPr>
                  <w:rFonts w:ascii="宋体" w:hAnsi="宋体"/>
                  <w:rPrChange w:id="4130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410" w:type="dxa"/>
          </w:tcPr>
          <w:p w:rsidR="009A2C8F" w:rsidRDefault="009E5FF8">
            <w:pPr>
              <w:jc w:val="center"/>
              <w:rPr>
                <w:ins w:id="4131" w:author="SK" w:date="2017-10-17T20:38:00Z"/>
              </w:rPr>
              <w:pPrChange w:id="4132" w:author="SK" w:date="2017-10-17T20:40:00Z">
                <w:pPr/>
              </w:pPrChange>
            </w:pPr>
            <w:ins w:id="4133" w:author="SK" w:date="2017-10-17T20:38:00Z">
              <w:r>
                <w:rPr>
                  <w:rFonts w:hint="eastAsia"/>
                </w:rPr>
                <w:t>响应信息</w:t>
              </w:r>
            </w:ins>
          </w:p>
        </w:tc>
        <w:tc>
          <w:tcPr>
            <w:tcW w:w="1701" w:type="dxa"/>
          </w:tcPr>
          <w:p w:rsidR="009A2C8F" w:rsidRDefault="009A2C8F">
            <w:pPr>
              <w:jc w:val="center"/>
              <w:rPr>
                <w:ins w:id="4134" w:author="SK" w:date="2017-10-17T20:38:00Z"/>
              </w:rPr>
              <w:pPrChange w:id="4135" w:author="SK" w:date="2017-10-17T20:40:00Z">
                <w:pPr/>
              </w:pPrChange>
            </w:pPr>
          </w:p>
        </w:tc>
      </w:tr>
      <w:tr w:rsidR="009E5FF8" w:rsidTr="00A84C06">
        <w:trPr>
          <w:ins w:id="4136" w:author="SK" w:date="2017-10-17T20:38:00Z"/>
        </w:trPr>
        <w:tc>
          <w:tcPr>
            <w:tcW w:w="1668" w:type="dxa"/>
          </w:tcPr>
          <w:p w:rsidR="009A2C8F" w:rsidRDefault="00717FE3">
            <w:pPr>
              <w:jc w:val="center"/>
              <w:rPr>
                <w:ins w:id="4137" w:author="SK" w:date="2017-10-17T20:38:00Z"/>
                <w:rFonts w:ascii="宋体" w:hAnsi="宋体"/>
                <w:rPrChange w:id="4138" w:author="SK" w:date="2017-10-18T15:01:00Z">
                  <w:rPr>
                    <w:ins w:id="4139" w:author="SK" w:date="2017-10-17T20:38:00Z"/>
                  </w:rPr>
                </w:rPrChange>
              </w:rPr>
              <w:pPrChange w:id="4140" w:author="SK" w:date="2017-10-17T20:40:00Z">
                <w:pPr/>
              </w:pPrChange>
            </w:pPr>
            <w:ins w:id="4141" w:author="SK" w:date="2017-10-17T20:38:00Z">
              <w:r w:rsidRPr="00717FE3">
                <w:rPr>
                  <w:rFonts w:ascii="宋体" w:hAnsi="宋体"/>
                  <w:rPrChange w:id="4142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nb_wealth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4143" w:author="SK" w:date="2017-10-17T20:38:00Z"/>
                <w:rFonts w:ascii="宋体" w:hAnsi="宋体"/>
                <w:rPrChange w:id="4144" w:author="SK" w:date="2017-10-18T15:01:00Z">
                  <w:rPr>
                    <w:ins w:id="4145" w:author="SK" w:date="2017-10-17T20:38:00Z"/>
                  </w:rPr>
                </w:rPrChange>
              </w:rPr>
              <w:pPrChange w:id="4146" w:author="SK" w:date="2017-10-17T20:40:00Z">
                <w:pPr/>
              </w:pPrChange>
            </w:pPr>
            <w:ins w:id="4147" w:author="SK" w:date="2017-10-17T20:38:00Z">
              <w:r w:rsidRPr="00717FE3">
                <w:rPr>
                  <w:rFonts w:ascii="宋体" w:hAnsi="宋体"/>
                  <w:rPrChange w:id="4148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S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4149" w:author="SK" w:date="2017-10-17T20:38:00Z"/>
                <w:rFonts w:ascii="宋体" w:hAnsi="宋体"/>
                <w:rPrChange w:id="4150" w:author="SK" w:date="2017-10-18T15:01:00Z">
                  <w:rPr>
                    <w:ins w:id="4151" w:author="SK" w:date="2017-10-17T20:38:00Z"/>
                    <w:rFonts w:ascii="微软雅黑" w:hAnsi="微软雅黑"/>
                  </w:rPr>
                </w:rPrChange>
              </w:rPr>
              <w:pPrChange w:id="4152" w:author="SK" w:date="2017-10-17T20:40:00Z">
                <w:pPr/>
              </w:pPrChange>
            </w:pPr>
            <w:ins w:id="4153" w:author="SK" w:date="2017-10-17T20:38:00Z">
              <w:r w:rsidRPr="00717FE3">
                <w:rPr>
                  <w:rFonts w:ascii="宋体" w:hAnsi="宋体"/>
                  <w:rPrChange w:id="4154" w:author="SK" w:date="2017-10-18T15:01:00Z">
                    <w:rPr>
                      <w:rFonts w:ascii="微软雅黑" w:hAnsi="微软雅黑"/>
                      <w:color w:val="0000FF" w:themeColor="hyperlink"/>
                      <w:u w:val="single"/>
                    </w:rPr>
                  </w:rPrChange>
                </w:rPr>
                <w:t>18,2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4155" w:author="SK" w:date="2017-10-17T20:38:00Z"/>
                <w:rFonts w:ascii="宋体" w:hAnsi="宋体"/>
                <w:rPrChange w:id="4156" w:author="SK" w:date="2017-10-18T15:01:00Z">
                  <w:rPr>
                    <w:ins w:id="4157" w:author="SK" w:date="2017-10-17T20:38:00Z"/>
                  </w:rPr>
                </w:rPrChange>
              </w:rPr>
              <w:pPrChange w:id="4158" w:author="SK" w:date="2017-10-17T20:40:00Z">
                <w:pPr/>
              </w:pPrChange>
            </w:pPr>
            <w:ins w:id="4159" w:author="SK" w:date="2017-10-17T20:38:00Z">
              <w:r w:rsidRPr="00717FE3">
                <w:rPr>
                  <w:rFonts w:ascii="宋体" w:hAnsi="宋体"/>
                  <w:rPrChange w:id="4160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410" w:type="dxa"/>
          </w:tcPr>
          <w:p w:rsidR="009A2C8F" w:rsidRDefault="009E5FF8">
            <w:pPr>
              <w:jc w:val="center"/>
              <w:rPr>
                <w:ins w:id="4161" w:author="SK" w:date="2017-10-17T20:38:00Z"/>
              </w:rPr>
              <w:pPrChange w:id="4162" w:author="SK" w:date="2017-10-17T20:40:00Z">
                <w:pPr/>
              </w:pPrChange>
            </w:pPr>
            <w:ins w:id="4163" w:author="SK" w:date="2017-10-17T20:38:00Z">
              <w:r>
                <w:rPr>
                  <w:rFonts w:hint="eastAsia"/>
                </w:rPr>
                <w:t>诺宝余额</w:t>
              </w:r>
            </w:ins>
          </w:p>
        </w:tc>
        <w:tc>
          <w:tcPr>
            <w:tcW w:w="1701" w:type="dxa"/>
          </w:tcPr>
          <w:p w:rsidR="009A2C8F" w:rsidRDefault="009A2C8F">
            <w:pPr>
              <w:jc w:val="center"/>
              <w:rPr>
                <w:ins w:id="4164" w:author="SK" w:date="2017-10-17T20:38:00Z"/>
              </w:rPr>
              <w:pPrChange w:id="4165" w:author="SK" w:date="2017-10-17T20:40:00Z">
                <w:pPr/>
              </w:pPrChange>
            </w:pPr>
          </w:p>
        </w:tc>
      </w:tr>
      <w:tr w:rsidR="009E5FF8" w:rsidTr="00A84C06">
        <w:trPr>
          <w:ins w:id="4166" w:author="SK" w:date="2017-10-17T20:38:00Z"/>
        </w:trPr>
        <w:tc>
          <w:tcPr>
            <w:tcW w:w="1668" w:type="dxa"/>
          </w:tcPr>
          <w:p w:rsidR="009A2C8F" w:rsidRDefault="00717FE3">
            <w:pPr>
              <w:jc w:val="center"/>
              <w:rPr>
                <w:ins w:id="4167" w:author="SK" w:date="2017-10-17T20:38:00Z"/>
                <w:rFonts w:ascii="宋体" w:hAnsi="宋体"/>
                <w:rPrChange w:id="4168" w:author="SK" w:date="2017-10-18T15:01:00Z">
                  <w:rPr>
                    <w:ins w:id="4169" w:author="SK" w:date="2017-10-17T20:38:00Z"/>
                  </w:rPr>
                </w:rPrChange>
              </w:rPr>
              <w:pPrChange w:id="4170" w:author="SK" w:date="2017-10-17T20:40:00Z">
                <w:pPr/>
              </w:pPrChange>
            </w:pPr>
            <w:ins w:id="4171" w:author="SK" w:date="2017-10-17T20:38:00Z">
              <w:r w:rsidRPr="00717FE3">
                <w:rPr>
                  <w:rFonts w:ascii="宋体" w:hAnsi="宋体"/>
                  <w:rPrChange w:id="4172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nq_wealth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4173" w:author="SK" w:date="2017-10-17T20:38:00Z"/>
                <w:rFonts w:ascii="宋体" w:hAnsi="宋体"/>
                <w:rPrChange w:id="4174" w:author="SK" w:date="2017-10-18T15:01:00Z">
                  <w:rPr>
                    <w:ins w:id="4175" w:author="SK" w:date="2017-10-17T20:38:00Z"/>
                  </w:rPr>
                </w:rPrChange>
              </w:rPr>
              <w:pPrChange w:id="4176" w:author="SK" w:date="2017-10-17T20:40:00Z">
                <w:pPr/>
              </w:pPrChange>
            </w:pPr>
            <w:ins w:id="4177" w:author="SK" w:date="2017-10-17T20:38:00Z">
              <w:r w:rsidRPr="00717FE3">
                <w:rPr>
                  <w:rFonts w:ascii="宋体" w:hAnsi="宋体"/>
                  <w:rPrChange w:id="4178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S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4179" w:author="SK" w:date="2017-10-17T20:38:00Z"/>
                <w:rFonts w:ascii="宋体" w:hAnsi="宋体"/>
                <w:rPrChange w:id="4180" w:author="SK" w:date="2017-10-18T15:01:00Z">
                  <w:rPr>
                    <w:ins w:id="4181" w:author="SK" w:date="2017-10-17T20:38:00Z"/>
                    <w:rFonts w:ascii="微软雅黑" w:hAnsi="微软雅黑"/>
                  </w:rPr>
                </w:rPrChange>
              </w:rPr>
              <w:pPrChange w:id="4182" w:author="SK" w:date="2017-10-17T20:40:00Z">
                <w:pPr/>
              </w:pPrChange>
            </w:pPr>
            <w:ins w:id="4183" w:author="SK" w:date="2017-10-17T20:38:00Z">
              <w:r w:rsidRPr="00717FE3">
                <w:rPr>
                  <w:rFonts w:ascii="宋体" w:hAnsi="宋体"/>
                  <w:rPrChange w:id="4184" w:author="SK" w:date="2017-10-18T15:01:00Z">
                    <w:rPr>
                      <w:rFonts w:ascii="微软雅黑" w:hAnsi="微软雅黑"/>
                      <w:color w:val="0000FF" w:themeColor="hyperlink"/>
                      <w:u w:val="single"/>
                    </w:rPr>
                  </w:rPrChange>
                </w:rPr>
                <w:t>18,2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4185" w:author="SK" w:date="2017-10-17T20:38:00Z"/>
                <w:rFonts w:ascii="宋体" w:hAnsi="宋体"/>
                <w:rPrChange w:id="4186" w:author="SK" w:date="2017-10-18T15:01:00Z">
                  <w:rPr>
                    <w:ins w:id="4187" w:author="SK" w:date="2017-10-17T20:38:00Z"/>
                  </w:rPr>
                </w:rPrChange>
              </w:rPr>
              <w:pPrChange w:id="4188" w:author="SK" w:date="2017-10-17T20:40:00Z">
                <w:pPr/>
              </w:pPrChange>
            </w:pPr>
            <w:ins w:id="4189" w:author="SK" w:date="2017-10-17T20:38:00Z">
              <w:r w:rsidRPr="00717FE3">
                <w:rPr>
                  <w:rFonts w:ascii="宋体" w:hAnsi="宋体"/>
                  <w:rPrChange w:id="4190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410" w:type="dxa"/>
          </w:tcPr>
          <w:p w:rsidR="009A2C8F" w:rsidRDefault="009E5FF8">
            <w:pPr>
              <w:jc w:val="center"/>
              <w:rPr>
                <w:ins w:id="4191" w:author="SK" w:date="2017-10-17T20:38:00Z"/>
              </w:rPr>
              <w:pPrChange w:id="4192" w:author="SK" w:date="2017-10-17T20:40:00Z">
                <w:pPr/>
              </w:pPrChange>
            </w:pPr>
            <w:ins w:id="4193" w:author="SK" w:date="2017-10-17T20:38:00Z">
              <w:r>
                <w:rPr>
                  <w:rFonts w:hint="eastAsia"/>
                </w:rPr>
                <w:t>诺券余额</w:t>
              </w:r>
            </w:ins>
          </w:p>
        </w:tc>
        <w:tc>
          <w:tcPr>
            <w:tcW w:w="1701" w:type="dxa"/>
          </w:tcPr>
          <w:p w:rsidR="009A2C8F" w:rsidRDefault="009A2C8F">
            <w:pPr>
              <w:jc w:val="center"/>
              <w:rPr>
                <w:ins w:id="4194" w:author="SK" w:date="2017-10-17T20:38:00Z"/>
              </w:rPr>
              <w:pPrChange w:id="4195" w:author="SK" w:date="2017-10-17T20:40:00Z">
                <w:pPr/>
              </w:pPrChange>
            </w:pPr>
          </w:p>
        </w:tc>
      </w:tr>
      <w:tr w:rsidR="009E5FF8" w:rsidTr="00A84C06">
        <w:trPr>
          <w:ins w:id="4196" w:author="SK" w:date="2017-10-17T20:38:00Z"/>
        </w:trPr>
        <w:tc>
          <w:tcPr>
            <w:tcW w:w="1668" w:type="dxa"/>
          </w:tcPr>
          <w:p w:rsidR="009A2C8F" w:rsidRDefault="00717FE3">
            <w:pPr>
              <w:jc w:val="center"/>
              <w:rPr>
                <w:ins w:id="4197" w:author="SK" w:date="2017-10-17T20:38:00Z"/>
                <w:rFonts w:ascii="宋体" w:hAnsi="宋体"/>
                <w:rPrChange w:id="4198" w:author="SK" w:date="2017-10-18T15:01:00Z">
                  <w:rPr>
                    <w:ins w:id="4199" w:author="SK" w:date="2017-10-17T20:38:00Z"/>
                  </w:rPr>
                </w:rPrChange>
              </w:rPr>
              <w:pPrChange w:id="4200" w:author="SK" w:date="2017-10-17T20:40:00Z">
                <w:pPr/>
              </w:pPrChange>
            </w:pPr>
            <w:ins w:id="4201" w:author="SK" w:date="2017-10-17T20:38:00Z">
              <w:r w:rsidRPr="00717FE3">
                <w:rPr>
                  <w:rFonts w:ascii="宋体" w:hAnsi="宋体"/>
                  <w:rPrChange w:id="4202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njf_wealth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4203" w:author="SK" w:date="2017-10-17T20:38:00Z"/>
                <w:rFonts w:ascii="宋体" w:hAnsi="宋体"/>
                <w:rPrChange w:id="4204" w:author="SK" w:date="2017-10-18T15:01:00Z">
                  <w:rPr>
                    <w:ins w:id="4205" w:author="SK" w:date="2017-10-17T20:38:00Z"/>
                  </w:rPr>
                </w:rPrChange>
              </w:rPr>
              <w:pPrChange w:id="4206" w:author="SK" w:date="2017-10-17T20:40:00Z">
                <w:pPr/>
              </w:pPrChange>
            </w:pPr>
            <w:ins w:id="4207" w:author="SK" w:date="2017-10-17T20:38:00Z">
              <w:r w:rsidRPr="00717FE3">
                <w:rPr>
                  <w:rFonts w:ascii="宋体" w:hAnsi="宋体"/>
                  <w:rPrChange w:id="4208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S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4209" w:author="SK" w:date="2017-10-17T20:38:00Z"/>
                <w:rFonts w:ascii="宋体" w:hAnsi="宋体"/>
                <w:rPrChange w:id="4210" w:author="SK" w:date="2017-10-18T15:01:00Z">
                  <w:rPr>
                    <w:ins w:id="4211" w:author="SK" w:date="2017-10-17T20:38:00Z"/>
                    <w:rFonts w:ascii="微软雅黑" w:hAnsi="微软雅黑"/>
                  </w:rPr>
                </w:rPrChange>
              </w:rPr>
              <w:pPrChange w:id="4212" w:author="SK" w:date="2017-10-17T20:40:00Z">
                <w:pPr/>
              </w:pPrChange>
            </w:pPr>
            <w:ins w:id="4213" w:author="SK" w:date="2017-10-17T20:38:00Z">
              <w:r w:rsidRPr="00717FE3">
                <w:rPr>
                  <w:rFonts w:ascii="宋体" w:hAnsi="宋体"/>
                  <w:rPrChange w:id="4214" w:author="SK" w:date="2017-10-18T15:01:00Z">
                    <w:rPr>
                      <w:rFonts w:ascii="微软雅黑" w:hAnsi="微软雅黑"/>
                      <w:color w:val="0000FF" w:themeColor="hyperlink"/>
                      <w:u w:val="single"/>
                    </w:rPr>
                  </w:rPrChange>
                </w:rPr>
                <w:t>18,2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4215" w:author="SK" w:date="2017-10-17T20:38:00Z"/>
                <w:rFonts w:ascii="宋体" w:hAnsi="宋体"/>
                <w:rPrChange w:id="4216" w:author="SK" w:date="2017-10-18T15:01:00Z">
                  <w:rPr>
                    <w:ins w:id="4217" w:author="SK" w:date="2017-10-17T20:38:00Z"/>
                  </w:rPr>
                </w:rPrChange>
              </w:rPr>
              <w:pPrChange w:id="4218" w:author="SK" w:date="2017-10-17T20:40:00Z">
                <w:pPr/>
              </w:pPrChange>
            </w:pPr>
            <w:ins w:id="4219" w:author="SK" w:date="2017-10-17T20:38:00Z">
              <w:r w:rsidRPr="00717FE3">
                <w:rPr>
                  <w:rFonts w:ascii="宋体" w:hAnsi="宋体"/>
                  <w:rPrChange w:id="4220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410" w:type="dxa"/>
          </w:tcPr>
          <w:p w:rsidR="009A2C8F" w:rsidRDefault="009E5FF8">
            <w:pPr>
              <w:jc w:val="center"/>
              <w:rPr>
                <w:ins w:id="4221" w:author="SK" w:date="2017-10-17T20:38:00Z"/>
              </w:rPr>
              <w:pPrChange w:id="4222" w:author="SK" w:date="2017-10-17T20:40:00Z">
                <w:pPr/>
              </w:pPrChange>
            </w:pPr>
            <w:ins w:id="4223" w:author="SK" w:date="2017-10-17T20:38:00Z">
              <w:r>
                <w:rPr>
                  <w:rFonts w:hint="eastAsia"/>
                </w:rPr>
                <w:t>诺积分余额</w:t>
              </w:r>
            </w:ins>
          </w:p>
        </w:tc>
        <w:tc>
          <w:tcPr>
            <w:tcW w:w="1701" w:type="dxa"/>
          </w:tcPr>
          <w:p w:rsidR="009A2C8F" w:rsidRDefault="009A2C8F">
            <w:pPr>
              <w:jc w:val="center"/>
              <w:rPr>
                <w:ins w:id="4224" w:author="SK" w:date="2017-10-17T20:38:00Z"/>
              </w:rPr>
              <w:pPrChange w:id="4225" w:author="SK" w:date="2017-10-17T20:40:00Z">
                <w:pPr/>
              </w:pPrChange>
            </w:pPr>
          </w:p>
        </w:tc>
      </w:tr>
      <w:tr w:rsidR="0016631C" w:rsidTr="00A84C06">
        <w:trPr>
          <w:ins w:id="4226" w:author="SK" w:date="2017-11-10T22:06:00Z"/>
        </w:trPr>
        <w:tc>
          <w:tcPr>
            <w:tcW w:w="1668" w:type="dxa"/>
          </w:tcPr>
          <w:p w:rsidR="0016631C" w:rsidRPr="00700953" w:rsidRDefault="00717FE3">
            <w:pPr>
              <w:jc w:val="center"/>
              <w:rPr>
                <w:ins w:id="4227" w:author="SK" w:date="2017-11-10T22:06:00Z"/>
                <w:rFonts w:ascii="宋体" w:hAnsi="宋体"/>
              </w:rPr>
            </w:pPr>
            <w:ins w:id="4228" w:author="SK" w:date="2017-11-10T22:06:00Z">
              <w:r w:rsidRPr="00717FE3">
                <w:rPr>
                  <w:rFonts w:ascii="宋体" w:hAnsi="宋体"/>
                  <w:rPrChange w:id="4229" w:author="SK" w:date="2017-11-10T22:07:00Z">
                    <w:rPr>
                      <w:rFonts w:ascii="微软雅黑" w:eastAsia="微软雅黑" w:hAnsi="微软雅黑"/>
                      <w:color w:val="0000FF" w:themeColor="hyperlink"/>
                      <w:sz w:val="18"/>
                      <w:szCs w:val="18"/>
                      <w:u w:val="single"/>
                    </w:rPr>
                  </w:rPrChange>
                </w:rPr>
                <w:t>ystd_profit</w:t>
              </w:r>
            </w:ins>
          </w:p>
        </w:tc>
        <w:tc>
          <w:tcPr>
            <w:tcW w:w="1275" w:type="dxa"/>
          </w:tcPr>
          <w:p w:rsidR="0016631C" w:rsidRPr="00700953" w:rsidRDefault="0016631C">
            <w:pPr>
              <w:jc w:val="center"/>
              <w:rPr>
                <w:ins w:id="4230" w:author="SK" w:date="2017-11-10T22:06:00Z"/>
                <w:rFonts w:ascii="宋体" w:hAnsi="宋体"/>
              </w:rPr>
            </w:pPr>
            <w:ins w:id="4231" w:author="SK" w:date="2017-11-10T22:07:00Z">
              <w:r w:rsidRPr="00A7021F">
                <w:rPr>
                  <w:rFonts w:ascii="宋体" w:hAnsi="宋体"/>
                </w:rPr>
                <w:t>S</w:t>
              </w:r>
            </w:ins>
          </w:p>
        </w:tc>
        <w:tc>
          <w:tcPr>
            <w:tcW w:w="851" w:type="dxa"/>
          </w:tcPr>
          <w:p w:rsidR="0016631C" w:rsidRPr="00700953" w:rsidRDefault="0016631C">
            <w:pPr>
              <w:jc w:val="center"/>
              <w:rPr>
                <w:ins w:id="4232" w:author="SK" w:date="2017-11-10T22:06:00Z"/>
                <w:rFonts w:ascii="宋体" w:hAnsi="宋体"/>
              </w:rPr>
            </w:pPr>
            <w:ins w:id="4233" w:author="SK" w:date="2017-11-10T22:07:00Z">
              <w:r w:rsidRPr="00A7021F">
                <w:rPr>
                  <w:rFonts w:ascii="宋体" w:hAnsi="宋体"/>
                </w:rPr>
                <w:t>18,2</w:t>
              </w:r>
            </w:ins>
          </w:p>
        </w:tc>
        <w:tc>
          <w:tcPr>
            <w:tcW w:w="850" w:type="dxa"/>
          </w:tcPr>
          <w:p w:rsidR="0016631C" w:rsidRPr="00700953" w:rsidRDefault="0016631C">
            <w:pPr>
              <w:jc w:val="center"/>
              <w:rPr>
                <w:ins w:id="4234" w:author="SK" w:date="2017-11-10T22:06:00Z"/>
                <w:rFonts w:ascii="宋体" w:hAnsi="宋体"/>
              </w:rPr>
            </w:pPr>
            <w:ins w:id="4235" w:author="SK" w:date="2017-11-10T22:07:00Z">
              <w:r w:rsidRPr="00A7021F">
                <w:rPr>
                  <w:rFonts w:ascii="宋体" w:hAnsi="宋体"/>
                </w:rPr>
                <w:t>M</w:t>
              </w:r>
            </w:ins>
          </w:p>
        </w:tc>
        <w:tc>
          <w:tcPr>
            <w:tcW w:w="2410" w:type="dxa"/>
          </w:tcPr>
          <w:p w:rsidR="0016631C" w:rsidRPr="0016631C" w:rsidRDefault="0016631C">
            <w:pPr>
              <w:jc w:val="center"/>
              <w:rPr>
                <w:ins w:id="4236" w:author="SK" w:date="2017-11-10T22:06:00Z"/>
                <w:rFonts w:ascii="宋体" w:hAnsi="宋体"/>
                <w:rPrChange w:id="4237" w:author="SK" w:date="2017-11-10T22:07:00Z">
                  <w:rPr>
                    <w:ins w:id="4238" w:author="SK" w:date="2017-11-10T22:06:00Z"/>
                  </w:rPr>
                </w:rPrChange>
              </w:rPr>
            </w:pPr>
            <w:ins w:id="4239" w:author="SK" w:date="2017-11-10T22:07:00Z">
              <w:r>
                <w:rPr>
                  <w:rFonts w:hint="eastAsia"/>
                </w:rPr>
                <w:t>昨日收益</w:t>
              </w:r>
            </w:ins>
          </w:p>
        </w:tc>
        <w:tc>
          <w:tcPr>
            <w:tcW w:w="1701" w:type="dxa"/>
          </w:tcPr>
          <w:p w:rsidR="0016631C" w:rsidRPr="0016631C" w:rsidRDefault="0016631C">
            <w:pPr>
              <w:jc w:val="center"/>
              <w:rPr>
                <w:ins w:id="4240" w:author="SK" w:date="2017-11-10T22:06:00Z"/>
                <w:rFonts w:ascii="宋体" w:hAnsi="宋体"/>
                <w:rPrChange w:id="4241" w:author="SK" w:date="2017-11-10T22:07:00Z">
                  <w:rPr>
                    <w:ins w:id="4242" w:author="SK" w:date="2017-11-10T22:06:00Z"/>
                  </w:rPr>
                </w:rPrChange>
              </w:rPr>
            </w:pPr>
          </w:p>
        </w:tc>
      </w:tr>
      <w:tr w:rsidR="0016631C" w:rsidTr="00A84C06">
        <w:trPr>
          <w:ins w:id="4243" w:author="SK" w:date="2017-10-17T20:38:00Z"/>
        </w:trPr>
        <w:tc>
          <w:tcPr>
            <w:tcW w:w="1668" w:type="dxa"/>
          </w:tcPr>
          <w:p w:rsidR="009A2C8F" w:rsidRDefault="00717FE3">
            <w:pPr>
              <w:jc w:val="center"/>
              <w:rPr>
                <w:ins w:id="4244" w:author="SK" w:date="2017-10-17T20:38:00Z"/>
                <w:rFonts w:ascii="宋体" w:hAnsi="宋体"/>
                <w:rPrChange w:id="4245" w:author="SK" w:date="2017-10-18T15:01:00Z">
                  <w:rPr>
                    <w:ins w:id="4246" w:author="SK" w:date="2017-10-17T20:38:00Z"/>
                  </w:rPr>
                </w:rPrChange>
              </w:rPr>
              <w:pPrChange w:id="4247" w:author="SK" w:date="2017-10-17T20:40:00Z">
                <w:pPr/>
              </w:pPrChange>
            </w:pPr>
            <w:ins w:id="4248" w:author="SK" w:date="2017-10-17T20:38:00Z">
              <w:r w:rsidRPr="00717FE3">
                <w:rPr>
                  <w:rFonts w:ascii="宋体" w:hAnsi="宋体"/>
                  <w:rPrChange w:id="4249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nonce_str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4250" w:author="SK" w:date="2017-10-17T20:38:00Z"/>
                <w:rFonts w:ascii="宋体" w:hAnsi="宋体"/>
                <w:rPrChange w:id="4251" w:author="SK" w:date="2017-10-18T15:01:00Z">
                  <w:rPr>
                    <w:ins w:id="4252" w:author="SK" w:date="2017-10-17T20:38:00Z"/>
                  </w:rPr>
                </w:rPrChange>
              </w:rPr>
              <w:pPrChange w:id="4253" w:author="SK" w:date="2017-10-17T20:40:00Z">
                <w:pPr/>
              </w:pPrChange>
            </w:pPr>
            <w:ins w:id="4254" w:author="SK" w:date="2017-10-17T20:38:00Z">
              <w:r w:rsidRPr="00717FE3">
                <w:rPr>
                  <w:rFonts w:ascii="宋体" w:hAnsi="宋体"/>
                  <w:rPrChange w:id="4255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4256" w:author="SK" w:date="2017-10-17T20:38:00Z"/>
                <w:rFonts w:ascii="宋体" w:hAnsi="宋体"/>
                <w:rPrChange w:id="4257" w:author="SK" w:date="2017-10-18T15:01:00Z">
                  <w:rPr>
                    <w:ins w:id="4258" w:author="SK" w:date="2017-10-17T20:38:00Z"/>
                  </w:rPr>
                </w:rPrChange>
              </w:rPr>
              <w:pPrChange w:id="4259" w:author="SK" w:date="2017-10-17T20:40:00Z">
                <w:pPr/>
              </w:pPrChange>
            </w:pPr>
            <w:ins w:id="4260" w:author="SK" w:date="2017-10-17T20:38:00Z">
              <w:r w:rsidRPr="00717FE3">
                <w:rPr>
                  <w:rFonts w:ascii="宋体" w:hAnsi="宋体"/>
                  <w:rPrChange w:id="4261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32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4262" w:author="SK" w:date="2017-10-17T20:38:00Z"/>
                <w:rFonts w:ascii="宋体" w:hAnsi="宋体"/>
                <w:rPrChange w:id="4263" w:author="SK" w:date="2017-10-18T15:01:00Z">
                  <w:rPr>
                    <w:ins w:id="4264" w:author="SK" w:date="2017-10-17T20:38:00Z"/>
                  </w:rPr>
                </w:rPrChange>
              </w:rPr>
              <w:pPrChange w:id="4265" w:author="SK" w:date="2017-10-17T20:40:00Z">
                <w:pPr/>
              </w:pPrChange>
            </w:pPr>
            <w:ins w:id="4266" w:author="SK" w:date="2017-10-17T20:38:00Z">
              <w:r w:rsidRPr="00717FE3">
                <w:rPr>
                  <w:rFonts w:ascii="宋体" w:hAnsi="宋体"/>
                  <w:rPrChange w:id="4267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410" w:type="dxa"/>
          </w:tcPr>
          <w:p w:rsidR="009A2C8F" w:rsidRDefault="0016631C">
            <w:pPr>
              <w:jc w:val="center"/>
              <w:rPr>
                <w:ins w:id="4268" w:author="SK" w:date="2017-10-17T20:38:00Z"/>
              </w:rPr>
              <w:pPrChange w:id="4269" w:author="SK" w:date="2017-10-17T20:40:00Z">
                <w:pPr/>
              </w:pPrChange>
            </w:pPr>
            <w:ins w:id="4270" w:author="SK" w:date="2017-10-17T20:38:00Z">
              <w:r>
                <w:rPr>
                  <w:rFonts w:hint="eastAsia"/>
                </w:rPr>
                <w:t>随机数</w:t>
              </w:r>
            </w:ins>
          </w:p>
        </w:tc>
        <w:tc>
          <w:tcPr>
            <w:tcW w:w="1701" w:type="dxa"/>
          </w:tcPr>
          <w:p w:rsidR="009A2C8F" w:rsidRDefault="009A2C8F">
            <w:pPr>
              <w:jc w:val="center"/>
              <w:rPr>
                <w:ins w:id="4271" w:author="SK" w:date="2017-10-17T20:38:00Z"/>
              </w:rPr>
              <w:pPrChange w:id="4272" w:author="SK" w:date="2017-10-17T20:40:00Z">
                <w:pPr/>
              </w:pPrChange>
            </w:pPr>
          </w:p>
        </w:tc>
      </w:tr>
      <w:tr w:rsidR="0016631C" w:rsidTr="00A84C06">
        <w:trPr>
          <w:ins w:id="4273" w:author="SK" w:date="2017-10-17T20:38:00Z"/>
        </w:trPr>
        <w:tc>
          <w:tcPr>
            <w:tcW w:w="1668" w:type="dxa"/>
          </w:tcPr>
          <w:p w:rsidR="009A2C8F" w:rsidRDefault="00717FE3">
            <w:pPr>
              <w:jc w:val="center"/>
              <w:rPr>
                <w:ins w:id="4274" w:author="SK" w:date="2017-10-17T20:38:00Z"/>
                <w:rFonts w:ascii="宋体" w:hAnsi="宋体"/>
                <w:rPrChange w:id="4275" w:author="SK" w:date="2017-10-18T15:01:00Z">
                  <w:rPr>
                    <w:ins w:id="4276" w:author="SK" w:date="2017-10-17T20:38:00Z"/>
                  </w:rPr>
                </w:rPrChange>
              </w:rPr>
              <w:pPrChange w:id="4277" w:author="SK" w:date="2017-10-17T20:40:00Z">
                <w:pPr/>
              </w:pPrChange>
            </w:pPr>
            <w:ins w:id="4278" w:author="SK" w:date="2017-10-17T20:38:00Z">
              <w:r w:rsidRPr="00717FE3">
                <w:rPr>
                  <w:rFonts w:ascii="宋体" w:hAnsi="宋体"/>
                  <w:rPrChange w:id="4279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sign</w:t>
              </w:r>
            </w:ins>
          </w:p>
        </w:tc>
        <w:tc>
          <w:tcPr>
            <w:tcW w:w="1275" w:type="dxa"/>
          </w:tcPr>
          <w:p w:rsidR="009A2C8F" w:rsidRDefault="00717FE3">
            <w:pPr>
              <w:jc w:val="center"/>
              <w:rPr>
                <w:ins w:id="4280" w:author="SK" w:date="2017-10-17T20:38:00Z"/>
                <w:rFonts w:ascii="宋体" w:hAnsi="宋体"/>
                <w:rPrChange w:id="4281" w:author="SK" w:date="2017-10-18T15:01:00Z">
                  <w:rPr>
                    <w:ins w:id="4282" w:author="SK" w:date="2017-10-17T20:38:00Z"/>
                  </w:rPr>
                </w:rPrChange>
              </w:rPr>
              <w:pPrChange w:id="4283" w:author="SK" w:date="2017-10-17T20:40:00Z">
                <w:pPr/>
              </w:pPrChange>
            </w:pPr>
            <w:ins w:id="4284" w:author="SK" w:date="2017-10-17T20:38:00Z">
              <w:r w:rsidRPr="00717FE3">
                <w:rPr>
                  <w:rFonts w:ascii="宋体" w:hAnsi="宋体"/>
                  <w:rPrChange w:id="4285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X</w:t>
              </w:r>
            </w:ins>
          </w:p>
        </w:tc>
        <w:tc>
          <w:tcPr>
            <w:tcW w:w="851" w:type="dxa"/>
          </w:tcPr>
          <w:p w:rsidR="009A2C8F" w:rsidRDefault="00717FE3">
            <w:pPr>
              <w:jc w:val="center"/>
              <w:rPr>
                <w:ins w:id="4286" w:author="SK" w:date="2017-10-17T20:38:00Z"/>
                <w:rFonts w:ascii="宋体" w:hAnsi="宋体"/>
                <w:rPrChange w:id="4287" w:author="SK" w:date="2017-10-18T15:01:00Z">
                  <w:rPr>
                    <w:ins w:id="4288" w:author="SK" w:date="2017-10-17T20:38:00Z"/>
                  </w:rPr>
                </w:rPrChange>
              </w:rPr>
              <w:pPrChange w:id="4289" w:author="SK" w:date="2017-10-17T20:40:00Z">
                <w:pPr/>
              </w:pPrChange>
            </w:pPr>
            <w:ins w:id="4290" w:author="SK" w:date="2017-10-17T20:38:00Z">
              <w:r w:rsidRPr="00717FE3">
                <w:rPr>
                  <w:rFonts w:ascii="宋体" w:hAnsi="宋体"/>
                  <w:rPrChange w:id="4291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32</w:t>
              </w:r>
            </w:ins>
          </w:p>
        </w:tc>
        <w:tc>
          <w:tcPr>
            <w:tcW w:w="850" w:type="dxa"/>
          </w:tcPr>
          <w:p w:rsidR="009A2C8F" w:rsidRDefault="00717FE3">
            <w:pPr>
              <w:jc w:val="center"/>
              <w:rPr>
                <w:ins w:id="4292" w:author="SK" w:date="2017-10-17T20:38:00Z"/>
                <w:rFonts w:ascii="宋体" w:hAnsi="宋体"/>
                <w:rPrChange w:id="4293" w:author="SK" w:date="2017-10-18T15:01:00Z">
                  <w:rPr>
                    <w:ins w:id="4294" w:author="SK" w:date="2017-10-17T20:38:00Z"/>
                  </w:rPr>
                </w:rPrChange>
              </w:rPr>
              <w:pPrChange w:id="4295" w:author="SK" w:date="2017-10-17T20:40:00Z">
                <w:pPr/>
              </w:pPrChange>
            </w:pPr>
            <w:ins w:id="4296" w:author="SK" w:date="2017-10-17T20:38:00Z">
              <w:r w:rsidRPr="00717FE3">
                <w:rPr>
                  <w:rFonts w:ascii="宋体" w:hAnsi="宋体"/>
                  <w:rPrChange w:id="4297" w:author="SK" w:date="2017-10-18T15:01:00Z">
                    <w:rPr>
                      <w:color w:val="0000FF" w:themeColor="hyperlink"/>
                      <w:u w:val="single"/>
                    </w:rPr>
                  </w:rPrChange>
                </w:rPr>
                <w:t>M</w:t>
              </w:r>
            </w:ins>
          </w:p>
        </w:tc>
        <w:tc>
          <w:tcPr>
            <w:tcW w:w="2410" w:type="dxa"/>
          </w:tcPr>
          <w:p w:rsidR="009A2C8F" w:rsidRDefault="0016631C">
            <w:pPr>
              <w:jc w:val="center"/>
              <w:rPr>
                <w:ins w:id="4298" w:author="SK" w:date="2017-10-17T20:38:00Z"/>
              </w:rPr>
              <w:pPrChange w:id="4299" w:author="SK" w:date="2017-10-17T20:40:00Z">
                <w:pPr/>
              </w:pPrChange>
            </w:pPr>
            <w:ins w:id="4300" w:author="SK" w:date="2017-10-17T20:38:00Z">
              <w:r>
                <w:rPr>
                  <w:rFonts w:hint="eastAsia"/>
                </w:rPr>
                <w:t>签名</w:t>
              </w:r>
            </w:ins>
          </w:p>
        </w:tc>
        <w:tc>
          <w:tcPr>
            <w:tcW w:w="1701" w:type="dxa"/>
          </w:tcPr>
          <w:p w:rsidR="009A2C8F" w:rsidRDefault="009A2C8F">
            <w:pPr>
              <w:jc w:val="center"/>
              <w:rPr>
                <w:ins w:id="4301" w:author="SK" w:date="2017-10-17T20:38:00Z"/>
              </w:rPr>
              <w:pPrChange w:id="4302" w:author="SK" w:date="2017-10-17T20:40:00Z">
                <w:pPr/>
              </w:pPrChange>
            </w:pPr>
          </w:p>
        </w:tc>
      </w:tr>
    </w:tbl>
    <w:p w:rsidR="00BC3DAB" w:rsidRDefault="00BC3DAB" w:rsidP="00E86E4C">
      <w:pPr>
        <w:rPr>
          <w:ins w:id="4303" w:author="SK" w:date="2017-10-18T15:02:00Z"/>
        </w:rPr>
      </w:pPr>
    </w:p>
    <w:p w:rsidR="00700953" w:rsidRDefault="00700953" w:rsidP="00700953">
      <w:pPr>
        <w:pStyle w:val="3"/>
        <w:rPr>
          <w:ins w:id="4304" w:author="SK" w:date="2017-10-18T15:02:00Z"/>
        </w:rPr>
      </w:pPr>
      <w:bookmarkStart w:id="4305" w:name="_Toc499446934"/>
      <w:ins w:id="4306" w:author="SK" w:date="2017-10-18T15:02:00Z">
        <w:r>
          <w:rPr>
            <w:rFonts w:hint="eastAsia"/>
          </w:rPr>
          <w:t>诺券充值（</w:t>
        </w:r>
      </w:ins>
      <w:ins w:id="4307" w:author="SK" w:date="2017-10-18T15:03:00Z">
        <w:r>
          <w:rPr>
            <w:rFonts w:hint="eastAsia"/>
          </w:rPr>
          <w:t>诺宝支付</w:t>
        </w:r>
      </w:ins>
      <w:ins w:id="4308" w:author="SK" w:date="2017-10-18T15:02:00Z">
        <w:r>
          <w:rPr>
            <w:rFonts w:hint="eastAsia"/>
          </w:rPr>
          <w:t>）</w:t>
        </w:r>
        <w:bookmarkEnd w:id="4305"/>
      </w:ins>
    </w:p>
    <w:p w:rsidR="00700953" w:rsidRDefault="00700953" w:rsidP="00700953">
      <w:pPr>
        <w:rPr>
          <w:ins w:id="4309" w:author="SK" w:date="2017-10-18T15:02:00Z"/>
        </w:rPr>
      </w:pPr>
      <w:ins w:id="4310" w:author="SK" w:date="2017-10-18T15:02:00Z">
        <w:r>
          <w:rPr>
            <w:rFonts w:hint="eastAsia"/>
          </w:rPr>
          <w:t>报文描述：诺商会员线上购买诺券。</w:t>
        </w:r>
      </w:ins>
    </w:p>
    <w:p w:rsidR="00700953" w:rsidRDefault="00700953" w:rsidP="00700953">
      <w:pPr>
        <w:rPr>
          <w:ins w:id="4311" w:author="SK" w:date="2017-10-18T15:02:00Z"/>
        </w:rPr>
      </w:pPr>
      <w:ins w:id="4312" w:author="SK" w:date="2017-10-18T15:02:00Z">
        <w:r>
          <w:rPr>
            <w:rFonts w:hint="eastAsia"/>
          </w:rPr>
          <w:t>接收前置系统报文，调用诺券充值服务。</w:t>
        </w:r>
      </w:ins>
    </w:p>
    <w:p w:rsidR="00700953" w:rsidRDefault="00700953" w:rsidP="00700953">
      <w:pPr>
        <w:rPr>
          <w:ins w:id="4313" w:author="SK" w:date="2017-10-18T15:02:00Z"/>
        </w:rPr>
      </w:pPr>
      <w:ins w:id="4314" w:author="SK" w:date="2017-10-18T15:02:00Z">
        <w:r>
          <w:rPr>
            <w:rFonts w:hint="eastAsia"/>
          </w:rPr>
          <w:t>备注：本交易支持交易其他法人业务类型（比如后面业务扩展：信券，银券等），如果是使用诺宝进行充值的，则不需要发送支付结果通知。</w:t>
        </w:r>
      </w:ins>
    </w:p>
    <w:p w:rsidR="00700953" w:rsidRDefault="00700953" w:rsidP="00700953">
      <w:pPr>
        <w:rPr>
          <w:ins w:id="4315" w:author="SK" w:date="2017-10-18T15:02:00Z"/>
        </w:rPr>
      </w:pPr>
      <w:ins w:id="4316" w:author="SK" w:date="2017-10-18T15:02:00Z">
        <w:r>
          <w:rPr>
            <w:rFonts w:hint="eastAsia"/>
          </w:rPr>
          <w:t>注意：只有</w:t>
        </w:r>
      </w:ins>
      <w:ins w:id="4317" w:author="SK" w:date="2017-10-18T15:07:00Z">
        <w:r w:rsidR="00BA63CD">
          <w:rPr>
            <w:rFonts w:hint="eastAsia"/>
            <w:b/>
            <w:shd w:val="pct15" w:color="auto" w:fill="FFFFFF"/>
          </w:rPr>
          <w:t>诺</w:t>
        </w:r>
      </w:ins>
      <w:ins w:id="4318" w:author="SK" w:date="2017-10-18T15:02:00Z">
        <w:r w:rsidRPr="006F4CE9">
          <w:rPr>
            <w:rFonts w:hint="eastAsia"/>
            <w:b/>
            <w:shd w:val="pct15" w:color="auto" w:fill="FFFFFF"/>
          </w:rPr>
          <w:t>宝</w:t>
        </w:r>
        <w:r>
          <w:rPr>
            <w:rFonts w:hint="eastAsia"/>
          </w:rPr>
          <w:t>支付时使用本接口</w:t>
        </w:r>
      </w:ins>
    </w:p>
    <w:p w:rsidR="00700953" w:rsidRPr="009C6488" w:rsidRDefault="00700953" w:rsidP="00700953">
      <w:pPr>
        <w:pStyle w:val="4"/>
        <w:rPr>
          <w:ins w:id="4319" w:author="SK" w:date="2017-10-18T15:02:00Z"/>
        </w:rPr>
      </w:pPr>
      <w:ins w:id="4320" w:author="SK" w:date="2017-10-18T15:02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700953" w:rsidRDefault="00700953" w:rsidP="00700953">
      <w:pPr>
        <w:rPr>
          <w:ins w:id="4321" w:author="SK" w:date="2017-10-18T15:02:00Z"/>
        </w:rPr>
      </w:pPr>
      <w:ins w:id="4322" w:author="SK" w:date="2017-10-18T15:02:00Z">
        <w:r>
          <w:rPr>
            <w:rFonts w:hint="eastAsia"/>
          </w:rPr>
          <w:t>/qz/acc/nq/</w:t>
        </w:r>
        <w:r w:rsidR="00640CA0">
          <w:rPr>
            <w:rFonts w:hint="eastAsia"/>
          </w:rPr>
          <w:t>nq_deposit_</w:t>
        </w:r>
      </w:ins>
      <w:ins w:id="4323" w:author="SK" w:date="2017-10-18T15:10:00Z">
        <w:r w:rsidR="00640CA0">
          <w:rPr>
            <w:rFonts w:hint="eastAsia"/>
          </w:rPr>
          <w:t>nb</w:t>
        </w:r>
      </w:ins>
      <w:ins w:id="4324" w:author="SK" w:date="2017-10-18T15:02:00Z">
        <w:r w:rsidR="00F05747">
          <w:rPr>
            <w:rFonts w:hint="eastAsia"/>
          </w:rPr>
          <w:t>pay</w:t>
        </w:r>
      </w:ins>
    </w:p>
    <w:p w:rsidR="00700953" w:rsidRPr="009C6488" w:rsidRDefault="00700953" w:rsidP="00700953">
      <w:pPr>
        <w:pStyle w:val="4"/>
        <w:rPr>
          <w:ins w:id="4325" w:author="SK" w:date="2017-10-18T15:02:00Z"/>
        </w:rPr>
      </w:pPr>
      <w:ins w:id="4326" w:author="SK" w:date="2017-10-18T15:02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ook w:val="04A0"/>
      </w:tblPr>
      <w:tblGrid>
        <w:gridCol w:w="1899"/>
        <w:gridCol w:w="966"/>
        <w:gridCol w:w="838"/>
        <w:gridCol w:w="1382"/>
        <w:gridCol w:w="1541"/>
        <w:gridCol w:w="1896"/>
      </w:tblGrid>
      <w:tr w:rsidR="00700953" w:rsidTr="005D3B45">
        <w:trPr>
          <w:ins w:id="4327" w:author="SK" w:date="2017-10-18T15:02:00Z"/>
        </w:trPr>
        <w:tc>
          <w:tcPr>
            <w:tcW w:w="1899" w:type="dxa"/>
            <w:shd w:val="clear" w:color="auto" w:fill="D9D9D9" w:themeFill="background1" w:themeFillShade="D9"/>
          </w:tcPr>
          <w:p w:rsidR="00700953" w:rsidRPr="006B429A" w:rsidRDefault="00700953" w:rsidP="005D3B45">
            <w:pPr>
              <w:jc w:val="center"/>
              <w:rPr>
                <w:ins w:id="4328" w:author="SK" w:date="2017-10-18T15:02:00Z"/>
              </w:rPr>
            </w:pPr>
            <w:ins w:id="4329" w:author="SK" w:date="2017-10-18T15:02:00Z">
              <w:r w:rsidRPr="006B429A">
                <w:rPr>
                  <w:rFonts w:hint="eastAsia"/>
                </w:rPr>
                <w:t>字段名称</w:t>
              </w:r>
            </w:ins>
          </w:p>
        </w:tc>
        <w:tc>
          <w:tcPr>
            <w:tcW w:w="966" w:type="dxa"/>
            <w:shd w:val="clear" w:color="auto" w:fill="D9D9D9" w:themeFill="background1" w:themeFillShade="D9"/>
          </w:tcPr>
          <w:p w:rsidR="00700953" w:rsidRPr="006B429A" w:rsidRDefault="00700953" w:rsidP="005D3B45">
            <w:pPr>
              <w:jc w:val="center"/>
              <w:rPr>
                <w:ins w:id="4330" w:author="SK" w:date="2017-10-18T15:02:00Z"/>
              </w:rPr>
            </w:pPr>
            <w:ins w:id="4331" w:author="SK" w:date="2017-10-18T15:02:00Z">
              <w:r w:rsidRPr="006B429A">
                <w:rPr>
                  <w:rFonts w:hint="eastAsia"/>
                </w:rPr>
                <w:t>字段类型</w:t>
              </w:r>
            </w:ins>
          </w:p>
        </w:tc>
        <w:tc>
          <w:tcPr>
            <w:tcW w:w="838" w:type="dxa"/>
            <w:shd w:val="clear" w:color="auto" w:fill="D9D9D9" w:themeFill="background1" w:themeFillShade="D9"/>
          </w:tcPr>
          <w:p w:rsidR="00700953" w:rsidRPr="006B429A" w:rsidRDefault="00700953" w:rsidP="005D3B45">
            <w:pPr>
              <w:jc w:val="center"/>
              <w:rPr>
                <w:ins w:id="4332" w:author="SK" w:date="2017-10-18T15:02:00Z"/>
              </w:rPr>
            </w:pPr>
            <w:ins w:id="4333" w:author="SK" w:date="2017-10-18T15:02:00Z">
              <w:r w:rsidRPr="006B429A">
                <w:rPr>
                  <w:rFonts w:hint="eastAsia"/>
                </w:rPr>
                <w:t>长度</w:t>
              </w:r>
            </w:ins>
          </w:p>
        </w:tc>
        <w:tc>
          <w:tcPr>
            <w:tcW w:w="1382" w:type="dxa"/>
            <w:shd w:val="clear" w:color="auto" w:fill="D9D9D9" w:themeFill="background1" w:themeFillShade="D9"/>
          </w:tcPr>
          <w:p w:rsidR="00700953" w:rsidRPr="006B429A" w:rsidRDefault="00700953" w:rsidP="005D3B45">
            <w:pPr>
              <w:jc w:val="center"/>
              <w:rPr>
                <w:ins w:id="4334" w:author="SK" w:date="2017-10-18T15:02:00Z"/>
              </w:rPr>
            </w:pPr>
            <w:ins w:id="4335" w:author="SK" w:date="2017-10-18T15:02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541" w:type="dxa"/>
            <w:shd w:val="clear" w:color="auto" w:fill="D9D9D9" w:themeFill="background1" w:themeFillShade="D9"/>
          </w:tcPr>
          <w:p w:rsidR="00700953" w:rsidRPr="006B429A" w:rsidRDefault="00700953" w:rsidP="005D3B45">
            <w:pPr>
              <w:jc w:val="center"/>
              <w:rPr>
                <w:ins w:id="4336" w:author="SK" w:date="2017-10-18T15:02:00Z"/>
              </w:rPr>
            </w:pPr>
            <w:ins w:id="4337" w:author="SK" w:date="2017-10-18T15:02:00Z">
              <w:r w:rsidRPr="006B429A">
                <w:rPr>
                  <w:rFonts w:hint="eastAsia"/>
                </w:rPr>
                <w:t>字段描述</w:t>
              </w:r>
            </w:ins>
          </w:p>
        </w:tc>
        <w:tc>
          <w:tcPr>
            <w:tcW w:w="1896" w:type="dxa"/>
            <w:shd w:val="clear" w:color="auto" w:fill="D9D9D9" w:themeFill="background1" w:themeFillShade="D9"/>
          </w:tcPr>
          <w:p w:rsidR="00700953" w:rsidRPr="006B429A" w:rsidRDefault="00700953" w:rsidP="005D3B45">
            <w:pPr>
              <w:jc w:val="center"/>
              <w:rPr>
                <w:ins w:id="4338" w:author="SK" w:date="2017-10-18T15:02:00Z"/>
              </w:rPr>
            </w:pPr>
            <w:ins w:id="4339" w:author="SK" w:date="2017-10-18T15:02:00Z">
              <w:r w:rsidRPr="006B429A">
                <w:rPr>
                  <w:rFonts w:hint="eastAsia"/>
                </w:rPr>
                <w:t>备注</w:t>
              </w:r>
            </w:ins>
          </w:p>
        </w:tc>
      </w:tr>
      <w:tr w:rsidR="00700953" w:rsidTr="005D3B45">
        <w:trPr>
          <w:trHeight w:val="339"/>
          <w:ins w:id="4340" w:author="SK" w:date="2017-10-18T15:02:00Z"/>
        </w:trPr>
        <w:tc>
          <w:tcPr>
            <w:tcW w:w="1899" w:type="dxa"/>
          </w:tcPr>
          <w:p w:rsidR="00700953" w:rsidRPr="009D6787" w:rsidRDefault="00700953" w:rsidP="005D3B45">
            <w:pPr>
              <w:jc w:val="center"/>
              <w:rPr>
                <w:ins w:id="4341" w:author="SK" w:date="2017-10-18T15:02:00Z"/>
                <w:rFonts w:asciiTheme="minorEastAsia" w:hAnsiTheme="minorEastAsia"/>
              </w:rPr>
            </w:pPr>
            <w:ins w:id="4342" w:author="SK" w:date="2017-10-18T15:02:00Z">
              <w:r>
                <w:rPr>
                  <w:rFonts w:asciiTheme="minorEastAsia" w:hAnsiTheme="minorEastAsia" w:hint="eastAsia"/>
                </w:rPr>
                <w:t>cust</w:t>
              </w:r>
              <w:r w:rsidRPr="009D6787">
                <w:rPr>
                  <w:rFonts w:asciiTheme="minorEastAsia" w:hAnsiTheme="minorEastAsia" w:hint="eastAsia"/>
                </w:rPr>
                <w:t>_no</w:t>
              </w:r>
            </w:ins>
          </w:p>
        </w:tc>
        <w:tc>
          <w:tcPr>
            <w:tcW w:w="966" w:type="dxa"/>
          </w:tcPr>
          <w:p w:rsidR="00700953" w:rsidRPr="009D6787" w:rsidRDefault="00700953" w:rsidP="005D3B45">
            <w:pPr>
              <w:jc w:val="center"/>
              <w:rPr>
                <w:ins w:id="4343" w:author="SK" w:date="2017-10-18T15:02:00Z"/>
                <w:rFonts w:asciiTheme="minorEastAsia" w:hAnsiTheme="minorEastAsia"/>
              </w:rPr>
            </w:pPr>
            <w:ins w:id="4344" w:author="SK" w:date="2017-10-18T15:02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00953" w:rsidRPr="009D6787" w:rsidRDefault="00700953" w:rsidP="005D3B45">
            <w:pPr>
              <w:jc w:val="center"/>
              <w:rPr>
                <w:ins w:id="4345" w:author="SK" w:date="2017-10-18T15:02:00Z"/>
                <w:rFonts w:asciiTheme="minorEastAsia" w:hAnsiTheme="minorEastAsia"/>
              </w:rPr>
            </w:pPr>
            <w:ins w:id="4346" w:author="SK" w:date="2017-10-18T15:0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700953" w:rsidRDefault="00700953" w:rsidP="005D3B45">
            <w:pPr>
              <w:jc w:val="center"/>
              <w:rPr>
                <w:ins w:id="4347" w:author="SK" w:date="2017-10-18T15:02:00Z"/>
                <w:rFonts w:asciiTheme="minorEastAsia" w:hAnsiTheme="minorEastAsia"/>
              </w:rPr>
            </w:pPr>
            <w:ins w:id="4348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00953" w:rsidRPr="009D6787" w:rsidRDefault="00700953" w:rsidP="005D3B45">
            <w:pPr>
              <w:jc w:val="center"/>
              <w:rPr>
                <w:ins w:id="4349" w:author="SK" w:date="2017-10-18T15:02:00Z"/>
                <w:rFonts w:asciiTheme="minorEastAsia" w:hAnsiTheme="minorEastAsia"/>
              </w:rPr>
            </w:pPr>
            <w:ins w:id="4350" w:author="SK" w:date="2017-10-18T15:02:00Z">
              <w:r>
                <w:rPr>
                  <w:rFonts w:asciiTheme="minorEastAsia" w:hAnsiTheme="minorEastAsia" w:hint="eastAsia"/>
                </w:rPr>
                <w:t>客户号</w:t>
              </w:r>
            </w:ins>
          </w:p>
        </w:tc>
        <w:tc>
          <w:tcPr>
            <w:tcW w:w="1896" w:type="dxa"/>
          </w:tcPr>
          <w:p w:rsidR="00700953" w:rsidRPr="009D6787" w:rsidRDefault="00700953" w:rsidP="005D3B45">
            <w:pPr>
              <w:jc w:val="center"/>
              <w:rPr>
                <w:ins w:id="4351" w:author="SK" w:date="2017-10-18T15:02:00Z"/>
                <w:rFonts w:asciiTheme="minorEastAsia" w:hAnsiTheme="minorEastAsia"/>
              </w:rPr>
            </w:pPr>
          </w:p>
        </w:tc>
      </w:tr>
      <w:tr w:rsidR="00700953" w:rsidTr="005D3B45">
        <w:trPr>
          <w:trHeight w:val="367"/>
          <w:ins w:id="4352" w:author="SK" w:date="2017-10-18T15:02:00Z"/>
        </w:trPr>
        <w:tc>
          <w:tcPr>
            <w:tcW w:w="1899" w:type="dxa"/>
          </w:tcPr>
          <w:p w:rsidR="00700953" w:rsidRDefault="00700953" w:rsidP="005D3B45">
            <w:pPr>
              <w:jc w:val="center"/>
              <w:rPr>
                <w:ins w:id="4353" w:author="SK" w:date="2017-10-18T15:02:00Z"/>
                <w:rFonts w:asciiTheme="minorEastAsia" w:hAnsiTheme="minorEastAsia"/>
              </w:rPr>
            </w:pPr>
            <w:ins w:id="4354" w:author="SK" w:date="2017-10-18T15:02:00Z">
              <w:r>
                <w:rPr>
                  <w:rFonts w:asciiTheme="minorEastAsia" w:hAnsiTheme="minorEastAsia" w:hint="eastAsia"/>
                </w:rPr>
                <w:t>biz_type</w:t>
              </w:r>
            </w:ins>
          </w:p>
        </w:tc>
        <w:tc>
          <w:tcPr>
            <w:tcW w:w="966" w:type="dxa"/>
          </w:tcPr>
          <w:p w:rsidR="00700953" w:rsidRPr="009D6787" w:rsidRDefault="00700953" w:rsidP="005D3B45">
            <w:pPr>
              <w:jc w:val="center"/>
              <w:rPr>
                <w:ins w:id="4355" w:author="SK" w:date="2017-10-18T15:02:00Z"/>
                <w:rFonts w:asciiTheme="minorEastAsia" w:hAnsiTheme="minorEastAsia"/>
              </w:rPr>
            </w:pPr>
            <w:ins w:id="4356" w:author="SK" w:date="2017-10-18T15:0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00953" w:rsidRDefault="00700953" w:rsidP="005D3B45">
            <w:pPr>
              <w:jc w:val="center"/>
              <w:rPr>
                <w:ins w:id="4357" w:author="SK" w:date="2017-10-18T15:02:00Z"/>
                <w:rFonts w:asciiTheme="minorEastAsia" w:hAnsiTheme="minorEastAsia"/>
              </w:rPr>
            </w:pPr>
            <w:ins w:id="4358" w:author="SK" w:date="2017-10-18T15:02:00Z">
              <w:r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382" w:type="dxa"/>
          </w:tcPr>
          <w:p w:rsidR="00700953" w:rsidRDefault="00700953" w:rsidP="005D3B45">
            <w:pPr>
              <w:jc w:val="center"/>
              <w:rPr>
                <w:ins w:id="4359" w:author="SK" w:date="2017-10-18T15:02:00Z"/>
                <w:rFonts w:asciiTheme="minorEastAsia" w:hAnsiTheme="minorEastAsia"/>
              </w:rPr>
            </w:pPr>
            <w:ins w:id="4360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00953" w:rsidRDefault="00700953" w:rsidP="005D3B45">
            <w:pPr>
              <w:jc w:val="center"/>
              <w:rPr>
                <w:ins w:id="4361" w:author="SK" w:date="2017-10-18T15:02:00Z"/>
                <w:rFonts w:asciiTheme="minorEastAsia" w:hAnsiTheme="minorEastAsia"/>
              </w:rPr>
            </w:pPr>
            <w:ins w:id="4362" w:author="SK" w:date="2017-10-18T15:02:00Z">
              <w:r>
                <w:rPr>
                  <w:rFonts w:asciiTheme="minorEastAsia" w:hAnsiTheme="minorEastAsia" w:hint="eastAsia"/>
                </w:rPr>
                <w:t>类型</w:t>
              </w:r>
            </w:ins>
          </w:p>
        </w:tc>
        <w:tc>
          <w:tcPr>
            <w:tcW w:w="1896" w:type="dxa"/>
          </w:tcPr>
          <w:p w:rsidR="00700953" w:rsidRPr="009D6787" w:rsidRDefault="00700953" w:rsidP="005D3B45">
            <w:pPr>
              <w:jc w:val="center"/>
              <w:rPr>
                <w:ins w:id="4363" w:author="SK" w:date="2017-10-18T15:02:00Z"/>
                <w:rFonts w:asciiTheme="minorEastAsia" w:hAnsiTheme="minorEastAsia"/>
              </w:rPr>
            </w:pPr>
            <w:ins w:id="4364" w:author="SK" w:date="2017-10-18T15:02:00Z">
              <w:r>
                <w:rPr>
                  <w:rFonts w:asciiTheme="minorEastAsia" w:hAnsiTheme="minorEastAsia" w:hint="eastAsia"/>
                </w:rPr>
                <w:t>01=诺券</w:t>
              </w:r>
            </w:ins>
          </w:p>
        </w:tc>
      </w:tr>
      <w:tr w:rsidR="00700953" w:rsidTr="005D3B45">
        <w:trPr>
          <w:trHeight w:val="339"/>
          <w:ins w:id="4365" w:author="SK" w:date="2017-10-18T15:02:00Z"/>
        </w:trPr>
        <w:tc>
          <w:tcPr>
            <w:tcW w:w="1899" w:type="dxa"/>
          </w:tcPr>
          <w:p w:rsidR="00700953" w:rsidRDefault="00700953" w:rsidP="005D3B45">
            <w:pPr>
              <w:jc w:val="center"/>
              <w:rPr>
                <w:ins w:id="4366" w:author="SK" w:date="2017-10-18T15:02:00Z"/>
                <w:rFonts w:asciiTheme="minorEastAsia" w:hAnsiTheme="minorEastAsia"/>
              </w:rPr>
            </w:pPr>
            <w:ins w:id="4367" w:author="SK" w:date="2017-10-18T15:02:00Z">
              <w:r>
                <w:rPr>
                  <w:rFonts w:asciiTheme="minorEastAsia" w:hAnsiTheme="minorEastAsia" w:hint="eastAsia"/>
                </w:rPr>
                <w:t>pay_amount</w:t>
              </w:r>
            </w:ins>
          </w:p>
        </w:tc>
        <w:tc>
          <w:tcPr>
            <w:tcW w:w="966" w:type="dxa"/>
          </w:tcPr>
          <w:p w:rsidR="00700953" w:rsidRDefault="00700953" w:rsidP="005D3B45">
            <w:pPr>
              <w:jc w:val="center"/>
              <w:rPr>
                <w:ins w:id="4368" w:author="SK" w:date="2017-10-18T15:02:00Z"/>
                <w:rFonts w:asciiTheme="minorEastAsia" w:hAnsiTheme="minorEastAsia"/>
              </w:rPr>
            </w:pPr>
            <w:ins w:id="4369" w:author="SK" w:date="2017-10-18T15:02:00Z">
              <w:r>
                <w:rPr>
                  <w:rFonts w:asciiTheme="minorEastAsia" w:hAnsiTheme="minorEastAsia" w:hint="eastAsia"/>
                </w:rPr>
                <w:t>S</w:t>
              </w:r>
            </w:ins>
          </w:p>
        </w:tc>
        <w:tc>
          <w:tcPr>
            <w:tcW w:w="838" w:type="dxa"/>
          </w:tcPr>
          <w:p w:rsidR="00700953" w:rsidRDefault="00700953" w:rsidP="005D3B45">
            <w:pPr>
              <w:jc w:val="center"/>
              <w:rPr>
                <w:ins w:id="4370" w:author="SK" w:date="2017-10-18T15:02:00Z"/>
                <w:rFonts w:asciiTheme="minorEastAsia" w:hAnsiTheme="minorEastAsia"/>
              </w:rPr>
            </w:pPr>
            <w:ins w:id="4371" w:author="SK" w:date="2017-10-18T15:02:00Z">
              <w:r>
                <w:rPr>
                  <w:rFonts w:asciiTheme="minorEastAsia" w:hAnsiTheme="minorEastAsia" w:hint="eastAsia"/>
                </w:rPr>
                <w:t>18</w:t>
              </w:r>
            </w:ins>
          </w:p>
        </w:tc>
        <w:tc>
          <w:tcPr>
            <w:tcW w:w="1382" w:type="dxa"/>
          </w:tcPr>
          <w:p w:rsidR="00700953" w:rsidRDefault="00700953" w:rsidP="005D3B45">
            <w:pPr>
              <w:jc w:val="center"/>
              <w:rPr>
                <w:ins w:id="4372" w:author="SK" w:date="2017-10-18T15:02:00Z"/>
                <w:rFonts w:asciiTheme="minorEastAsia" w:hAnsiTheme="minorEastAsia"/>
              </w:rPr>
            </w:pPr>
            <w:ins w:id="4373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00953" w:rsidRDefault="00700953" w:rsidP="005D3B45">
            <w:pPr>
              <w:jc w:val="center"/>
              <w:rPr>
                <w:ins w:id="4374" w:author="SK" w:date="2017-10-18T15:02:00Z"/>
                <w:rFonts w:asciiTheme="minorEastAsia" w:hAnsiTheme="minorEastAsia"/>
              </w:rPr>
            </w:pPr>
            <w:ins w:id="4375" w:author="SK" w:date="2017-10-18T15:02:00Z">
              <w:r>
                <w:rPr>
                  <w:rFonts w:asciiTheme="minorEastAsia" w:hAnsiTheme="minorEastAsia" w:hint="eastAsia"/>
                </w:rPr>
                <w:t>充值金额</w:t>
              </w:r>
            </w:ins>
          </w:p>
        </w:tc>
        <w:tc>
          <w:tcPr>
            <w:tcW w:w="1896" w:type="dxa"/>
          </w:tcPr>
          <w:p w:rsidR="00700953" w:rsidRDefault="00700953" w:rsidP="005D3B45">
            <w:pPr>
              <w:jc w:val="center"/>
              <w:rPr>
                <w:ins w:id="4376" w:author="SK" w:date="2017-10-18T15:02:00Z"/>
                <w:rFonts w:asciiTheme="minorEastAsia" w:hAnsiTheme="minorEastAsia"/>
              </w:rPr>
            </w:pPr>
          </w:p>
        </w:tc>
      </w:tr>
      <w:tr w:rsidR="00700953" w:rsidTr="005D3B45">
        <w:trPr>
          <w:trHeight w:val="339"/>
          <w:ins w:id="4377" w:author="SK" w:date="2017-10-18T15:02:00Z"/>
        </w:trPr>
        <w:tc>
          <w:tcPr>
            <w:tcW w:w="1899" w:type="dxa"/>
          </w:tcPr>
          <w:p w:rsidR="00700953" w:rsidRDefault="00700953" w:rsidP="005D3B45">
            <w:pPr>
              <w:jc w:val="center"/>
              <w:rPr>
                <w:ins w:id="4378" w:author="SK" w:date="2017-10-18T15:02:00Z"/>
                <w:rFonts w:asciiTheme="minorEastAsia" w:hAnsiTheme="minorEastAsia"/>
              </w:rPr>
            </w:pPr>
            <w:ins w:id="4379" w:author="SK" w:date="2017-10-18T15:02:00Z">
              <w:r>
                <w:rPr>
                  <w:rFonts w:asciiTheme="minorEastAsia" w:hAnsiTheme="minorEastAsia" w:hint="eastAsia"/>
                </w:rPr>
                <w:t>tran_pwd</w:t>
              </w:r>
            </w:ins>
          </w:p>
        </w:tc>
        <w:tc>
          <w:tcPr>
            <w:tcW w:w="966" w:type="dxa"/>
          </w:tcPr>
          <w:p w:rsidR="00700953" w:rsidRDefault="00700953" w:rsidP="005D3B45">
            <w:pPr>
              <w:jc w:val="center"/>
              <w:rPr>
                <w:ins w:id="4380" w:author="SK" w:date="2017-10-18T15:02:00Z"/>
                <w:rFonts w:asciiTheme="minorEastAsia" w:hAnsiTheme="minorEastAsia"/>
              </w:rPr>
            </w:pPr>
            <w:ins w:id="4381" w:author="SK" w:date="2017-10-18T15:0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00953" w:rsidRDefault="00700953" w:rsidP="005D3B45">
            <w:pPr>
              <w:jc w:val="center"/>
              <w:rPr>
                <w:ins w:id="4382" w:author="SK" w:date="2017-10-18T15:02:00Z"/>
                <w:rFonts w:asciiTheme="minorEastAsia" w:hAnsiTheme="minorEastAsia"/>
              </w:rPr>
            </w:pPr>
            <w:ins w:id="4383" w:author="SK" w:date="2017-10-18T15:02:00Z">
              <w:r>
                <w:rPr>
                  <w:rFonts w:asciiTheme="minorEastAsia" w:hAnsiTheme="minorEastAsia" w:hint="eastAsia"/>
                </w:rPr>
                <w:t>256</w:t>
              </w:r>
            </w:ins>
          </w:p>
        </w:tc>
        <w:tc>
          <w:tcPr>
            <w:tcW w:w="1382" w:type="dxa"/>
          </w:tcPr>
          <w:p w:rsidR="00700953" w:rsidRDefault="00700953" w:rsidP="005D3B45">
            <w:pPr>
              <w:jc w:val="center"/>
              <w:rPr>
                <w:ins w:id="4384" w:author="SK" w:date="2017-10-18T15:02:00Z"/>
                <w:rFonts w:asciiTheme="minorEastAsia" w:hAnsiTheme="minorEastAsia"/>
              </w:rPr>
            </w:pPr>
            <w:ins w:id="4385" w:author="SK" w:date="2017-10-18T15:0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541" w:type="dxa"/>
          </w:tcPr>
          <w:p w:rsidR="00700953" w:rsidRDefault="00700953" w:rsidP="005D3B45">
            <w:pPr>
              <w:jc w:val="center"/>
              <w:rPr>
                <w:ins w:id="4386" w:author="SK" w:date="2017-10-18T15:02:00Z"/>
                <w:rFonts w:asciiTheme="minorEastAsia" w:hAnsiTheme="minorEastAsia"/>
              </w:rPr>
            </w:pPr>
            <w:ins w:id="4387" w:author="SK" w:date="2017-10-18T15:02:00Z">
              <w:r>
                <w:rPr>
                  <w:rFonts w:asciiTheme="minorEastAsia" w:hAnsiTheme="minorEastAsia" w:hint="eastAsia"/>
                </w:rPr>
                <w:t>交易密码</w:t>
              </w:r>
            </w:ins>
          </w:p>
        </w:tc>
        <w:tc>
          <w:tcPr>
            <w:tcW w:w="1896" w:type="dxa"/>
          </w:tcPr>
          <w:p w:rsidR="00700953" w:rsidRDefault="006119FB">
            <w:pPr>
              <w:jc w:val="center"/>
              <w:rPr>
                <w:ins w:id="4388" w:author="SK" w:date="2017-10-18T15:02:00Z"/>
                <w:rFonts w:asciiTheme="minorEastAsia" w:hAnsiTheme="minorEastAsia"/>
              </w:rPr>
            </w:pPr>
            <w:ins w:id="4389" w:author="SK" w:date="2017-10-18T15:05:00Z">
              <w:r>
                <w:rPr>
                  <w:rFonts w:asciiTheme="minorEastAsia" w:hAnsiTheme="minorEastAsia"/>
                </w:rPr>
                <w:t xml:space="preserve"> </w:t>
              </w:r>
            </w:ins>
          </w:p>
        </w:tc>
      </w:tr>
      <w:tr w:rsidR="00700953" w:rsidRPr="006B61D2" w:rsidTr="005D3B45">
        <w:trPr>
          <w:trHeight w:val="353"/>
          <w:ins w:id="4390" w:author="SK" w:date="2017-10-18T15:02:00Z"/>
        </w:trPr>
        <w:tc>
          <w:tcPr>
            <w:tcW w:w="1899" w:type="dxa"/>
          </w:tcPr>
          <w:p w:rsidR="00700953" w:rsidRPr="009D6787" w:rsidRDefault="00700953" w:rsidP="005D3B45">
            <w:pPr>
              <w:jc w:val="center"/>
              <w:rPr>
                <w:ins w:id="4391" w:author="SK" w:date="2017-10-18T15:02:00Z"/>
                <w:rFonts w:asciiTheme="minorEastAsia" w:hAnsiTheme="minorEastAsia"/>
              </w:rPr>
            </w:pPr>
            <w:ins w:id="4392" w:author="SK" w:date="2017-10-18T15:02:00Z">
              <w:r w:rsidRPr="009D6787">
                <w:rPr>
                  <w:rFonts w:asciiTheme="minorEastAsia" w:hAnsiTheme="minorEastAsia" w:hint="eastAsia"/>
                </w:rPr>
                <w:t>organ_id</w:t>
              </w:r>
            </w:ins>
          </w:p>
        </w:tc>
        <w:tc>
          <w:tcPr>
            <w:tcW w:w="966" w:type="dxa"/>
          </w:tcPr>
          <w:p w:rsidR="00700953" w:rsidRPr="009D6787" w:rsidRDefault="00700953" w:rsidP="005D3B45">
            <w:pPr>
              <w:jc w:val="center"/>
              <w:rPr>
                <w:ins w:id="4393" w:author="SK" w:date="2017-10-18T15:02:00Z"/>
                <w:rFonts w:asciiTheme="minorEastAsia" w:hAnsiTheme="minorEastAsia"/>
              </w:rPr>
            </w:pPr>
            <w:ins w:id="4394" w:author="SK" w:date="2017-10-18T15:02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00953" w:rsidRPr="009D6787" w:rsidRDefault="00700953" w:rsidP="005D3B45">
            <w:pPr>
              <w:jc w:val="center"/>
              <w:rPr>
                <w:ins w:id="4395" w:author="SK" w:date="2017-10-18T15:02:00Z"/>
                <w:rFonts w:asciiTheme="minorEastAsia" w:hAnsiTheme="minorEastAsia"/>
              </w:rPr>
            </w:pPr>
            <w:ins w:id="4396" w:author="SK" w:date="2017-10-18T15:02:00Z">
              <w:r w:rsidRPr="009D6787"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700953" w:rsidRPr="009D6787" w:rsidRDefault="00700953" w:rsidP="005D3B45">
            <w:pPr>
              <w:jc w:val="center"/>
              <w:rPr>
                <w:ins w:id="4397" w:author="SK" w:date="2017-10-18T15:02:00Z"/>
                <w:rFonts w:asciiTheme="minorEastAsia" w:hAnsiTheme="minorEastAsia"/>
              </w:rPr>
            </w:pPr>
            <w:ins w:id="4398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00953" w:rsidRPr="009D6787" w:rsidRDefault="00700953" w:rsidP="005D3B45">
            <w:pPr>
              <w:jc w:val="center"/>
              <w:rPr>
                <w:ins w:id="4399" w:author="SK" w:date="2017-10-18T15:02:00Z"/>
                <w:rFonts w:asciiTheme="minorEastAsia" w:hAnsiTheme="minorEastAsia"/>
              </w:rPr>
            </w:pPr>
            <w:ins w:id="4400" w:author="SK" w:date="2017-10-18T15:02:00Z">
              <w:r w:rsidRPr="009D6787">
                <w:rPr>
                  <w:rFonts w:asciiTheme="minorEastAsia" w:hAnsiTheme="minorEastAsia" w:hint="eastAsia"/>
                </w:rPr>
                <w:t>法人代码（机构代码）</w:t>
              </w:r>
            </w:ins>
          </w:p>
        </w:tc>
        <w:tc>
          <w:tcPr>
            <w:tcW w:w="1896" w:type="dxa"/>
          </w:tcPr>
          <w:p w:rsidR="00700953" w:rsidRPr="009D6787" w:rsidRDefault="00700953" w:rsidP="005D3B45">
            <w:pPr>
              <w:jc w:val="center"/>
              <w:rPr>
                <w:ins w:id="4401" w:author="SK" w:date="2017-10-18T15:02:00Z"/>
                <w:rFonts w:asciiTheme="minorEastAsia" w:hAnsiTheme="minorEastAsia"/>
              </w:rPr>
            </w:pPr>
            <w:ins w:id="4402" w:author="SK" w:date="2017-10-18T15:02:00Z">
              <w:r w:rsidRPr="009D6787">
                <w:rPr>
                  <w:rFonts w:asciiTheme="minorEastAsia" w:hAnsiTheme="minorEastAsia" w:hint="eastAsia"/>
                </w:rPr>
                <w:t>多法人标识</w:t>
              </w:r>
            </w:ins>
          </w:p>
        </w:tc>
      </w:tr>
      <w:tr w:rsidR="00700953" w:rsidRPr="006B61D2" w:rsidTr="005D3B45">
        <w:trPr>
          <w:trHeight w:val="353"/>
          <w:ins w:id="4403" w:author="SK" w:date="2017-10-18T15:02:00Z"/>
        </w:trPr>
        <w:tc>
          <w:tcPr>
            <w:tcW w:w="1899" w:type="dxa"/>
          </w:tcPr>
          <w:p w:rsidR="00700953" w:rsidRPr="009D6787" w:rsidRDefault="00700953" w:rsidP="005D3B45">
            <w:pPr>
              <w:jc w:val="center"/>
              <w:rPr>
                <w:ins w:id="4404" w:author="SK" w:date="2017-10-18T15:02:00Z"/>
                <w:rFonts w:asciiTheme="minorEastAsia" w:hAnsiTheme="minorEastAsia"/>
              </w:rPr>
            </w:pPr>
            <w:ins w:id="4405" w:author="SK" w:date="2017-10-18T15:02:00Z">
              <w:r w:rsidRPr="009D6787">
                <w:rPr>
                  <w:rFonts w:asciiTheme="minorEastAsia" w:hAnsiTheme="minorEastAsia" w:hint="eastAsia"/>
                </w:rPr>
                <w:t>channel</w:t>
              </w:r>
            </w:ins>
          </w:p>
        </w:tc>
        <w:tc>
          <w:tcPr>
            <w:tcW w:w="966" w:type="dxa"/>
          </w:tcPr>
          <w:p w:rsidR="00700953" w:rsidRPr="009D6787" w:rsidRDefault="00700953" w:rsidP="005D3B45">
            <w:pPr>
              <w:jc w:val="center"/>
              <w:rPr>
                <w:ins w:id="4406" w:author="SK" w:date="2017-10-18T15:02:00Z"/>
                <w:rFonts w:asciiTheme="minorEastAsia" w:hAnsiTheme="minorEastAsia"/>
              </w:rPr>
            </w:pPr>
            <w:ins w:id="4407" w:author="SK" w:date="2017-10-18T15:02:00Z">
              <w:r w:rsidRPr="009D678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00953" w:rsidRPr="009D6787" w:rsidRDefault="00700953" w:rsidP="005D3B45">
            <w:pPr>
              <w:jc w:val="center"/>
              <w:rPr>
                <w:ins w:id="4408" w:author="SK" w:date="2017-10-18T15:02:00Z"/>
                <w:rFonts w:asciiTheme="minorEastAsia" w:hAnsiTheme="minorEastAsia"/>
              </w:rPr>
            </w:pPr>
            <w:ins w:id="4409" w:author="SK" w:date="2017-10-18T15:02:00Z">
              <w:r w:rsidRPr="009D6787">
                <w:rPr>
                  <w:rFonts w:asciiTheme="minorEastAsia" w:hAnsiTheme="minorEastAsia" w:hint="eastAsia"/>
                </w:rPr>
                <w:t>2</w:t>
              </w:r>
            </w:ins>
          </w:p>
        </w:tc>
        <w:tc>
          <w:tcPr>
            <w:tcW w:w="1382" w:type="dxa"/>
          </w:tcPr>
          <w:p w:rsidR="00700953" w:rsidRPr="009D6787" w:rsidRDefault="00700953" w:rsidP="005D3B45">
            <w:pPr>
              <w:jc w:val="center"/>
              <w:rPr>
                <w:ins w:id="4410" w:author="SK" w:date="2017-10-18T15:02:00Z"/>
                <w:rFonts w:asciiTheme="minorEastAsia" w:hAnsiTheme="minorEastAsia"/>
              </w:rPr>
            </w:pPr>
            <w:ins w:id="4411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00953" w:rsidRPr="009D6787" w:rsidRDefault="00700953" w:rsidP="005D3B45">
            <w:pPr>
              <w:jc w:val="center"/>
              <w:rPr>
                <w:ins w:id="4412" w:author="SK" w:date="2017-10-18T15:02:00Z"/>
                <w:rFonts w:asciiTheme="minorEastAsia" w:hAnsiTheme="minorEastAsia"/>
              </w:rPr>
            </w:pPr>
            <w:ins w:id="4413" w:author="SK" w:date="2017-10-18T15:02:00Z">
              <w:r w:rsidRPr="009D6787">
                <w:rPr>
                  <w:rFonts w:asciiTheme="minorEastAsia" w:hAnsiTheme="minorEastAsia" w:hint="eastAsia"/>
                </w:rPr>
                <w:t>渠道</w:t>
              </w:r>
            </w:ins>
          </w:p>
        </w:tc>
        <w:tc>
          <w:tcPr>
            <w:tcW w:w="1896" w:type="dxa"/>
          </w:tcPr>
          <w:p w:rsidR="00700953" w:rsidRPr="009D6787" w:rsidRDefault="00700953" w:rsidP="005D3B45">
            <w:pPr>
              <w:jc w:val="center"/>
              <w:rPr>
                <w:ins w:id="4414" w:author="SK" w:date="2017-10-18T15:02:00Z"/>
                <w:rFonts w:asciiTheme="minorEastAsia" w:hAnsiTheme="minorEastAsia"/>
              </w:rPr>
            </w:pPr>
            <w:ins w:id="4415" w:author="SK" w:date="2017-10-18T15:02:00Z">
              <w:r w:rsidRPr="009D6787">
                <w:rPr>
                  <w:rFonts w:asciiTheme="minorEastAsia" w:hAnsiTheme="minorEastAsia" w:hint="eastAsia"/>
                </w:rPr>
                <w:t>00=APP</w:t>
              </w:r>
            </w:ins>
          </w:p>
          <w:p w:rsidR="00700953" w:rsidRPr="009D6787" w:rsidRDefault="00700953" w:rsidP="005D3B45">
            <w:pPr>
              <w:jc w:val="center"/>
              <w:rPr>
                <w:ins w:id="4416" w:author="SK" w:date="2017-10-18T15:02:00Z"/>
                <w:rFonts w:asciiTheme="minorEastAsia" w:hAnsiTheme="minorEastAsia"/>
              </w:rPr>
            </w:pPr>
            <w:ins w:id="4417" w:author="SK" w:date="2017-10-18T15:02:00Z">
              <w:r w:rsidRPr="009D6787">
                <w:rPr>
                  <w:rFonts w:asciiTheme="minorEastAsia" w:hAnsiTheme="minorEastAsia" w:hint="eastAsia"/>
                </w:rPr>
                <w:t>01=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 w:rsidRPr="009D6787">
                <w:rPr>
                  <w:rFonts w:asciiTheme="minorEastAsia" w:hAnsiTheme="minorEastAsia" w:hint="eastAsia"/>
                </w:rPr>
                <w:t>PC</w:t>
              </w:r>
            </w:ins>
          </w:p>
        </w:tc>
      </w:tr>
      <w:tr w:rsidR="00700953" w:rsidRPr="006B61D2" w:rsidTr="005D3B45">
        <w:trPr>
          <w:trHeight w:val="353"/>
          <w:ins w:id="4418" w:author="SK" w:date="2017-10-18T15:02:00Z"/>
        </w:trPr>
        <w:tc>
          <w:tcPr>
            <w:tcW w:w="1899" w:type="dxa"/>
          </w:tcPr>
          <w:p w:rsidR="00700953" w:rsidRPr="009D6787" w:rsidRDefault="00700953" w:rsidP="005D3B45">
            <w:pPr>
              <w:jc w:val="center"/>
              <w:rPr>
                <w:ins w:id="4419" w:author="SK" w:date="2017-10-18T15:02:00Z"/>
                <w:rFonts w:asciiTheme="minorEastAsia" w:hAnsiTheme="minorEastAsia"/>
              </w:rPr>
            </w:pPr>
            <w:ins w:id="4420" w:author="SK" w:date="2017-10-18T15:02:00Z">
              <w:r w:rsidRPr="00FF49A8"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966" w:type="dxa"/>
          </w:tcPr>
          <w:p w:rsidR="00700953" w:rsidRPr="009D6787" w:rsidRDefault="00700953" w:rsidP="005D3B45">
            <w:pPr>
              <w:jc w:val="center"/>
              <w:rPr>
                <w:ins w:id="4421" w:author="SK" w:date="2017-10-18T15:02:00Z"/>
                <w:rFonts w:asciiTheme="minorEastAsia" w:hAnsiTheme="minorEastAsia"/>
              </w:rPr>
            </w:pPr>
            <w:ins w:id="4422" w:author="SK" w:date="2017-10-18T15:0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00953" w:rsidRPr="009D6787" w:rsidRDefault="00700953" w:rsidP="005D3B45">
            <w:pPr>
              <w:jc w:val="center"/>
              <w:rPr>
                <w:ins w:id="4423" w:author="SK" w:date="2017-10-18T15:02:00Z"/>
                <w:rFonts w:asciiTheme="minorEastAsia" w:hAnsiTheme="minorEastAsia"/>
              </w:rPr>
            </w:pPr>
            <w:ins w:id="4424" w:author="SK" w:date="2017-10-18T15:0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700953" w:rsidRDefault="00700953" w:rsidP="005D3B45">
            <w:pPr>
              <w:jc w:val="center"/>
              <w:rPr>
                <w:ins w:id="4425" w:author="SK" w:date="2017-10-18T15:02:00Z"/>
                <w:rFonts w:asciiTheme="minorEastAsia" w:hAnsiTheme="minorEastAsia"/>
              </w:rPr>
            </w:pPr>
            <w:ins w:id="4426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00953" w:rsidRPr="009D6787" w:rsidRDefault="00700953" w:rsidP="005D3B45">
            <w:pPr>
              <w:jc w:val="center"/>
              <w:rPr>
                <w:ins w:id="4427" w:author="SK" w:date="2017-10-18T15:02:00Z"/>
                <w:rFonts w:asciiTheme="minorEastAsia" w:hAnsiTheme="minorEastAsia"/>
              </w:rPr>
            </w:pPr>
            <w:ins w:id="4428" w:author="SK" w:date="2017-10-18T15:02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896" w:type="dxa"/>
          </w:tcPr>
          <w:p w:rsidR="00700953" w:rsidRPr="009D6787" w:rsidRDefault="00700953" w:rsidP="005D3B45">
            <w:pPr>
              <w:jc w:val="center"/>
              <w:rPr>
                <w:ins w:id="4429" w:author="SK" w:date="2017-10-18T15:02:00Z"/>
                <w:rFonts w:asciiTheme="minorEastAsia" w:hAnsiTheme="minorEastAsia"/>
              </w:rPr>
            </w:pPr>
          </w:p>
        </w:tc>
      </w:tr>
      <w:tr w:rsidR="00700953" w:rsidRPr="006B61D2" w:rsidTr="005D3B45">
        <w:trPr>
          <w:trHeight w:val="353"/>
          <w:ins w:id="4430" w:author="SK" w:date="2017-10-18T15:02:00Z"/>
        </w:trPr>
        <w:tc>
          <w:tcPr>
            <w:tcW w:w="1899" w:type="dxa"/>
          </w:tcPr>
          <w:p w:rsidR="00700953" w:rsidRPr="00FF49A8" w:rsidRDefault="00700953" w:rsidP="005D3B45">
            <w:pPr>
              <w:jc w:val="center"/>
              <w:rPr>
                <w:ins w:id="4431" w:author="SK" w:date="2017-10-18T15:02:00Z"/>
                <w:rFonts w:asciiTheme="minorEastAsia" w:hAnsiTheme="minorEastAsia"/>
              </w:rPr>
            </w:pPr>
            <w:ins w:id="4432" w:author="SK" w:date="2017-10-18T15:02:00Z">
              <w:r w:rsidRPr="00FF49A8"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966" w:type="dxa"/>
          </w:tcPr>
          <w:p w:rsidR="00700953" w:rsidRDefault="00700953" w:rsidP="005D3B45">
            <w:pPr>
              <w:jc w:val="center"/>
              <w:rPr>
                <w:ins w:id="4433" w:author="SK" w:date="2017-10-18T15:02:00Z"/>
                <w:rFonts w:asciiTheme="minorEastAsia" w:hAnsiTheme="minorEastAsia"/>
              </w:rPr>
            </w:pPr>
            <w:ins w:id="4434" w:author="SK" w:date="2017-10-18T15:0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38" w:type="dxa"/>
          </w:tcPr>
          <w:p w:rsidR="00700953" w:rsidRDefault="00700953" w:rsidP="005D3B45">
            <w:pPr>
              <w:jc w:val="center"/>
              <w:rPr>
                <w:ins w:id="4435" w:author="SK" w:date="2017-10-18T15:02:00Z"/>
                <w:rFonts w:asciiTheme="minorEastAsia" w:hAnsiTheme="minorEastAsia"/>
              </w:rPr>
            </w:pPr>
            <w:ins w:id="4436" w:author="SK" w:date="2017-10-18T15:0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1382" w:type="dxa"/>
          </w:tcPr>
          <w:p w:rsidR="00700953" w:rsidRDefault="00700953" w:rsidP="005D3B45">
            <w:pPr>
              <w:jc w:val="center"/>
              <w:rPr>
                <w:ins w:id="4437" w:author="SK" w:date="2017-10-18T15:02:00Z"/>
                <w:rFonts w:asciiTheme="minorEastAsia" w:hAnsiTheme="minorEastAsia"/>
              </w:rPr>
            </w:pPr>
            <w:ins w:id="4438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41" w:type="dxa"/>
          </w:tcPr>
          <w:p w:rsidR="00700953" w:rsidRDefault="00700953" w:rsidP="005D3B45">
            <w:pPr>
              <w:jc w:val="center"/>
              <w:rPr>
                <w:ins w:id="4439" w:author="SK" w:date="2017-10-18T15:02:00Z"/>
                <w:rFonts w:asciiTheme="minorEastAsia" w:hAnsiTheme="minorEastAsia"/>
              </w:rPr>
            </w:pPr>
            <w:ins w:id="4440" w:author="SK" w:date="2017-10-18T15:02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896" w:type="dxa"/>
          </w:tcPr>
          <w:p w:rsidR="00700953" w:rsidRPr="009D6787" w:rsidRDefault="00700953" w:rsidP="005D3B45">
            <w:pPr>
              <w:jc w:val="center"/>
              <w:rPr>
                <w:ins w:id="4441" w:author="SK" w:date="2017-10-18T15:02:00Z"/>
                <w:rFonts w:asciiTheme="minorEastAsia" w:hAnsiTheme="minorEastAsia"/>
              </w:rPr>
            </w:pPr>
          </w:p>
        </w:tc>
      </w:tr>
    </w:tbl>
    <w:p w:rsidR="00700953" w:rsidRDefault="00700953" w:rsidP="00700953">
      <w:pPr>
        <w:pStyle w:val="4"/>
        <w:rPr>
          <w:ins w:id="4442" w:author="SK" w:date="2017-10-18T15:02:00Z"/>
        </w:rPr>
      </w:pPr>
      <w:ins w:id="4443" w:author="SK" w:date="2017-10-18T15:02:00Z">
        <w:r>
          <w:rPr>
            <w:rFonts w:hint="eastAsia"/>
          </w:rPr>
          <w:lastRenderedPageBreak/>
          <w:t>响应报文</w:t>
        </w:r>
      </w:ins>
    </w:p>
    <w:tbl>
      <w:tblPr>
        <w:tblStyle w:val="a3"/>
        <w:tblW w:w="0" w:type="auto"/>
        <w:tblLook w:val="04A0"/>
      </w:tblPr>
      <w:tblGrid>
        <w:gridCol w:w="1949"/>
        <w:gridCol w:w="1126"/>
        <w:gridCol w:w="817"/>
        <w:gridCol w:w="972"/>
        <w:gridCol w:w="1757"/>
        <w:gridCol w:w="1901"/>
      </w:tblGrid>
      <w:tr w:rsidR="00700953" w:rsidTr="005D3B45">
        <w:trPr>
          <w:ins w:id="4444" w:author="SK" w:date="2017-10-18T15:02:00Z"/>
        </w:trPr>
        <w:tc>
          <w:tcPr>
            <w:tcW w:w="1949" w:type="dxa"/>
            <w:shd w:val="clear" w:color="auto" w:fill="D9D9D9" w:themeFill="background1" w:themeFillShade="D9"/>
          </w:tcPr>
          <w:p w:rsidR="00700953" w:rsidRDefault="00700953" w:rsidP="005D3B45">
            <w:pPr>
              <w:jc w:val="center"/>
              <w:rPr>
                <w:ins w:id="4445" w:author="SK" w:date="2017-10-18T15:02:00Z"/>
              </w:rPr>
            </w:pPr>
            <w:ins w:id="4446" w:author="SK" w:date="2017-10-18T15:02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126" w:type="dxa"/>
            <w:shd w:val="clear" w:color="auto" w:fill="D9D9D9" w:themeFill="background1" w:themeFillShade="D9"/>
          </w:tcPr>
          <w:p w:rsidR="00700953" w:rsidRDefault="00700953" w:rsidP="005D3B45">
            <w:pPr>
              <w:jc w:val="center"/>
              <w:rPr>
                <w:ins w:id="4447" w:author="SK" w:date="2017-10-18T15:02:00Z"/>
              </w:rPr>
            </w:pPr>
            <w:ins w:id="4448" w:author="SK" w:date="2017-10-18T15:02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817" w:type="dxa"/>
            <w:shd w:val="clear" w:color="auto" w:fill="D9D9D9" w:themeFill="background1" w:themeFillShade="D9"/>
          </w:tcPr>
          <w:p w:rsidR="00700953" w:rsidRDefault="00700953" w:rsidP="005D3B45">
            <w:pPr>
              <w:jc w:val="center"/>
              <w:rPr>
                <w:ins w:id="4449" w:author="SK" w:date="2017-10-18T15:02:00Z"/>
              </w:rPr>
            </w:pPr>
            <w:ins w:id="4450" w:author="SK" w:date="2017-10-18T15:02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972" w:type="dxa"/>
            <w:shd w:val="clear" w:color="auto" w:fill="D9D9D9" w:themeFill="background1" w:themeFillShade="D9"/>
          </w:tcPr>
          <w:p w:rsidR="00700953" w:rsidRDefault="00700953" w:rsidP="005D3B45">
            <w:pPr>
              <w:jc w:val="center"/>
              <w:rPr>
                <w:ins w:id="4451" w:author="SK" w:date="2017-10-18T15:02:00Z"/>
              </w:rPr>
            </w:pPr>
            <w:ins w:id="4452" w:author="SK" w:date="2017-10-18T15:02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757" w:type="dxa"/>
            <w:shd w:val="clear" w:color="auto" w:fill="D9D9D9" w:themeFill="background1" w:themeFillShade="D9"/>
          </w:tcPr>
          <w:p w:rsidR="00700953" w:rsidRDefault="00700953" w:rsidP="005D3B45">
            <w:pPr>
              <w:jc w:val="center"/>
              <w:rPr>
                <w:ins w:id="4453" w:author="SK" w:date="2017-10-18T15:02:00Z"/>
              </w:rPr>
            </w:pPr>
            <w:ins w:id="4454" w:author="SK" w:date="2017-10-18T15:02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901" w:type="dxa"/>
            <w:shd w:val="clear" w:color="auto" w:fill="D9D9D9" w:themeFill="background1" w:themeFillShade="D9"/>
          </w:tcPr>
          <w:p w:rsidR="00700953" w:rsidRDefault="00700953" w:rsidP="005D3B45">
            <w:pPr>
              <w:jc w:val="center"/>
              <w:rPr>
                <w:ins w:id="4455" w:author="SK" w:date="2017-10-18T15:02:00Z"/>
              </w:rPr>
            </w:pPr>
            <w:ins w:id="4456" w:author="SK" w:date="2017-10-18T15:02:00Z">
              <w:r>
                <w:rPr>
                  <w:rFonts w:hint="eastAsia"/>
                </w:rPr>
                <w:t>备注</w:t>
              </w:r>
            </w:ins>
          </w:p>
        </w:tc>
      </w:tr>
      <w:tr w:rsidR="00700953" w:rsidTr="005D3B45">
        <w:trPr>
          <w:trHeight w:val="339"/>
          <w:ins w:id="4457" w:author="SK" w:date="2017-10-18T15:02:00Z"/>
        </w:trPr>
        <w:tc>
          <w:tcPr>
            <w:tcW w:w="1949" w:type="dxa"/>
          </w:tcPr>
          <w:p w:rsidR="00700953" w:rsidRPr="00E71FC7" w:rsidRDefault="00700953" w:rsidP="005D3B45">
            <w:pPr>
              <w:jc w:val="center"/>
              <w:rPr>
                <w:ins w:id="4458" w:author="SK" w:date="2017-10-18T15:02:00Z"/>
                <w:rFonts w:asciiTheme="minorEastAsia" w:hAnsiTheme="minorEastAsia"/>
              </w:rPr>
            </w:pPr>
            <w:ins w:id="4459" w:author="SK" w:date="2017-10-18T15:02:00Z">
              <w:r w:rsidRPr="00E71FC7">
                <w:rPr>
                  <w:rFonts w:asciiTheme="minorEastAsia" w:hAnsiTheme="minorEastAsia" w:hint="eastAsia"/>
                </w:rPr>
                <w:t>ec</w:t>
              </w:r>
            </w:ins>
          </w:p>
        </w:tc>
        <w:tc>
          <w:tcPr>
            <w:tcW w:w="1126" w:type="dxa"/>
          </w:tcPr>
          <w:p w:rsidR="00700953" w:rsidRPr="00E71FC7" w:rsidRDefault="00700953" w:rsidP="005D3B45">
            <w:pPr>
              <w:jc w:val="center"/>
              <w:rPr>
                <w:ins w:id="4460" w:author="SK" w:date="2017-10-18T15:02:00Z"/>
                <w:rFonts w:asciiTheme="minorEastAsia" w:hAnsiTheme="minorEastAsia"/>
              </w:rPr>
            </w:pPr>
            <w:ins w:id="4461" w:author="SK" w:date="2017-10-18T15:02:00Z">
              <w:r w:rsidRPr="00E71FC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17" w:type="dxa"/>
          </w:tcPr>
          <w:p w:rsidR="00700953" w:rsidRPr="00E71FC7" w:rsidRDefault="00700953" w:rsidP="005D3B45">
            <w:pPr>
              <w:jc w:val="center"/>
              <w:rPr>
                <w:ins w:id="4462" w:author="SK" w:date="2017-10-18T15:02:00Z"/>
                <w:rFonts w:asciiTheme="minorEastAsia" w:hAnsiTheme="minorEastAsia"/>
              </w:rPr>
            </w:pPr>
            <w:ins w:id="4463" w:author="SK" w:date="2017-10-18T15:02:00Z">
              <w:r w:rsidRPr="00E71FC7">
                <w:rPr>
                  <w:rFonts w:asciiTheme="minorEastAsia" w:hAnsiTheme="minorEastAsia" w:hint="eastAsia"/>
                </w:rPr>
                <w:t>8</w:t>
              </w:r>
            </w:ins>
          </w:p>
        </w:tc>
        <w:tc>
          <w:tcPr>
            <w:tcW w:w="972" w:type="dxa"/>
          </w:tcPr>
          <w:p w:rsidR="00700953" w:rsidRPr="00E71FC7" w:rsidRDefault="00700953" w:rsidP="005D3B45">
            <w:pPr>
              <w:jc w:val="center"/>
              <w:rPr>
                <w:ins w:id="4464" w:author="SK" w:date="2017-10-18T15:02:00Z"/>
                <w:rFonts w:asciiTheme="minorEastAsia" w:hAnsiTheme="minorEastAsia"/>
              </w:rPr>
            </w:pPr>
            <w:ins w:id="4465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757" w:type="dxa"/>
          </w:tcPr>
          <w:p w:rsidR="00700953" w:rsidRPr="00E71FC7" w:rsidRDefault="00700953" w:rsidP="005D3B45">
            <w:pPr>
              <w:jc w:val="center"/>
              <w:rPr>
                <w:ins w:id="4466" w:author="SK" w:date="2017-10-18T15:02:00Z"/>
                <w:rFonts w:asciiTheme="minorEastAsia" w:hAnsiTheme="minorEastAsia"/>
              </w:rPr>
            </w:pPr>
            <w:ins w:id="4467" w:author="SK" w:date="2017-10-18T15:02:00Z">
              <w:r w:rsidRPr="00E71FC7">
                <w:rPr>
                  <w:rFonts w:asciiTheme="minorEastAsia" w:hAnsiTheme="minorEastAsia" w:hint="eastAsia"/>
                </w:rPr>
                <w:t>响应码</w:t>
              </w:r>
            </w:ins>
          </w:p>
        </w:tc>
        <w:tc>
          <w:tcPr>
            <w:tcW w:w="1901" w:type="dxa"/>
          </w:tcPr>
          <w:p w:rsidR="00700953" w:rsidRDefault="00700953" w:rsidP="005D3B45">
            <w:pPr>
              <w:jc w:val="center"/>
              <w:rPr>
                <w:ins w:id="4468" w:author="SK" w:date="2017-10-18T15:02:00Z"/>
                <w:rFonts w:asciiTheme="minorEastAsia" w:hAnsiTheme="minorEastAsia"/>
              </w:rPr>
            </w:pPr>
            <w:ins w:id="4469" w:author="SK" w:date="2017-10-18T15:02:00Z">
              <w:r>
                <w:rPr>
                  <w:rFonts w:asciiTheme="minorEastAsia" w:hAnsiTheme="minorEastAsia" w:hint="eastAsia"/>
                </w:rPr>
                <w:t>0=交易正常；</w:t>
              </w:r>
            </w:ins>
          </w:p>
          <w:p w:rsidR="00700953" w:rsidRPr="00E71FC7" w:rsidRDefault="00700953" w:rsidP="005D3B45">
            <w:pPr>
              <w:jc w:val="center"/>
              <w:rPr>
                <w:ins w:id="4470" w:author="SK" w:date="2017-10-18T15:02:00Z"/>
                <w:rFonts w:asciiTheme="minorEastAsia" w:hAnsiTheme="minorEastAsia"/>
              </w:rPr>
            </w:pPr>
            <w:ins w:id="4471" w:author="SK" w:date="2017-10-18T15:02:00Z">
              <w:r>
                <w:rPr>
                  <w:rFonts w:asciiTheme="minorEastAsia" w:hAnsiTheme="minorEastAsia" w:hint="eastAsia"/>
                </w:rPr>
                <w:t>!0=交易异常</w:t>
              </w:r>
            </w:ins>
          </w:p>
        </w:tc>
      </w:tr>
      <w:tr w:rsidR="00700953" w:rsidTr="005D3B45">
        <w:trPr>
          <w:trHeight w:val="353"/>
          <w:ins w:id="4472" w:author="SK" w:date="2017-10-18T15:02:00Z"/>
        </w:trPr>
        <w:tc>
          <w:tcPr>
            <w:tcW w:w="1949" w:type="dxa"/>
          </w:tcPr>
          <w:p w:rsidR="00700953" w:rsidRPr="00E71FC7" w:rsidRDefault="00700953" w:rsidP="005D3B45">
            <w:pPr>
              <w:jc w:val="center"/>
              <w:rPr>
                <w:ins w:id="4473" w:author="SK" w:date="2017-10-18T15:02:00Z"/>
                <w:rFonts w:asciiTheme="minorEastAsia" w:hAnsiTheme="minorEastAsia"/>
              </w:rPr>
            </w:pPr>
            <w:ins w:id="4474" w:author="SK" w:date="2017-10-18T15:02:00Z">
              <w:r w:rsidRPr="00E71FC7">
                <w:rPr>
                  <w:rFonts w:asciiTheme="minorEastAsia" w:hAnsiTheme="minorEastAsia" w:hint="eastAsia"/>
                </w:rPr>
                <w:t>em</w:t>
              </w:r>
            </w:ins>
          </w:p>
        </w:tc>
        <w:tc>
          <w:tcPr>
            <w:tcW w:w="1126" w:type="dxa"/>
          </w:tcPr>
          <w:p w:rsidR="00700953" w:rsidRPr="00E71FC7" w:rsidRDefault="00700953" w:rsidP="005D3B45">
            <w:pPr>
              <w:jc w:val="center"/>
              <w:rPr>
                <w:ins w:id="4475" w:author="SK" w:date="2017-10-18T15:02:00Z"/>
                <w:rFonts w:asciiTheme="minorEastAsia" w:hAnsiTheme="minorEastAsia"/>
              </w:rPr>
            </w:pPr>
            <w:ins w:id="4476" w:author="SK" w:date="2017-10-18T15:02:00Z">
              <w:r w:rsidRPr="00E71FC7"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17" w:type="dxa"/>
          </w:tcPr>
          <w:p w:rsidR="00700953" w:rsidRPr="00E71FC7" w:rsidRDefault="00700953" w:rsidP="005D3B45">
            <w:pPr>
              <w:jc w:val="center"/>
              <w:rPr>
                <w:ins w:id="4477" w:author="SK" w:date="2017-10-18T15:02:00Z"/>
                <w:rFonts w:asciiTheme="minorEastAsia" w:hAnsiTheme="minorEastAsia"/>
              </w:rPr>
            </w:pPr>
            <w:ins w:id="4478" w:author="SK" w:date="2017-10-18T15:02:00Z">
              <w:r w:rsidRPr="00E71FC7">
                <w:rPr>
                  <w:rFonts w:asciiTheme="minorEastAsia" w:hAnsiTheme="minorEastAsia" w:hint="eastAsia"/>
                </w:rPr>
                <w:t>600</w:t>
              </w:r>
            </w:ins>
          </w:p>
        </w:tc>
        <w:tc>
          <w:tcPr>
            <w:tcW w:w="972" w:type="dxa"/>
          </w:tcPr>
          <w:p w:rsidR="00700953" w:rsidRPr="00E71FC7" w:rsidRDefault="00700953" w:rsidP="005D3B45">
            <w:pPr>
              <w:jc w:val="center"/>
              <w:rPr>
                <w:ins w:id="4479" w:author="SK" w:date="2017-10-18T15:02:00Z"/>
                <w:rFonts w:asciiTheme="minorEastAsia" w:hAnsiTheme="minorEastAsia"/>
              </w:rPr>
            </w:pPr>
            <w:ins w:id="4480" w:author="SK" w:date="2017-10-18T15:02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757" w:type="dxa"/>
          </w:tcPr>
          <w:p w:rsidR="00700953" w:rsidRPr="00E71FC7" w:rsidRDefault="00700953" w:rsidP="005D3B45">
            <w:pPr>
              <w:jc w:val="center"/>
              <w:rPr>
                <w:ins w:id="4481" w:author="SK" w:date="2017-10-18T15:02:00Z"/>
                <w:rFonts w:asciiTheme="minorEastAsia" w:hAnsiTheme="minorEastAsia"/>
              </w:rPr>
            </w:pPr>
            <w:ins w:id="4482" w:author="SK" w:date="2017-10-18T15:02:00Z">
              <w:r w:rsidRPr="00E71FC7">
                <w:rPr>
                  <w:rFonts w:asciiTheme="minorEastAsia" w:hAnsiTheme="minorEastAsia" w:hint="eastAsia"/>
                </w:rPr>
                <w:t>响应信息</w:t>
              </w:r>
            </w:ins>
          </w:p>
        </w:tc>
        <w:tc>
          <w:tcPr>
            <w:tcW w:w="1901" w:type="dxa"/>
          </w:tcPr>
          <w:p w:rsidR="00700953" w:rsidRPr="00E71FC7" w:rsidRDefault="00700953" w:rsidP="005D3B45">
            <w:pPr>
              <w:jc w:val="center"/>
              <w:rPr>
                <w:ins w:id="4483" w:author="SK" w:date="2017-10-18T15:02:00Z"/>
                <w:rFonts w:asciiTheme="minorEastAsia" w:hAnsiTheme="minorEastAsia"/>
              </w:rPr>
            </w:pPr>
          </w:p>
        </w:tc>
      </w:tr>
      <w:tr w:rsidR="00700953" w:rsidTr="005D3B45">
        <w:trPr>
          <w:trHeight w:val="353"/>
          <w:ins w:id="4484" w:author="SK" w:date="2017-10-18T15:02:00Z"/>
        </w:trPr>
        <w:tc>
          <w:tcPr>
            <w:tcW w:w="1949" w:type="dxa"/>
          </w:tcPr>
          <w:p w:rsidR="00700953" w:rsidRDefault="00700953" w:rsidP="005D3B45">
            <w:pPr>
              <w:jc w:val="center"/>
              <w:rPr>
                <w:ins w:id="4485" w:author="SK" w:date="2017-10-18T15:02:00Z"/>
                <w:rFonts w:asciiTheme="minorEastAsia" w:hAnsiTheme="minorEastAsia"/>
              </w:rPr>
            </w:pPr>
            <w:ins w:id="4486" w:author="SK" w:date="2017-10-18T15:02:00Z">
              <w:r w:rsidRPr="00FF49A8">
                <w:rPr>
                  <w:rFonts w:asciiTheme="minorEastAsia" w:hAnsiTheme="minorEastAsia"/>
                </w:rPr>
                <w:t>nonce_str</w:t>
              </w:r>
            </w:ins>
          </w:p>
        </w:tc>
        <w:tc>
          <w:tcPr>
            <w:tcW w:w="1126" w:type="dxa"/>
          </w:tcPr>
          <w:p w:rsidR="00700953" w:rsidRDefault="00700953" w:rsidP="005D3B45">
            <w:pPr>
              <w:jc w:val="center"/>
              <w:rPr>
                <w:ins w:id="4487" w:author="SK" w:date="2017-10-18T15:02:00Z"/>
                <w:rFonts w:asciiTheme="minorEastAsia" w:hAnsiTheme="minorEastAsia"/>
              </w:rPr>
            </w:pPr>
            <w:ins w:id="4488" w:author="SK" w:date="2017-10-18T15:0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17" w:type="dxa"/>
          </w:tcPr>
          <w:p w:rsidR="00700953" w:rsidRDefault="00700953" w:rsidP="005D3B45">
            <w:pPr>
              <w:jc w:val="center"/>
              <w:rPr>
                <w:ins w:id="4489" w:author="SK" w:date="2017-10-18T15:02:00Z"/>
                <w:rFonts w:asciiTheme="minorEastAsia" w:hAnsiTheme="minorEastAsia"/>
              </w:rPr>
            </w:pPr>
            <w:ins w:id="4490" w:author="SK" w:date="2017-10-18T15:0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972" w:type="dxa"/>
          </w:tcPr>
          <w:p w:rsidR="00700953" w:rsidRDefault="00700953" w:rsidP="005D3B45">
            <w:pPr>
              <w:jc w:val="center"/>
              <w:rPr>
                <w:ins w:id="4491" w:author="SK" w:date="2017-10-18T15:02:00Z"/>
                <w:rFonts w:asciiTheme="minorEastAsia" w:hAnsiTheme="minorEastAsia"/>
              </w:rPr>
            </w:pPr>
            <w:ins w:id="4492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757" w:type="dxa"/>
          </w:tcPr>
          <w:p w:rsidR="00700953" w:rsidRDefault="00700953" w:rsidP="005D3B45">
            <w:pPr>
              <w:jc w:val="center"/>
              <w:rPr>
                <w:ins w:id="4493" w:author="SK" w:date="2017-10-18T15:02:00Z"/>
                <w:rFonts w:asciiTheme="minorEastAsia" w:hAnsiTheme="minorEastAsia"/>
              </w:rPr>
            </w:pPr>
            <w:ins w:id="4494" w:author="SK" w:date="2017-10-18T15:02:00Z">
              <w:r>
                <w:rPr>
                  <w:rFonts w:asciiTheme="minorEastAsia" w:hAnsiTheme="minorEastAsia" w:hint="eastAsia"/>
                </w:rPr>
                <w:t>随机数</w:t>
              </w:r>
            </w:ins>
          </w:p>
        </w:tc>
        <w:tc>
          <w:tcPr>
            <w:tcW w:w="1901" w:type="dxa"/>
          </w:tcPr>
          <w:p w:rsidR="00700953" w:rsidRDefault="00700953" w:rsidP="005D3B45">
            <w:pPr>
              <w:jc w:val="center"/>
              <w:rPr>
                <w:ins w:id="4495" w:author="SK" w:date="2017-10-18T15:02:00Z"/>
                <w:rFonts w:asciiTheme="minorEastAsia" w:hAnsiTheme="minorEastAsia"/>
              </w:rPr>
            </w:pPr>
          </w:p>
        </w:tc>
      </w:tr>
      <w:tr w:rsidR="00700953" w:rsidTr="005D3B45">
        <w:trPr>
          <w:trHeight w:val="353"/>
          <w:ins w:id="4496" w:author="SK" w:date="2017-10-18T15:02:00Z"/>
        </w:trPr>
        <w:tc>
          <w:tcPr>
            <w:tcW w:w="1949" w:type="dxa"/>
          </w:tcPr>
          <w:p w:rsidR="00700953" w:rsidRPr="00FF49A8" w:rsidRDefault="00700953" w:rsidP="005D3B45">
            <w:pPr>
              <w:jc w:val="center"/>
              <w:rPr>
                <w:ins w:id="4497" w:author="SK" w:date="2017-10-18T15:02:00Z"/>
                <w:rFonts w:asciiTheme="minorEastAsia" w:hAnsiTheme="minorEastAsia"/>
              </w:rPr>
            </w:pPr>
            <w:ins w:id="4498" w:author="SK" w:date="2017-10-18T15:02:00Z">
              <w:r w:rsidRPr="00FF49A8">
                <w:rPr>
                  <w:rFonts w:asciiTheme="minorEastAsia" w:hAnsiTheme="minorEastAsia"/>
                </w:rPr>
                <w:t>sign</w:t>
              </w:r>
            </w:ins>
          </w:p>
        </w:tc>
        <w:tc>
          <w:tcPr>
            <w:tcW w:w="1126" w:type="dxa"/>
          </w:tcPr>
          <w:p w:rsidR="00700953" w:rsidRDefault="00700953" w:rsidP="005D3B45">
            <w:pPr>
              <w:jc w:val="center"/>
              <w:rPr>
                <w:ins w:id="4499" w:author="SK" w:date="2017-10-18T15:02:00Z"/>
                <w:rFonts w:asciiTheme="minorEastAsia" w:hAnsiTheme="minorEastAsia"/>
              </w:rPr>
            </w:pPr>
            <w:ins w:id="4500" w:author="SK" w:date="2017-10-18T15:02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817" w:type="dxa"/>
          </w:tcPr>
          <w:p w:rsidR="00700953" w:rsidRDefault="00700953" w:rsidP="005D3B45">
            <w:pPr>
              <w:jc w:val="center"/>
              <w:rPr>
                <w:ins w:id="4501" w:author="SK" w:date="2017-10-18T15:02:00Z"/>
                <w:rFonts w:asciiTheme="minorEastAsia" w:hAnsiTheme="minorEastAsia"/>
              </w:rPr>
            </w:pPr>
            <w:ins w:id="4502" w:author="SK" w:date="2017-10-18T15:02:00Z">
              <w:r>
                <w:rPr>
                  <w:rFonts w:asciiTheme="minorEastAsia" w:hAnsiTheme="minorEastAsia" w:hint="eastAsia"/>
                </w:rPr>
                <w:t>32</w:t>
              </w:r>
            </w:ins>
          </w:p>
        </w:tc>
        <w:tc>
          <w:tcPr>
            <w:tcW w:w="972" w:type="dxa"/>
          </w:tcPr>
          <w:p w:rsidR="00700953" w:rsidRDefault="00700953" w:rsidP="005D3B45">
            <w:pPr>
              <w:jc w:val="center"/>
              <w:rPr>
                <w:ins w:id="4503" w:author="SK" w:date="2017-10-18T15:02:00Z"/>
                <w:rFonts w:asciiTheme="minorEastAsia" w:hAnsiTheme="minorEastAsia"/>
              </w:rPr>
            </w:pPr>
            <w:ins w:id="4504" w:author="SK" w:date="2017-10-18T15:02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757" w:type="dxa"/>
          </w:tcPr>
          <w:p w:rsidR="00700953" w:rsidRDefault="00700953" w:rsidP="005D3B45">
            <w:pPr>
              <w:jc w:val="center"/>
              <w:rPr>
                <w:ins w:id="4505" w:author="SK" w:date="2017-10-18T15:02:00Z"/>
                <w:rFonts w:asciiTheme="minorEastAsia" w:hAnsiTheme="minorEastAsia"/>
              </w:rPr>
            </w:pPr>
            <w:ins w:id="4506" w:author="SK" w:date="2017-10-18T15:02:00Z">
              <w:r>
                <w:rPr>
                  <w:rFonts w:asciiTheme="minorEastAsia" w:hAnsiTheme="minorEastAsia" w:hint="eastAsia"/>
                </w:rPr>
                <w:t>签名</w:t>
              </w:r>
            </w:ins>
          </w:p>
        </w:tc>
        <w:tc>
          <w:tcPr>
            <w:tcW w:w="1901" w:type="dxa"/>
          </w:tcPr>
          <w:p w:rsidR="00700953" w:rsidRDefault="00700953" w:rsidP="005D3B45">
            <w:pPr>
              <w:jc w:val="center"/>
              <w:rPr>
                <w:ins w:id="4507" w:author="SK" w:date="2017-10-18T15:02:00Z"/>
                <w:rFonts w:asciiTheme="minorEastAsia" w:hAnsiTheme="minorEastAsia"/>
              </w:rPr>
            </w:pPr>
          </w:p>
        </w:tc>
      </w:tr>
    </w:tbl>
    <w:p w:rsidR="00700953" w:rsidRDefault="00700953" w:rsidP="00700953">
      <w:pPr>
        <w:rPr>
          <w:ins w:id="4508" w:author="SK" w:date="2017-10-18T15:02:00Z"/>
        </w:rPr>
      </w:pPr>
    </w:p>
    <w:p w:rsidR="00FB5437" w:rsidRDefault="00FB5437" w:rsidP="00FB5437">
      <w:pPr>
        <w:pStyle w:val="3"/>
        <w:rPr>
          <w:ins w:id="4509" w:author="SK" w:date="2017-11-12T21:09:00Z"/>
        </w:rPr>
      </w:pPr>
      <w:bookmarkStart w:id="4510" w:name="_Toc499446935"/>
      <w:ins w:id="4511" w:author="SK" w:date="2017-11-12T21:09:00Z">
        <w:r>
          <w:rPr>
            <w:rFonts w:hint="eastAsia"/>
          </w:rPr>
          <w:t>诺宝提现银行卡删除</w:t>
        </w:r>
        <w:bookmarkEnd w:id="4510"/>
      </w:ins>
    </w:p>
    <w:p w:rsidR="00FB5437" w:rsidRDefault="00FB5437" w:rsidP="00FB5437">
      <w:pPr>
        <w:rPr>
          <w:ins w:id="4512" w:author="SK" w:date="2017-11-12T21:09:00Z"/>
        </w:rPr>
      </w:pPr>
      <w:ins w:id="4513" w:author="SK" w:date="2017-11-12T21:09:00Z">
        <w:r>
          <w:rPr>
            <w:rFonts w:hint="eastAsia"/>
          </w:rPr>
          <w:t>报文描述：诺宝提现银行卡删除。</w:t>
        </w:r>
      </w:ins>
    </w:p>
    <w:p w:rsidR="00FB5437" w:rsidRDefault="00FB5437" w:rsidP="00FB5437">
      <w:pPr>
        <w:rPr>
          <w:ins w:id="4514" w:author="SK" w:date="2017-11-12T21:09:00Z"/>
        </w:rPr>
      </w:pPr>
      <w:ins w:id="4515" w:author="SK" w:date="2017-11-12T21:09:00Z">
        <w:r>
          <w:rPr>
            <w:rFonts w:hint="eastAsia"/>
          </w:rPr>
          <w:t>接收前置系统报文，调用诺宝提现银行卡删除。</w:t>
        </w:r>
      </w:ins>
    </w:p>
    <w:p w:rsidR="00FB5437" w:rsidRDefault="00FB5437" w:rsidP="00FB5437">
      <w:pPr>
        <w:pStyle w:val="4"/>
        <w:rPr>
          <w:ins w:id="4516" w:author="SK" w:date="2017-11-12T21:09:00Z"/>
        </w:rPr>
      </w:pPr>
      <w:ins w:id="4517" w:author="SK" w:date="2017-11-12T21:09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FB5437" w:rsidRDefault="00FB5437" w:rsidP="00FB5437">
      <w:pPr>
        <w:rPr>
          <w:ins w:id="4518" w:author="SK" w:date="2017-11-12T21:09:00Z"/>
        </w:rPr>
      </w:pPr>
      <w:ins w:id="4519" w:author="SK" w:date="2017-11-12T21:09:00Z">
        <w:r>
          <w:rPr>
            <w:rFonts w:hint="eastAsia"/>
          </w:rPr>
          <w:t>/q</w:t>
        </w:r>
        <w:r w:rsidR="00612F0B">
          <w:rPr>
            <w:rFonts w:hint="eastAsia"/>
          </w:rPr>
          <w:t>z/acc/nb/nb_withdraw_card_del</w:t>
        </w:r>
      </w:ins>
    </w:p>
    <w:p w:rsidR="00FB5437" w:rsidRDefault="00FB5437" w:rsidP="00FB5437">
      <w:pPr>
        <w:pStyle w:val="4"/>
        <w:rPr>
          <w:ins w:id="4520" w:author="SK" w:date="2017-11-12T21:09:00Z"/>
        </w:rPr>
      </w:pPr>
      <w:ins w:id="4521" w:author="SK" w:date="2017-11-12T21:09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1416"/>
        <w:gridCol w:w="1584"/>
        <w:gridCol w:w="1523"/>
      </w:tblGrid>
      <w:tr w:rsidR="00FB5437" w:rsidTr="009D189A">
        <w:trPr>
          <w:ins w:id="4522" w:author="SK" w:date="2017-11-12T21:09:00Z"/>
        </w:trPr>
        <w:tc>
          <w:tcPr>
            <w:tcW w:w="2136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523" w:author="SK" w:date="2017-11-12T21:09:00Z"/>
              </w:rPr>
            </w:pPr>
            <w:ins w:id="4524" w:author="SK" w:date="2017-11-12T21:09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525" w:author="SK" w:date="2017-11-12T21:09:00Z"/>
              </w:rPr>
            </w:pPr>
            <w:ins w:id="4526" w:author="SK" w:date="2017-11-12T21:09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527" w:author="SK" w:date="2017-11-12T21:09:00Z"/>
              </w:rPr>
            </w:pPr>
            <w:ins w:id="4528" w:author="SK" w:date="2017-11-12T21:09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416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529" w:author="SK" w:date="2017-11-12T21:09:00Z"/>
              </w:rPr>
            </w:pPr>
            <w:ins w:id="4530" w:author="SK" w:date="2017-11-12T21:09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584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531" w:author="SK" w:date="2017-11-12T21:09:00Z"/>
              </w:rPr>
            </w:pPr>
            <w:ins w:id="4532" w:author="SK" w:date="2017-11-12T21:09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23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533" w:author="SK" w:date="2017-11-12T21:09:00Z"/>
              </w:rPr>
            </w:pPr>
            <w:ins w:id="4534" w:author="SK" w:date="2017-11-12T21:09:00Z">
              <w:r>
                <w:rPr>
                  <w:rFonts w:hint="eastAsia"/>
                </w:rPr>
                <w:t>备注</w:t>
              </w:r>
            </w:ins>
          </w:p>
        </w:tc>
      </w:tr>
      <w:tr w:rsidR="00FB5437" w:rsidTr="009D189A">
        <w:trPr>
          <w:trHeight w:val="339"/>
          <w:ins w:id="4535" w:author="SK" w:date="2017-11-12T21:09:00Z"/>
        </w:trPr>
        <w:tc>
          <w:tcPr>
            <w:tcW w:w="2136" w:type="dxa"/>
          </w:tcPr>
          <w:p w:rsidR="00FB5437" w:rsidRDefault="00FB5437" w:rsidP="009D189A">
            <w:pPr>
              <w:jc w:val="center"/>
              <w:rPr>
                <w:ins w:id="4536" w:author="SK" w:date="2017-11-12T21:09:00Z"/>
                <w:rFonts w:ascii="宋体" w:hAnsi="宋体"/>
              </w:rPr>
            </w:pPr>
            <w:ins w:id="4537" w:author="SK" w:date="2017-11-12T21:09:00Z">
              <w:r>
                <w:rPr>
                  <w:rFonts w:ascii="宋体" w:hAnsi="宋体" w:hint="eastAsia"/>
                </w:rPr>
                <w:t>cust_no</w:t>
              </w:r>
            </w:ins>
          </w:p>
        </w:tc>
        <w:tc>
          <w:tcPr>
            <w:tcW w:w="1067" w:type="dxa"/>
          </w:tcPr>
          <w:p w:rsidR="00FB5437" w:rsidRDefault="00FB5437" w:rsidP="009D189A">
            <w:pPr>
              <w:jc w:val="center"/>
              <w:rPr>
                <w:ins w:id="4538" w:author="SK" w:date="2017-11-12T21:09:00Z"/>
                <w:rFonts w:ascii="宋体" w:hAnsi="宋体"/>
              </w:rPr>
            </w:pPr>
            <w:ins w:id="4539" w:author="SK" w:date="2017-11-12T21:0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FB5437" w:rsidRDefault="00FB5437" w:rsidP="009D189A">
            <w:pPr>
              <w:jc w:val="center"/>
              <w:rPr>
                <w:ins w:id="4540" w:author="SK" w:date="2017-11-12T21:09:00Z"/>
                <w:rFonts w:ascii="宋体" w:hAnsi="宋体"/>
              </w:rPr>
            </w:pPr>
            <w:ins w:id="4541" w:author="SK" w:date="2017-11-12T21:09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FB5437" w:rsidRDefault="00FB5437" w:rsidP="009D189A">
            <w:pPr>
              <w:jc w:val="center"/>
              <w:rPr>
                <w:ins w:id="4542" w:author="SK" w:date="2017-11-12T21:09:00Z"/>
                <w:rFonts w:ascii="宋体" w:hAnsi="宋体"/>
              </w:rPr>
            </w:pPr>
            <w:ins w:id="4543" w:author="SK" w:date="2017-11-12T21:09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FB5437" w:rsidRDefault="00FB5437" w:rsidP="009D189A">
            <w:pPr>
              <w:jc w:val="center"/>
              <w:rPr>
                <w:ins w:id="4544" w:author="SK" w:date="2017-11-12T21:09:00Z"/>
                <w:rFonts w:ascii="宋体" w:hAnsi="宋体"/>
              </w:rPr>
            </w:pPr>
            <w:ins w:id="4545" w:author="SK" w:date="2017-11-12T21:09:00Z">
              <w:r>
                <w:rPr>
                  <w:rFonts w:ascii="宋体" w:hAnsi="宋体" w:hint="eastAsia"/>
                </w:rPr>
                <w:t>客户号</w:t>
              </w:r>
            </w:ins>
          </w:p>
        </w:tc>
        <w:tc>
          <w:tcPr>
            <w:tcW w:w="1523" w:type="dxa"/>
          </w:tcPr>
          <w:p w:rsidR="00FB5437" w:rsidRDefault="00FB5437" w:rsidP="009D189A">
            <w:pPr>
              <w:jc w:val="center"/>
              <w:rPr>
                <w:ins w:id="4546" w:author="SK" w:date="2017-11-12T21:09:00Z"/>
                <w:rFonts w:ascii="宋体" w:hAnsi="宋体"/>
              </w:rPr>
            </w:pPr>
          </w:p>
        </w:tc>
      </w:tr>
      <w:tr w:rsidR="00161985" w:rsidTr="009D189A">
        <w:trPr>
          <w:trHeight w:val="339"/>
          <w:ins w:id="4547" w:author="SK" w:date="2017-11-12T21:15:00Z"/>
        </w:trPr>
        <w:tc>
          <w:tcPr>
            <w:tcW w:w="2136" w:type="dxa"/>
          </w:tcPr>
          <w:p w:rsidR="00161985" w:rsidRDefault="00161985" w:rsidP="009D189A">
            <w:pPr>
              <w:jc w:val="center"/>
              <w:rPr>
                <w:ins w:id="4548" w:author="SK" w:date="2017-11-12T21:15:00Z"/>
                <w:rFonts w:ascii="宋体" w:hAnsi="宋体"/>
              </w:rPr>
            </w:pPr>
            <w:ins w:id="4549" w:author="SK" w:date="2017-11-12T21:15:00Z">
              <w:r>
                <w:rPr>
                  <w:rFonts w:ascii="宋体" w:hAnsi="宋体" w:hint="eastAsia"/>
                </w:rPr>
                <w:t>card_no</w:t>
              </w:r>
            </w:ins>
          </w:p>
        </w:tc>
        <w:tc>
          <w:tcPr>
            <w:tcW w:w="1067" w:type="dxa"/>
          </w:tcPr>
          <w:p w:rsidR="00161985" w:rsidRDefault="00161985" w:rsidP="009D189A">
            <w:pPr>
              <w:jc w:val="center"/>
              <w:rPr>
                <w:ins w:id="4550" w:author="SK" w:date="2017-11-12T21:15:00Z"/>
                <w:rFonts w:ascii="宋体" w:hAnsi="宋体"/>
              </w:rPr>
            </w:pPr>
            <w:ins w:id="4551" w:author="SK" w:date="2017-11-12T21:15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161985" w:rsidRDefault="00161985" w:rsidP="009D189A">
            <w:pPr>
              <w:jc w:val="center"/>
              <w:rPr>
                <w:ins w:id="4552" w:author="SK" w:date="2017-11-12T21:15:00Z"/>
                <w:rFonts w:ascii="宋体" w:hAnsi="宋体"/>
              </w:rPr>
            </w:pPr>
            <w:ins w:id="4553" w:author="SK" w:date="2017-11-12T21:15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161985" w:rsidRDefault="00161985" w:rsidP="009D189A">
            <w:pPr>
              <w:jc w:val="center"/>
              <w:rPr>
                <w:ins w:id="4554" w:author="SK" w:date="2017-11-12T21:15:00Z"/>
                <w:rFonts w:ascii="宋体" w:hAnsi="宋体"/>
              </w:rPr>
            </w:pPr>
            <w:ins w:id="4555" w:author="SK" w:date="2017-11-12T21:15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161985" w:rsidRDefault="00161985" w:rsidP="009D189A">
            <w:pPr>
              <w:jc w:val="center"/>
              <w:rPr>
                <w:ins w:id="4556" w:author="SK" w:date="2017-11-12T21:15:00Z"/>
                <w:rFonts w:ascii="宋体" w:hAnsi="宋体"/>
              </w:rPr>
            </w:pPr>
            <w:ins w:id="4557" w:author="SK" w:date="2017-11-12T21:15:00Z">
              <w:r>
                <w:rPr>
                  <w:rFonts w:ascii="宋体" w:hAnsi="宋体" w:hint="eastAsia"/>
                </w:rPr>
                <w:t>卡号</w:t>
              </w:r>
            </w:ins>
          </w:p>
        </w:tc>
        <w:tc>
          <w:tcPr>
            <w:tcW w:w="1523" w:type="dxa"/>
          </w:tcPr>
          <w:p w:rsidR="00161985" w:rsidRDefault="00161985" w:rsidP="009D189A">
            <w:pPr>
              <w:jc w:val="center"/>
              <w:rPr>
                <w:ins w:id="4558" w:author="SK" w:date="2017-11-12T21:15:00Z"/>
                <w:rFonts w:ascii="宋体" w:hAnsi="宋体"/>
              </w:rPr>
            </w:pPr>
          </w:p>
        </w:tc>
      </w:tr>
      <w:tr w:rsidR="00161985" w:rsidTr="009D189A">
        <w:trPr>
          <w:trHeight w:val="353"/>
          <w:ins w:id="4559" w:author="SK" w:date="2017-11-12T21:09:00Z"/>
        </w:trPr>
        <w:tc>
          <w:tcPr>
            <w:tcW w:w="2136" w:type="dxa"/>
          </w:tcPr>
          <w:p w:rsidR="00161985" w:rsidRDefault="00161985" w:rsidP="009D189A">
            <w:pPr>
              <w:jc w:val="center"/>
              <w:rPr>
                <w:ins w:id="4560" w:author="SK" w:date="2017-11-12T21:09:00Z"/>
                <w:rFonts w:ascii="宋体" w:hAnsi="宋体"/>
              </w:rPr>
            </w:pPr>
            <w:ins w:id="4561" w:author="SK" w:date="2017-11-12T21:09:00Z">
              <w:r>
                <w:rPr>
                  <w:rFonts w:ascii="宋体" w:hAnsi="宋体" w:hint="eastAsia"/>
                </w:rPr>
                <w:t>organ_id</w:t>
              </w:r>
            </w:ins>
          </w:p>
        </w:tc>
        <w:tc>
          <w:tcPr>
            <w:tcW w:w="1067" w:type="dxa"/>
          </w:tcPr>
          <w:p w:rsidR="00161985" w:rsidRDefault="00161985" w:rsidP="009D189A">
            <w:pPr>
              <w:jc w:val="center"/>
              <w:rPr>
                <w:ins w:id="4562" w:author="SK" w:date="2017-11-12T21:09:00Z"/>
                <w:rFonts w:ascii="宋体" w:hAnsi="宋体"/>
              </w:rPr>
            </w:pPr>
            <w:ins w:id="4563" w:author="SK" w:date="2017-11-12T21:0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161985" w:rsidRDefault="00161985" w:rsidP="009D189A">
            <w:pPr>
              <w:jc w:val="center"/>
              <w:rPr>
                <w:ins w:id="4564" w:author="SK" w:date="2017-11-12T21:09:00Z"/>
                <w:rFonts w:ascii="宋体" w:hAnsi="宋体"/>
              </w:rPr>
            </w:pPr>
            <w:ins w:id="4565" w:author="SK" w:date="2017-11-12T21:09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161985" w:rsidRDefault="00161985" w:rsidP="009D189A">
            <w:pPr>
              <w:jc w:val="center"/>
              <w:rPr>
                <w:ins w:id="4566" w:author="SK" w:date="2017-11-12T21:09:00Z"/>
                <w:rFonts w:ascii="宋体" w:hAnsi="宋体"/>
              </w:rPr>
            </w:pPr>
            <w:ins w:id="4567" w:author="SK" w:date="2017-11-12T21:09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161985" w:rsidRDefault="00161985" w:rsidP="009D189A">
            <w:pPr>
              <w:jc w:val="center"/>
              <w:rPr>
                <w:ins w:id="4568" w:author="SK" w:date="2017-11-12T21:09:00Z"/>
                <w:rFonts w:ascii="宋体" w:hAnsi="宋体"/>
              </w:rPr>
            </w:pPr>
            <w:ins w:id="4569" w:author="SK" w:date="2017-11-12T21:09:00Z">
              <w:r>
                <w:rPr>
                  <w:rFonts w:ascii="宋体" w:hAnsi="宋体" w:hint="eastAsia"/>
                </w:rPr>
                <w:t>法人代码（机构代码）</w:t>
              </w:r>
            </w:ins>
          </w:p>
        </w:tc>
        <w:tc>
          <w:tcPr>
            <w:tcW w:w="1523" w:type="dxa"/>
          </w:tcPr>
          <w:p w:rsidR="00161985" w:rsidRDefault="00161985" w:rsidP="009D189A">
            <w:pPr>
              <w:jc w:val="center"/>
              <w:rPr>
                <w:ins w:id="4570" w:author="SK" w:date="2017-11-12T21:09:00Z"/>
                <w:rFonts w:ascii="宋体" w:hAnsi="宋体"/>
              </w:rPr>
            </w:pPr>
            <w:ins w:id="4571" w:author="SK" w:date="2017-11-12T21:09:00Z">
              <w:r>
                <w:rPr>
                  <w:rFonts w:ascii="宋体" w:hAnsi="宋体" w:hint="eastAsia"/>
                </w:rPr>
                <w:t>多法人标识</w:t>
              </w:r>
            </w:ins>
          </w:p>
        </w:tc>
      </w:tr>
      <w:tr w:rsidR="00161985" w:rsidTr="009D189A">
        <w:trPr>
          <w:trHeight w:val="353"/>
          <w:ins w:id="4572" w:author="SK" w:date="2017-11-12T21:09:00Z"/>
        </w:trPr>
        <w:tc>
          <w:tcPr>
            <w:tcW w:w="2136" w:type="dxa"/>
          </w:tcPr>
          <w:p w:rsidR="00161985" w:rsidRDefault="00161985" w:rsidP="009D189A">
            <w:pPr>
              <w:jc w:val="center"/>
              <w:rPr>
                <w:ins w:id="4573" w:author="SK" w:date="2017-11-12T21:09:00Z"/>
                <w:rFonts w:ascii="宋体" w:hAnsi="宋体"/>
              </w:rPr>
            </w:pPr>
            <w:ins w:id="4574" w:author="SK" w:date="2017-11-12T21:09:00Z">
              <w:r>
                <w:rPr>
                  <w:rFonts w:ascii="宋体" w:hAnsi="宋体" w:hint="eastAsia"/>
                </w:rPr>
                <w:t>channel</w:t>
              </w:r>
            </w:ins>
          </w:p>
        </w:tc>
        <w:tc>
          <w:tcPr>
            <w:tcW w:w="1067" w:type="dxa"/>
          </w:tcPr>
          <w:p w:rsidR="00161985" w:rsidRDefault="00161985" w:rsidP="009D189A">
            <w:pPr>
              <w:jc w:val="center"/>
              <w:rPr>
                <w:ins w:id="4575" w:author="SK" w:date="2017-11-12T21:09:00Z"/>
                <w:rFonts w:ascii="宋体" w:hAnsi="宋体"/>
              </w:rPr>
            </w:pPr>
            <w:ins w:id="4576" w:author="SK" w:date="2017-11-12T21:0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161985" w:rsidRDefault="00161985" w:rsidP="009D189A">
            <w:pPr>
              <w:jc w:val="center"/>
              <w:rPr>
                <w:ins w:id="4577" w:author="SK" w:date="2017-11-12T21:09:00Z"/>
                <w:rFonts w:ascii="宋体" w:hAnsi="宋体"/>
              </w:rPr>
            </w:pPr>
            <w:ins w:id="4578" w:author="SK" w:date="2017-11-12T21:09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1416" w:type="dxa"/>
          </w:tcPr>
          <w:p w:rsidR="00161985" w:rsidRDefault="00161985" w:rsidP="009D189A">
            <w:pPr>
              <w:jc w:val="center"/>
              <w:rPr>
                <w:ins w:id="4579" w:author="SK" w:date="2017-11-12T21:09:00Z"/>
                <w:rFonts w:ascii="宋体" w:hAnsi="宋体"/>
              </w:rPr>
            </w:pPr>
            <w:ins w:id="4580" w:author="SK" w:date="2017-11-12T21:09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161985" w:rsidRDefault="00161985" w:rsidP="009D189A">
            <w:pPr>
              <w:jc w:val="center"/>
              <w:rPr>
                <w:ins w:id="4581" w:author="SK" w:date="2017-11-12T21:09:00Z"/>
                <w:rFonts w:ascii="宋体" w:hAnsi="宋体"/>
              </w:rPr>
            </w:pPr>
            <w:ins w:id="4582" w:author="SK" w:date="2017-11-12T21:09:00Z">
              <w:r>
                <w:rPr>
                  <w:rFonts w:ascii="宋体" w:hAnsi="宋体" w:hint="eastAsia"/>
                </w:rPr>
                <w:t>渠道</w:t>
              </w:r>
            </w:ins>
          </w:p>
        </w:tc>
        <w:tc>
          <w:tcPr>
            <w:tcW w:w="1523" w:type="dxa"/>
          </w:tcPr>
          <w:p w:rsidR="00161985" w:rsidRDefault="00161985" w:rsidP="009D189A">
            <w:pPr>
              <w:jc w:val="center"/>
              <w:rPr>
                <w:ins w:id="4583" w:author="SK" w:date="2017-11-12T21:09:00Z"/>
                <w:rFonts w:ascii="宋体" w:hAnsi="宋体"/>
              </w:rPr>
            </w:pPr>
            <w:ins w:id="4584" w:author="SK" w:date="2017-11-12T21:09:00Z">
              <w:r>
                <w:rPr>
                  <w:rFonts w:ascii="宋体" w:hAnsi="宋体" w:hint="eastAsia"/>
                </w:rPr>
                <w:t>00=APP</w:t>
              </w:r>
            </w:ins>
          </w:p>
          <w:p w:rsidR="00161985" w:rsidRDefault="00161985" w:rsidP="009D189A">
            <w:pPr>
              <w:jc w:val="center"/>
              <w:rPr>
                <w:ins w:id="4585" w:author="SK" w:date="2017-11-12T21:09:00Z"/>
                <w:rFonts w:ascii="宋体" w:hAnsi="宋体"/>
              </w:rPr>
            </w:pPr>
            <w:ins w:id="4586" w:author="SK" w:date="2017-11-12T21:09:00Z">
              <w:r>
                <w:rPr>
                  <w:rFonts w:ascii="宋体" w:hAnsi="宋体" w:hint="eastAsia"/>
                </w:rPr>
                <w:t>01= PC</w:t>
              </w:r>
            </w:ins>
          </w:p>
        </w:tc>
      </w:tr>
      <w:tr w:rsidR="00161985" w:rsidTr="009D189A">
        <w:trPr>
          <w:trHeight w:val="353"/>
          <w:ins w:id="4587" w:author="SK" w:date="2017-11-12T21:09:00Z"/>
        </w:trPr>
        <w:tc>
          <w:tcPr>
            <w:tcW w:w="2136" w:type="dxa"/>
          </w:tcPr>
          <w:p w:rsidR="00161985" w:rsidRDefault="00161985" w:rsidP="009D189A">
            <w:pPr>
              <w:jc w:val="center"/>
              <w:rPr>
                <w:ins w:id="4588" w:author="SK" w:date="2017-11-12T21:09:00Z"/>
                <w:rFonts w:ascii="宋体" w:hAnsi="宋体"/>
              </w:rPr>
            </w:pPr>
            <w:ins w:id="4589" w:author="SK" w:date="2017-11-12T21:09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161985" w:rsidRDefault="00161985" w:rsidP="009D189A">
            <w:pPr>
              <w:jc w:val="center"/>
              <w:rPr>
                <w:ins w:id="4590" w:author="SK" w:date="2017-11-12T21:09:00Z"/>
                <w:rFonts w:ascii="宋体" w:hAnsi="宋体"/>
              </w:rPr>
            </w:pPr>
            <w:ins w:id="4591" w:author="SK" w:date="2017-11-12T21:0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161985" w:rsidRDefault="00161985" w:rsidP="009D189A">
            <w:pPr>
              <w:jc w:val="center"/>
              <w:rPr>
                <w:ins w:id="4592" w:author="SK" w:date="2017-11-12T21:09:00Z"/>
                <w:rFonts w:ascii="宋体" w:hAnsi="宋体"/>
              </w:rPr>
            </w:pPr>
            <w:ins w:id="4593" w:author="SK" w:date="2017-11-12T21:09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161985" w:rsidRDefault="00161985" w:rsidP="009D189A">
            <w:pPr>
              <w:jc w:val="center"/>
              <w:rPr>
                <w:ins w:id="4594" w:author="SK" w:date="2017-11-12T21:09:00Z"/>
                <w:rFonts w:ascii="宋体" w:hAnsi="宋体"/>
              </w:rPr>
            </w:pPr>
            <w:ins w:id="4595" w:author="SK" w:date="2017-11-12T21:09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161985" w:rsidRDefault="00161985" w:rsidP="009D189A">
            <w:pPr>
              <w:jc w:val="center"/>
              <w:rPr>
                <w:ins w:id="4596" w:author="SK" w:date="2017-11-12T21:09:00Z"/>
                <w:rFonts w:ascii="宋体" w:hAnsi="宋体"/>
              </w:rPr>
            </w:pPr>
            <w:ins w:id="4597" w:author="SK" w:date="2017-11-12T21:09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523" w:type="dxa"/>
          </w:tcPr>
          <w:p w:rsidR="00161985" w:rsidRDefault="00161985" w:rsidP="009D189A">
            <w:pPr>
              <w:jc w:val="center"/>
              <w:rPr>
                <w:ins w:id="4598" w:author="SK" w:date="2017-11-12T21:09:00Z"/>
                <w:rFonts w:ascii="宋体" w:hAnsi="宋体"/>
              </w:rPr>
            </w:pPr>
          </w:p>
        </w:tc>
      </w:tr>
      <w:tr w:rsidR="00161985" w:rsidTr="009D189A">
        <w:trPr>
          <w:trHeight w:val="353"/>
          <w:ins w:id="4599" w:author="SK" w:date="2017-11-12T21:09:00Z"/>
        </w:trPr>
        <w:tc>
          <w:tcPr>
            <w:tcW w:w="2136" w:type="dxa"/>
          </w:tcPr>
          <w:p w:rsidR="00161985" w:rsidRDefault="00161985" w:rsidP="009D189A">
            <w:pPr>
              <w:jc w:val="center"/>
              <w:rPr>
                <w:ins w:id="4600" w:author="SK" w:date="2017-11-12T21:09:00Z"/>
                <w:rFonts w:ascii="宋体" w:hAnsi="宋体"/>
              </w:rPr>
            </w:pPr>
            <w:ins w:id="4601" w:author="SK" w:date="2017-11-12T21:09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161985" w:rsidRDefault="00161985" w:rsidP="009D189A">
            <w:pPr>
              <w:jc w:val="center"/>
              <w:rPr>
                <w:ins w:id="4602" w:author="SK" w:date="2017-11-12T21:09:00Z"/>
                <w:rFonts w:ascii="宋体" w:hAnsi="宋体"/>
              </w:rPr>
            </w:pPr>
            <w:ins w:id="4603" w:author="SK" w:date="2017-11-12T21:0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161985" w:rsidRDefault="00161985" w:rsidP="009D189A">
            <w:pPr>
              <w:jc w:val="center"/>
              <w:rPr>
                <w:ins w:id="4604" w:author="SK" w:date="2017-11-12T21:09:00Z"/>
                <w:rFonts w:ascii="宋体" w:hAnsi="宋体"/>
              </w:rPr>
            </w:pPr>
            <w:ins w:id="4605" w:author="SK" w:date="2017-11-12T21:09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161985" w:rsidRDefault="00161985" w:rsidP="009D189A">
            <w:pPr>
              <w:jc w:val="center"/>
              <w:rPr>
                <w:ins w:id="4606" w:author="SK" w:date="2017-11-12T21:09:00Z"/>
                <w:rFonts w:ascii="宋体" w:hAnsi="宋体"/>
              </w:rPr>
            </w:pPr>
            <w:ins w:id="4607" w:author="SK" w:date="2017-11-12T21:09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161985" w:rsidRDefault="00161985" w:rsidP="009D189A">
            <w:pPr>
              <w:jc w:val="center"/>
              <w:rPr>
                <w:ins w:id="4608" w:author="SK" w:date="2017-11-12T21:09:00Z"/>
                <w:rFonts w:ascii="宋体" w:hAnsi="宋体"/>
              </w:rPr>
            </w:pPr>
            <w:ins w:id="4609" w:author="SK" w:date="2017-11-12T21:09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523" w:type="dxa"/>
          </w:tcPr>
          <w:p w:rsidR="00161985" w:rsidRDefault="00161985" w:rsidP="009D189A">
            <w:pPr>
              <w:jc w:val="center"/>
              <w:rPr>
                <w:ins w:id="4610" w:author="SK" w:date="2017-11-12T21:09:00Z"/>
                <w:rFonts w:ascii="宋体" w:hAnsi="宋体"/>
              </w:rPr>
            </w:pPr>
          </w:p>
        </w:tc>
      </w:tr>
    </w:tbl>
    <w:p w:rsidR="00FB5437" w:rsidRDefault="00FB5437" w:rsidP="00FB5437">
      <w:pPr>
        <w:pStyle w:val="4"/>
        <w:rPr>
          <w:ins w:id="4611" w:author="SK" w:date="2017-11-12T21:09:00Z"/>
        </w:rPr>
      </w:pPr>
      <w:ins w:id="4612" w:author="SK" w:date="2017-11-12T21:09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959"/>
        <w:gridCol w:w="1817"/>
        <w:gridCol w:w="1747"/>
      </w:tblGrid>
      <w:tr w:rsidR="00FB5437" w:rsidTr="009D189A">
        <w:trPr>
          <w:ins w:id="4613" w:author="SK" w:date="2017-11-12T21:09:00Z"/>
        </w:trPr>
        <w:tc>
          <w:tcPr>
            <w:tcW w:w="2136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614" w:author="SK" w:date="2017-11-12T21:09:00Z"/>
              </w:rPr>
            </w:pPr>
            <w:ins w:id="4615" w:author="SK" w:date="2017-11-12T21:09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616" w:author="SK" w:date="2017-11-12T21:09:00Z"/>
              </w:rPr>
            </w:pPr>
            <w:ins w:id="4617" w:author="SK" w:date="2017-11-12T21:09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618" w:author="SK" w:date="2017-11-12T21:09:00Z"/>
              </w:rPr>
            </w:pPr>
            <w:ins w:id="4619" w:author="SK" w:date="2017-11-12T21:09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959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620" w:author="SK" w:date="2017-11-12T21:09:00Z"/>
              </w:rPr>
            </w:pPr>
            <w:ins w:id="4621" w:author="SK" w:date="2017-11-12T21:09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17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622" w:author="SK" w:date="2017-11-12T21:09:00Z"/>
              </w:rPr>
            </w:pPr>
            <w:ins w:id="4623" w:author="SK" w:date="2017-11-12T21:09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747" w:type="dxa"/>
            <w:shd w:val="clear" w:color="auto" w:fill="D8D8D8"/>
          </w:tcPr>
          <w:p w:rsidR="00FB5437" w:rsidRDefault="00FB5437" w:rsidP="009D189A">
            <w:pPr>
              <w:jc w:val="center"/>
              <w:rPr>
                <w:ins w:id="4624" w:author="SK" w:date="2017-11-12T21:09:00Z"/>
              </w:rPr>
            </w:pPr>
            <w:ins w:id="4625" w:author="SK" w:date="2017-11-12T21:09:00Z">
              <w:r>
                <w:rPr>
                  <w:rFonts w:hint="eastAsia"/>
                </w:rPr>
                <w:t>备注</w:t>
              </w:r>
            </w:ins>
          </w:p>
        </w:tc>
      </w:tr>
      <w:tr w:rsidR="00FB5437" w:rsidTr="009D189A">
        <w:trPr>
          <w:trHeight w:val="339"/>
          <w:ins w:id="4626" w:author="SK" w:date="2017-11-12T21:09:00Z"/>
        </w:trPr>
        <w:tc>
          <w:tcPr>
            <w:tcW w:w="2136" w:type="dxa"/>
          </w:tcPr>
          <w:p w:rsidR="00FB5437" w:rsidRDefault="00FB5437" w:rsidP="009D189A">
            <w:pPr>
              <w:jc w:val="center"/>
              <w:rPr>
                <w:ins w:id="4627" w:author="SK" w:date="2017-11-12T21:09:00Z"/>
                <w:rFonts w:ascii="宋体" w:hAnsi="宋体"/>
              </w:rPr>
            </w:pPr>
            <w:ins w:id="4628" w:author="SK" w:date="2017-11-12T21:09:00Z">
              <w:r>
                <w:rPr>
                  <w:rFonts w:ascii="宋体" w:hAnsi="宋体" w:hint="eastAsia"/>
                </w:rPr>
                <w:t>ec</w:t>
              </w:r>
            </w:ins>
          </w:p>
        </w:tc>
        <w:tc>
          <w:tcPr>
            <w:tcW w:w="1067" w:type="dxa"/>
          </w:tcPr>
          <w:p w:rsidR="00FB5437" w:rsidRDefault="00FB5437" w:rsidP="009D189A">
            <w:pPr>
              <w:jc w:val="center"/>
              <w:rPr>
                <w:ins w:id="4629" w:author="SK" w:date="2017-11-12T21:09:00Z"/>
                <w:rFonts w:ascii="宋体" w:hAnsi="宋体"/>
              </w:rPr>
            </w:pPr>
            <w:ins w:id="4630" w:author="SK" w:date="2017-11-12T21:0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FB5437" w:rsidRDefault="00FB5437" w:rsidP="009D189A">
            <w:pPr>
              <w:jc w:val="center"/>
              <w:rPr>
                <w:ins w:id="4631" w:author="SK" w:date="2017-11-12T21:09:00Z"/>
                <w:rFonts w:ascii="宋体" w:hAnsi="宋体"/>
              </w:rPr>
            </w:pPr>
            <w:ins w:id="4632" w:author="SK" w:date="2017-11-12T21:09:00Z">
              <w:r>
                <w:rPr>
                  <w:rFonts w:ascii="宋体" w:hAnsi="宋体" w:hint="eastAsia"/>
                </w:rPr>
                <w:t>8</w:t>
              </w:r>
            </w:ins>
          </w:p>
        </w:tc>
        <w:tc>
          <w:tcPr>
            <w:tcW w:w="959" w:type="dxa"/>
          </w:tcPr>
          <w:p w:rsidR="00FB5437" w:rsidRDefault="00FB5437" w:rsidP="009D189A">
            <w:pPr>
              <w:jc w:val="center"/>
              <w:rPr>
                <w:ins w:id="4633" w:author="SK" w:date="2017-11-12T21:09:00Z"/>
                <w:rFonts w:ascii="宋体" w:hAnsi="宋体"/>
              </w:rPr>
            </w:pPr>
            <w:ins w:id="4634" w:author="SK" w:date="2017-11-12T21:09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FB5437" w:rsidRDefault="00FB5437" w:rsidP="009D189A">
            <w:pPr>
              <w:jc w:val="center"/>
              <w:rPr>
                <w:ins w:id="4635" w:author="SK" w:date="2017-11-12T21:09:00Z"/>
                <w:rFonts w:ascii="宋体" w:hAnsi="宋体"/>
              </w:rPr>
            </w:pPr>
            <w:ins w:id="4636" w:author="SK" w:date="2017-11-12T21:09:00Z">
              <w:r>
                <w:rPr>
                  <w:rFonts w:ascii="宋体" w:hAnsi="宋体" w:hint="eastAsia"/>
                </w:rPr>
                <w:t>响应码</w:t>
              </w:r>
            </w:ins>
          </w:p>
        </w:tc>
        <w:tc>
          <w:tcPr>
            <w:tcW w:w="1747" w:type="dxa"/>
          </w:tcPr>
          <w:p w:rsidR="00FB5437" w:rsidRDefault="00FB5437" w:rsidP="009D189A">
            <w:pPr>
              <w:jc w:val="center"/>
              <w:rPr>
                <w:ins w:id="4637" w:author="SK" w:date="2017-11-12T21:09:00Z"/>
                <w:rFonts w:ascii="宋体" w:hAnsi="宋体"/>
              </w:rPr>
            </w:pPr>
            <w:ins w:id="4638" w:author="SK" w:date="2017-11-12T21:09:00Z">
              <w:r>
                <w:rPr>
                  <w:rFonts w:ascii="宋体" w:hAnsi="宋体" w:hint="eastAsia"/>
                </w:rPr>
                <w:t>0=交易正常；</w:t>
              </w:r>
            </w:ins>
          </w:p>
          <w:p w:rsidR="00FB5437" w:rsidRDefault="00FB5437" w:rsidP="009D189A">
            <w:pPr>
              <w:jc w:val="center"/>
              <w:rPr>
                <w:ins w:id="4639" w:author="SK" w:date="2017-11-12T21:09:00Z"/>
                <w:rFonts w:ascii="宋体" w:hAnsi="宋体"/>
              </w:rPr>
            </w:pPr>
            <w:ins w:id="4640" w:author="SK" w:date="2017-11-12T21:09:00Z">
              <w:r>
                <w:rPr>
                  <w:rFonts w:ascii="宋体" w:hAnsi="宋体" w:hint="eastAsia"/>
                </w:rPr>
                <w:t>!0=交易异常</w:t>
              </w:r>
            </w:ins>
          </w:p>
        </w:tc>
      </w:tr>
      <w:tr w:rsidR="00FB5437" w:rsidTr="009D189A">
        <w:trPr>
          <w:trHeight w:val="339"/>
          <w:ins w:id="4641" w:author="SK" w:date="2017-11-12T21:09:00Z"/>
        </w:trPr>
        <w:tc>
          <w:tcPr>
            <w:tcW w:w="2136" w:type="dxa"/>
          </w:tcPr>
          <w:p w:rsidR="00FB5437" w:rsidRDefault="00FB5437" w:rsidP="009D189A">
            <w:pPr>
              <w:jc w:val="center"/>
              <w:rPr>
                <w:ins w:id="4642" w:author="SK" w:date="2017-11-12T21:09:00Z"/>
                <w:rFonts w:ascii="宋体" w:hAnsi="宋体"/>
              </w:rPr>
            </w:pPr>
            <w:ins w:id="4643" w:author="SK" w:date="2017-11-12T21:09:00Z">
              <w:r>
                <w:rPr>
                  <w:rFonts w:ascii="宋体" w:hAnsi="宋体" w:hint="eastAsia"/>
                </w:rPr>
                <w:lastRenderedPageBreak/>
                <w:t>em</w:t>
              </w:r>
            </w:ins>
          </w:p>
        </w:tc>
        <w:tc>
          <w:tcPr>
            <w:tcW w:w="1067" w:type="dxa"/>
          </w:tcPr>
          <w:p w:rsidR="00FB5437" w:rsidRDefault="00FB5437" w:rsidP="009D189A">
            <w:pPr>
              <w:jc w:val="center"/>
              <w:rPr>
                <w:ins w:id="4644" w:author="SK" w:date="2017-11-12T21:09:00Z"/>
                <w:rFonts w:ascii="宋体" w:hAnsi="宋体"/>
              </w:rPr>
            </w:pPr>
            <w:ins w:id="4645" w:author="SK" w:date="2017-11-12T21:0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FB5437" w:rsidRDefault="00FB5437" w:rsidP="009D189A">
            <w:pPr>
              <w:jc w:val="center"/>
              <w:rPr>
                <w:ins w:id="4646" w:author="SK" w:date="2017-11-12T21:09:00Z"/>
                <w:rFonts w:ascii="宋体" w:hAnsi="宋体"/>
              </w:rPr>
            </w:pPr>
            <w:ins w:id="4647" w:author="SK" w:date="2017-11-12T21:09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959" w:type="dxa"/>
          </w:tcPr>
          <w:p w:rsidR="00FB5437" w:rsidRDefault="00FB5437" w:rsidP="009D189A">
            <w:pPr>
              <w:jc w:val="center"/>
              <w:rPr>
                <w:ins w:id="4648" w:author="SK" w:date="2017-11-12T21:09:00Z"/>
                <w:rFonts w:ascii="宋体" w:hAnsi="宋体"/>
              </w:rPr>
            </w:pPr>
            <w:ins w:id="4649" w:author="SK" w:date="2017-11-12T21:09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17" w:type="dxa"/>
          </w:tcPr>
          <w:p w:rsidR="00FB5437" w:rsidRDefault="00FB5437" w:rsidP="009D189A">
            <w:pPr>
              <w:jc w:val="center"/>
              <w:rPr>
                <w:ins w:id="4650" w:author="SK" w:date="2017-11-12T21:09:00Z"/>
                <w:rFonts w:ascii="宋体" w:hAnsi="宋体"/>
              </w:rPr>
            </w:pPr>
            <w:ins w:id="4651" w:author="SK" w:date="2017-11-12T21:09:00Z">
              <w:r>
                <w:rPr>
                  <w:rFonts w:ascii="宋体" w:hAnsi="宋体" w:hint="eastAsia"/>
                </w:rPr>
                <w:t>响应信息</w:t>
              </w:r>
            </w:ins>
          </w:p>
        </w:tc>
        <w:tc>
          <w:tcPr>
            <w:tcW w:w="1747" w:type="dxa"/>
          </w:tcPr>
          <w:p w:rsidR="00FB5437" w:rsidRDefault="00FB5437" w:rsidP="009D189A">
            <w:pPr>
              <w:jc w:val="center"/>
              <w:rPr>
                <w:ins w:id="4652" w:author="SK" w:date="2017-11-12T21:09:00Z"/>
                <w:rFonts w:ascii="宋体" w:hAnsi="宋体"/>
              </w:rPr>
            </w:pPr>
          </w:p>
        </w:tc>
      </w:tr>
      <w:tr w:rsidR="00FB5437" w:rsidTr="009D189A">
        <w:trPr>
          <w:trHeight w:val="353"/>
          <w:ins w:id="4653" w:author="SK" w:date="2017-11-12T21:09:00Z"/>
        </w:trPr>
        <w:tc>
          <w:tcPr>
            <w:tcW w:w="2136" w:type="dxa"/>
          </w:tcPr>
          <w:p w:rsidR="00FB5437" w:rsidRDefault="00FB5437" w:rsidP="009D189A">
            <w:pPr>
              <w:jc w:val="center"/>
              <w:rPr>
                <w:ins w:id="4654" w:author="SK" w:date="2017-11-12T21:09:00Z"/>
                <w:rFonts w:ascii="宋体" w:hAnsi="宋体"/>
              </w:rPr>
            </w:pPr>
            <w:ins w:id="4655" w:author="SK" w:date="2017-11-12T21:09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FB5437" w:rsidRDefault="00FB5437" w:rsidP="009D189A">
            <w:pPr>
              <w:jc w:val="center"/>
              <w:rPr>
                <w:ins w:id="4656" w:author="SK" w:date="2017-11-12T21:09:00Z"/>
                <w:rFonts w:ascii="宋体" w:hAnsi="宋体"/>
              </w:rPr>
            </w:pPr>
            <w:ins w:id="4657" w:author="SK" w:date="2017-11-12T21:0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FB5437" w:rsidRDefault="00FB5437" w:rsidP="009D189A">
            <w:pPr>
              <w:jc w:val="center"/>
              <w:rPr>
                <w:ins w:id="4658" w:author="SK" w:date="2017-11-12T21:09:00Z"/>
                <w:rFonts w:ascii="宋体" w:hAnsi="宋体"/>
              </w:rPr>
            </w:pPr>
            <w:ins w:id="4659" w:author="SK" w:date="2017-11-12T21:09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FB5437" w:rsidRDefault="00FB5437" w:rsidP="009D189A">
            <w:pPr>
              <w:jc w:val="center"/>
              <w:rPr>
                <w:ins w:id="4660" w:author="SK" w:date="2017-11-12T21:09:00Z"/>
                <w:rFonts w:ascii="宋体" w:hAnsi="宋体"/>
              </w:rPr>
            </w:pPr>
            <w:ins w:id="4661" w:author="SK" w:date="2017-11-12T21:09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FB5437" w:rsidRDefault="00FB5437" w:rsidP="009D189A">
            <w:pPr>
              <w:jc w:val="center"/>
              <w:rPr>
                <w:ins w:id="4662" w:author="SK" w:date="2017-11-12T21:09:00Z"/>
                <w:rFonts w:ascii="宋体" w:hAnsi="宋体"/>
              </w:rPr>
            </w:pPr>
            <w:ins w:id="4663" w:author="SK" w:date="2017-11-12T21:09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747" w:type="dxa"/>
          </w:tcPr>
          <w:p w:rsidR="00FB5437" w:rsidRDefault="00FB5437" w:rsidP="009D189A">
            <w:pPr>
              <w:jc w:val="center"/>
              <w:rPr>
                <w:ins w:id="4664" w:author="SK" w:date="2017-11-12T21:09:00Z"/>
                <w:rFonts w:ascii="宋体" w:hAnsi="宋体"/>
              </w:rPr>
            </w:pPr>
          </w:p>
        </w:tc>
      </w:tr>
      <w:tr w:rsidR="00FB5437" w:rsidTr="009D189A">
        <w:trPr>
          <w:trHeight w:val="353"/>
          <w:ins w:id="4665" w:author="SK" w:date="2017-11-12T21:09:00Z"/>
        </w:trPr>
        <w:tc>
          <w:tcPr>
            <w:tcW w:w="2136" w:type="dxa"/>
          </w:tcPr>
          <w:p w:rsidR="00FB5437" w:rsidRDefault="00FB5437" w:rsidP="009D189A">
            <w:pPr>
              <w:jc w:val="center"/>
              <w:rPr>
                <w:ins w:id="4666" w:author="SK" w:date="2017-11-12T21:09:00Z"/>
                <w:rFonts w:ascii="宋体" w:hAnsi="宋体"/>
              </w:rPr>
            </w:pPr>
            <w:ins w:id="4667" w:author="SK" w:date="2017-11-12T21:09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FB5437" w:rsidRDefault="00FB5437" w:rsidP="009D189A">
            <w:pPr>
              <w:jc w:val="center"/>
              <w:rPr>
                <w:ins w:id="4668" w:author="SK" w:date="2017-11-12T21:09:00Z"/>
                <w:rFonts w:ascii="宋体" w:hAnsi="宋体"/>
              </w:rPr>
            </w:pPr>
            <w:ins w:id="4669" w:author="SK" w:date="2017-11-12T21:0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FB5437" w:rsidRDefault="00FB5437" w:rsidP="009D189A">
            <w:pPr>
              <w:jc w:val="center"/>
              <w:rPr>
                <w:ins w:id="4670" w:author="SK" w:date="2017-11-12T21:09:00Z"/>
                <w:rFonts w:ascii="宋体" w:hAnsi="宋体"/>
              </w:rPr>
            </w:pPr>
            <w:ins w:id="4671" w:author="SK" w:date="2017-11-12T21:09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FB5437" w:rsidRDefault="00FB5437" w:rsidP="009D189A">
            <w:pPr>
              <w:jc w:val="center"/>
              <w:rPr>
                <w:ins w:id="4672" w:author="SK" w:date="2017-11-12T21:09:00Z"/>
                <w:rFonts w:ascii="宋体" w:hAnsi="宋体"/>
              </w:rPr>
            </w:pPr>
            <w:ins w:id="4673" w:author="SK" w:date="2017-11-12T21:09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FB5437" w:rsidRDefault="00FB5437" w:rsidP="009D189A">
            <w:pPr>
              <w:jc w:val="center"/>
              <w:rPr>
                <w:ins w:id="4674" w:author="SK" w:date="2017-11-12T21:09:00Z"/>
                <w:rFonts w:ascii="宋体" w:hAnsi="宋体"/>
              </w:rPr>
            </w:pPr>
            <w:ins w:id="4675" w:author="SK" w:date="2017-11-12T21:09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747" w:type="dxa"/>
          </w:tcPr>
          <w:p w:rsidR="00FB5437" w:rsidRDefault="00FB5437" w:rsidP="009D189A">
            <w:pPr>
              <w:jc w:val="center"/>
              <w:rPr>
                <w:ins w:id="4676" w:author="SK" w:date="2017-11-12T21:09:00Z"/>
                <w:rFonts w:ascii="宋体" w:hAnsi="宋体"/>
              </w:rPr>
            </w:pPr>
          </w:p>
        </w:tc>
      </w:tr>
    </w:tbl>
    <w:p w:rsidR="009A2C8F" w:rsidRDefault="00F428FE">
      <w:pPr>
        <w:pStyle w:val="2"/>
        <w:rPr>
          <w:ins w:id="4677" w:author="SK" w:date="2017-11-15T13:47:00Z"/>
        </w:rPr>
        <w:pPrChange w:id="4678" w:author="SK" w:date="2017-11-15T13:51:00Z">
          <w:pPr/>
        </w:pPrChange>
      </w:pPr>
      <w:bookmarkStart w:id="4679" w:name="_Toc499446936"/>
      <w:ins w:id="4680" w:author="SK" w:date="2017-11-15T13:51:00Z">
        <w:r>
          <w:rPr>
            <w:rFonts w:hint="eastAsia"/>
          </w:rPr>
          <w:t>团队</w:t>
        </w:r>
      </w:ins>
      <w:bookmarkEnd w:id="4679"/>
    </w:p>
    <w:p w:rsidR="004821BF" w:rsidRDefault="004821BF" w:rsidP="004821BF">
      <w:pPr>
        <w:pStyle w:val="3"/>
        <w:rPr>
          <w:ins w:id="4681" w:author="SK" w:date="2017-11-15T13:47:00Z"/>
        </w:rPr>
      </w:pPr>
      <w:bookmarkStart w:id="4682" w:name="_Toc499446937"/>
      <w:ins w:id="4683" w:author="SK" w:date="2017-11-15T13:47:00Z">
        <w:r>
          <w:rPr>
            <w:rFonts w:hint="eastAsia"/>
          </w:rPr>
          <w:t>我</w:t>
        </w:r>
      </w:ins>
      <w:ins w:id="4684" w:author="SK" w:date="2017-11-26T07:46:00Z">
        <w:r w:rsidR="00E4688B">
          <w:rPr>
            <w:rFonts w:hint="eastAsia"/>
          </w:rPr>
          <w:t>是推荐人</w:t>
        </w:r>
      </w:ins>
      <w:bookmarkEnd w:id="4682"/>
    </w:p>
    <w:p w:rsidR="004821BF" w:rsidRDefault="00904F86" w:rsidP="004821BF">
      <w:pPr>
        <w:rPr>
          <w:ins w:id="4685" w:author="SK" w:date="2017-11-15T13:47:00Z"/>
        </w:rPr>
      </w:pPr>
      <w:ins w:id="4686" w:author="SK" w:date="2017-11-15T13:47:00Z">
        <w:r>
          <w:rPr>
            <w:rFonts w:hint="eastAsia"/>
          </w:rPr>
          <w:t>报文描述：</w:t>
        </w:r>
      </w:ins>
      <w:ins w:id="4687" w:author="SK" w:date="2017-11-15T13:50:00Z">
        <w:r>
          <w:rPr>
            <w:rFonts w:hint="eastAsia"/>
          </w:rPr>
          <w:t>查询</w:t>
        </w:r>
      </w:ins>
      <w:ins w:id="4688" w:author="SK" w:date="2017-11-15T13:51:00Z">
        <w:r w:rsidR="00121F57">
          <w:rPr>
            <w:rFonts w:hint="eastAsia"/>
          </w:rPr>
          <w:t>该</w:t>
        </w:r>
      </w:ins>
      <w:ins w:id="4689" w:author="SK" w:date="2017-11-15T13:50:00Z">
        <w:r w:rsidR="00121F57">
          <w:rPr>
            <w:rFonts w:hint="eastAsia"/>
          </w:rPr>
          <w:t>会员</w:t>
        </w:r>
      </w:ins>
      <w:ins w:id="4690" w:author="SK" w:date="2017-11-15T13:52:00Z">
        <w:r w:rsidR="00121F57">
          <w:rPr>
            <w:rFonts w:hint="eastAsia"/>
          </w:rPr>
          <w:t>为推荐人的会员信息</w:t>
        </w:r>
      </w:ins>
    </w:p>
    <w:p w:rsidR="004821BF" w:rsidRDefault="004821BF" w:rsidP="004821BF">
      <w:pPr>
        <w:rPr>
          <w:ins w:id="4691" w:author="SK" w:date="2017-11-15T13:47:00Z"/>
        </w:rPr>
      </w:pPr>
      <w:ins w:id="4692" w:author="SK" w:date="2017-11-15T13:47:00Z">
        <w:r>
          <w:rPr>
            <w:rFonts w:hint="eastAsia"/>
          </w:rPr>
          <w:t>接收前置系统报文，调用</w:t>
        </w:r>
      </w:ins>
      <w:ins w:id="4693" w:author="SK" w:date="2017-11-15T13:53:00Z">
        <w:r w:rsidR="00A42AF5">
          <w:rPr>
            <w:rFonts w:hint="eastAsia"/>
          </w:rPr>
          <w:t>推荐会员查询服务</w:t>
        </w:r>
      </w:ins>
      <w:ins w:id="4694" w:author="SK" w:date="2017-11-15T13:47:00Z">
        <w:r>
          <w:rPr>
            <w:rFonts w:hint="eastAsia"/>
          </w:rPr>
          <w:t>。</w:t>
        </w:r>
      </w:ins>
    </w:p>
    <w:p w:rsidR="004821BF" w:rsidRDefault="004821BF" w:rsidP="004821BF">
      <w:pPr>
        <w:pStyle w:val="4"/>
        <w:rPr>
          <w:ins w:id="4695" w:author="SK" w:date="2017-11-15T13:47:00Z"/>
        </w:rPr>
      </w:pPr>
      <w:ins w:id="4696" w:author="SK" w:date="2017-11-15T13:47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4821BF" w:rsidRDefault="00271BB4" w:rsidP="004821BF">
      <w:pPr>
        <w:rPr>
          <w:ins w:id="4697" w:author="SK" w:date="2017-11-15T13:47:00Z"/>
        </w:rPr>
      </w:pPr>
      <w:ins w:id="4698" w:author="SK" w:date="2017-11-15T13:47:00Z">
        <w:r>
          <w:rPr>
            <w:rFonts w:hint="eastAsia"/>
          </w:rPr>
          <w:t>/qz/</w:t>
        </w:r>
      </w:ins>
      <w:ins w:id="4699" w:author="SK" w:date="2017-11-15T13:53:00Z">
        <w:r w:rsidR="00825B28">
          <w:rPr>
            <w:rFonts w:hint="eastAsia"/>
          </w:rPr>
          <w:t>team/my_</w:t>
        </w:r>
      </w:ins>
      <w:ins w:id="4700" w:author="SK" w:date="2017-11-26T07:46:00Z">
        <w:r w:rsidR="00825B28">
          <w:rPr>
            <w:rFonts w:hint="eastAsia"/>
          </w:rPr>
          <w:t>recommend</w:t>
        </w:r>
      </w:ins>
      <w:ins w:id="4701" w:author="SK" w:date="2017-11-15T13:58:00Z">
        <w:r w:rsidR="004E7D8A">
          <w:rPr>
            <w:rFonts w:hint="eastAsia"/>
          </w:rPr>
          <w:t>_qry</w:t>
        </w:r>
      </w:ins>
    </w:p>
    <w:p w:rsidR="004821BF" w:rsidRDefault="004821BF" w:rsidP="004821BF">
      <w:pPr>
        <w:pStyle w:val="4"/>
        <w:rPr>
          <w:ins w:id="4702" w:author="SK" w:date="2017-11-15T13:47:00Z"/>
        </w:rPr>
      </w:pPr>
      <w:ins w:id="4703" w:author="SK" w:date="2017-11-15T13:47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1416"/>
        <w:gridCol w:w="1584"/>
        <w:gridCol w:w="1523"/>
      </w:tblGrid>
      <w:tr w:rsidR="004821BF" w:rsidTr="00904F86">
        <w:trPr>
          <w:ins w:id="4704" w:author="SK" w:date="2017-11-15T13:47:00Z"/>
        </w:trPr>
        <w:tc>
          <w:tcPr>
            <w:tcW w:w="2136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705" w:author="SK" w:date="2017-11-15T13:47:00Z"/>
              </w:rPr>
            </w:pPr>
            <w:ins w:id="4706" w:author="SK" w:date="2017-11-15T13:47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707" w:author="SK" w:date="2017-11-15T13:47:00Z"/>
              </w:rPr>
            </w:pPr>
            <w:ins w:id="4708" w:author="SK" w:date="2017-11-15T13:47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709" w:author="SK" w:date="2017-11-15T13:47:00Z"/>
              </w:rPr>
            </w:pPr>
            <w:ins w:id="4710" w:author="SK" w:date="2017-11-15T13:47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416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711" w:author="SK" w:date="2017-11-15T13:47:00Z"/>
              </w:rPr>
            </w:pPr>
            <w:ins w:id="4712" w:author="SK" w:date="2017-11-15T13:47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584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713" w:author="SK" w:date="2017-11-15T13:47:00Z"/>
              </w:rPr>
            </w:pPr>
            <w:ins w:id="4714" w:author="SK" w:date="2017-11-15T13:47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23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715" w:author="SK" w:date="2017-11-15T13:47:00Z"/>
              </w:rPr>
            </w:pPr>
            <w:ins w:id="4716" w:author="SK" w:date="2017-11-15T13:47:00Z">
              <w:r>
                <w:rPr>
                  <w:rFonts w:hint="eastAsia"/>
                </w:rPr>
                <w:t>备注</w:t>
              </w:r>
            </w:ins>
          </w:p>
        </w:tc>
      </w:tr>
      <w:tr w:rsidR="004821BF" w:rsidTr="00904F86">
        <w:trPr>
          <w:trHeight w:val="339"/>
          <w:ins w:id="4717" w:author="SK" w:date="2017-11-15T13:47:00Z"/>
        </w:trPr>
        <w:tc>
          <w:tcPr>
            <w:tcW w:w="2136" w:type="dxa"/>
          </w:tcPr>
          <w:p w:rsidR="004821BF" w:rsidRDefault="004821BF" w:rsidP="00904F86">
            <w:pPr>
              <w:jc w:val="center"/>
              <w:rPr>
                <w:ins w:id="4718" w:author="SK" w:date="2017-11-15T13:47:00Z"/>
                <w:rFonts w:ascii="宋体" w:hAnsi="宋体"/>
              </w:rPr>
            </w:pPr>
            <w:ins w:id="4719" w:author="SK" w:date="2017-11-15T13:47:00Z">
              <w:r>
                <w:rPr>
                  <w:rFonts w:ascii="宋体" w:hAnsi="宋体" w:hint="eastAsia"/>
                </w:rPr>
                <w:t>cust_no</w:t>
              </w:r>
            </w:ins>
          </w:p>
        </w:tc>
        <w:tc>
          <w:tcPr>
            <w:tcW w:w="1067" w:type="dxa"/>
          </w:tcPr>
          <w:p w:rsidR="004821BF" w:rsidRDefault="004821BF" w:rsidP="00904F86">
            <w:pPr>
              <w:jc w:val="center"/>
              <w:rPr>
                <w:ins w:id="4720" w:author="SK" w:date="2017-11-15T13:47:00Z"/>
                <w:rFonts w:ascii="宋体" w:hAnsi="宋体"/>
              </w:rPr>
            </w:pPr>
            <w:ins w:id="4721" w:author="SK" w:date="2017-11-15T13:4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821BF" w:rsidRDefault="004821BF" w:rsidP="00904F86">
            <w:pPr>
              <w:jc w:val="center"/>
              <w:rPr>
                <w:ins w:id="4722" w:author="SK" w:date="2017-11-15T13:47:00Z"/>
                <w:rFonts w:ascii="宋体" w:hAnsi="宋体"/>
              </w:rPr>
            </w:pPr>
            <w:ins w:id="4723" w:author="SK" w:date="2017-11-15T13:4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4821BF" w:rsidRDefault="004821BF" w:rsidP="00904F86">
            <w:pPr>
              <w:jc w:val="center"/>
              <w:rPr>
                <w:ins w:id="4724" w:author="SK" w:date="2017-11-15T13:47:00Z"/>
                <w:rFonts w:ascii="宋体" w:hAnsi="宋体"/>
              </w:rPr>
            </w:pPr>
            <w:ins w:id="4725" w:author="SK" w:date="2017-11-15T13:4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4821BF" w:rsidRDefault="004821BF" w:rsidP="00904F86">
            <w:pPr>
              <w:jc w:val="center"/>
              <w:rPr>
                <w:ins w:id="4726" w:author="SK" w:date="2017-11-15T13:47:00Z"/>
                <w:rFonts w:ascii="宋体" w:hAnsi="宋体"/>
              </w:rPr>
            </w:pPr>
            <w:ins w:id="4727" w:author="SK" w:date="2017-11-15T13:47:00Z">
              <w:r>
                <w:rPr>
                  <w:rFonts w:ascii="宋体" w:hAnsi="宋体" w:hint="eastAsia"/>
                </w:rPr>
                <w:t>客户号</w:t>
              </w:r>
            </w:ins>
          </w:p>
        </w:tc>
        <w:tc>
          <w:tcPr>
            <w:tcW w:w="1523" w:type="dxa"/>
          </w:tcPr>
          <w:p w:rsidR="004821BF" w:rsidRDefault="004821BF" w:rsidP="00904F86">
            <w:pPr>
              <w:jc w:val="center"/>
              <w:rPr>
                <w:ins w:id="4728" w:author="SK" w:date="2017-11-15T13:47:00Z"/>
                <w:rFonts w:ascii="宋体" w:hAnsi="宋体"/>
              </w:rPr>
            </w:pPr>
          </w:p>
        </w:tc>
      </w:tr>
      <w:tr w:rsidR="00361595" w:rsidTr="00904F86">
        <w:trPr>
          <w:trHeight w:val="339"/>
          <w:ins w:id="4729" w:author="SK" w:date="2017-11-28T23:16:00Z"/>
        </w:trPr>
        <w:tc>
          <w:tcPr>
            <w:tcW w:w="2136" w:type="dxa"/>
          </w:tcPr>
          <w:p w:rsidR="00361595" w:rsidRDefault="00361595" w:rsidP="00904F86">
            <w:pPr>
              <w:jc w:val="center"/>
              <w:rPr>
                <w:ins w:id="4730" w:author="SK" w:date="2017-11-28T23:16:00Z"/>
                <w:rFonts w:ascii="宋体" w:hAnsi="宋体"/>
              </w:rPr>
            </w:pPr>
            <w:ins w:id="4731" w:author="SK" w:date="2017-11-28T23:16:00Z">
              <w:r>
                <w:rPr>
                  <w:rFonts w:asciiTheme="minorEastAsia" w:hAnsiTheme="minorEastAsia" w:hint="eastAsia"/>
                </w:rPr>
                <w:t>per_page_show</w:t>
              </w:r>
            </w:ins>
          </w:p>
        </w:tc>
        <w:tc>
          <w:tcPr>
            <w:tcW w:w="1067" w:type="dxa"/>
          </w:tcPr>
          <w:p w:rsidR="00361595" w:rsidRDefault="00361595" w:rsidP="00904F86">
            <w:pPr>
              <w:jc w:val="center"/>
              <w:rPr>
                <w:ins w:id="4732" w:author="SK" w:date="2017-11-28T23:16:00Z"/>
                <w:rFonts w:ascii="宋体" w:hAnsi="宋体"/>
              </w:rPr>
            </w:pPr>
            <w:ins w:id="4733" w:author="SK" w:date="2017-11-28T23:16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6" w:type="dxa"/>
          </w:tcPr>
          <w:p w:rsidR="00361595" w:rsidRDefault="00361595" w:rsidP="00904F86">
            <w:pPr>
              <w:jc w:val="center"/>
              <w:rPr>
                <w:ins w:id="4734" w:author="SK" w:date="2017-11-28T23:16:00Z"/>
                <w:rFonts w:ascii="宋体" w:hAnsi="宋体"/>
              </w:rPr>
            </w:pPr>
            <w:ins w:id="4735" w:author="SK" w:date="2017-11-28T23:16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16" w:type="dxa"/>
          </w:tcPr>
          <w:p w:rsidR="00361595" w:rsidRDefault="00361595" w:rsidP="00904F86">
            <w:pPr>
              <w:jc w:val="center"/>
              <w:rPr>
                <w:ins w:id="4736" w:author="SK" w:date="2017-11-28T23:16:00Z"/>
                <w:rFonts w:ascii="宋体" w:hAnsi="宋体"/>
              </w:rPr>
            </w:pPr>
            <w:ins w:id="4737" w:author="SK" w:date="2017-11-28T23:16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84" w:type="dxa"/>
          </w:tcPr>
          <w:p w:rsidR="00361595" w:rsidRDefault="00361595" w:rsidP="00904F86">
            <w:pPr>
              <w:jc w:val="center"/>
              <w:rPr>
                <w:ins w:id="4738" w:author="SK" w:date="2017-11-28T23:16:00Z"/>
                <w:rFonts w:ascii="宋体" w:hAnsi="宋体"/>
              </w:rPr>
            </w:pPr>
            <w:ins w:id="4739" w:author="SK" w:date="2017-11-28T23:16:00Z">
              <w:r>
                <w:rPr>
                  <w:rFonts w:asciiTheme="minorEastAsia" w:hAnsiTheme="minorEastAsia" w:hint="eastAsia"/>
                </w:rPr>
                <w:t>每页显示记录数</w:t>
              </w:r>
            </w:ins>
          </w:p>
        </w:tc>
        <w:tc>
          <w:tcPr>
            <w:tcW w:w="1523" w:type="dxa"/>
          </w:tcPr>
          <w:p w:rsidR="00361595" w:rsidRDefault="00361595" w:rsidP="00904F86">
            <w:pPr>
              <w:jc w:val="center"/>
              <w:rPr>
                <w:ins w:id="4740" w:author="SK" w:date="2017-11-28T23:16:00Z"/>
                <w:rFonts w:ascii="宋体" w:hAnsi="宋体"/>
              </w:rPr>
            </w:pPr>
          </w:p>
        </w:tc>
      </w:tr>
      <w:tr w:rsidR="00361595" w:rsidTr="00904F86">
        <w:trPr>
          <w:trHeight w:val="339"/>
          <w:ins w:id="4741" w:author="SK" w:date="2017-11-28T23:16:00Z"/>
        </w:trPr>
        <w:tc>
          <w:tcPr>
            <w:tcW w:w="2136" w:type="dxa"/>
          </w:tcPr>
          <w:p w:rsidR="00361595" w:rsidRDefault="00361595" w:rsidP="00904F86">
            <w:pPr>
              <w:jc w:val="center"/>
              <w:rPr>
                <w:ins w:id="4742" w:author="SK" w:date="2017-11-28T23:16:00Z"/>
                <w:rFonts w:ascii="宋体" w:hAnsi="宋体"/>
              </w:rPr>
            </w:pPr>
            <w:ins w:id="4743" w:author="SK" w:date="2017-11-28T23:16:00Z">
              <w:r>
                <w:rPr>
                  <w:rFonts w:asciiTheme="minorEastAsia" w:hAnsiTheme="minorEastAsia" w:hint="eastAsia"/>
                </w:rPr>
                <w:t>begin_pos</w:t>
              </w:r>
            </w:ins>
          </w:p>
        </w:tc>
        <w:tc>
          <w:tcPr>
            <w:tcW w:w="1067" w:type="dxa"/>
          </w:tcPr>
          <w:p w:rsidR="00361595" w:rsidRDefault="00361595" w:rsidP="00904F86">
            <w:pPr>
              <w:jc w:val="center"/>
              <w:rPr>
                <w:ins w:id="4744" w:author="SK" w:date="2017-11-28T23:16:00Z"/>
                <w:rFonts w:ascii="宋体" w:hAnsi="宋体"/>
              </w:rPr>
            </w:pPr>
            <w:ins w:id="4745" w:author="SK" w:date="2017-11-28T23:16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6" w:type="dxa"/>
          </w:tcPr>
          <w:p w:rsidR="00361595" w:rsidRDefault="00361595" w:rsidP="00904F86">
            <w:pPr>
              <w:jc w:val="center"/>
              <w:rPr>
                <w:ins w:id="4746" w:author="SK" w:date="2017-11-28T23:16:00Z"/>
                <w:rFonts w:ascii="宋体" w:hAnsi="宋体"/>
              </w:rPr>
            </w:pPr>
            <w:ins w:id="4747" w:author="SK" w:date="2017-11-28T23:16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16" w:type="dxa"/>
          </w:tcPr>
          <w:p w:rsidR="00361595" w:rsidRDefault="00361595" w:rsidP="00904F86">
            <w:pPr>
              <w:jc w:val="center"/>
              <w:rPr>
                <w:ins w:id="4748" w:author="SK" w:date="2017-11-28T23:16:00Z"/>
                <w:rFonts w:ascii="宋体" w:hAnsi="宋体"/>
              </w:rPr>
            </w:pPr>
            <w:ins w:id="4749" w:author="SK" w:date="2017-11-28T23:16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84" w:type="dxa"/>
          </w:tcPr>
          <w:p w:rsidR="00361595" w:rsidRDefault="00361595" w:rsidP="00904F86">
            <w:pPr>
              <w:jc w:val="center"/>
              <w:rPr>
                <w:ins w:id="4750" w:author="SK" w:date="2017-11-28T23:16:00Z"/>
                <w:rFonts w:ascii="宋体" w:hAnsi="宋体"/>
              </w:rPr>
            </w:pPr>
            <w:ins w:id="4751" w:author="SK" w:date="2017-11-28T23:16:00Z">
              <w:r>
                <w:rPr>
                  <w:rFonts w:asciiTheme="minorEastAsia" w:hAnsiTheme="minorEastAsia" w:hint="eastAsia"/>
                </w:rPr>
                <w:t>起始位置</w:t>
              </w:r>
            </w:ins>
          </w:p>
        </w:tc>
        <w:tc>
          <w:tcPr>
            <w:tcW w:w="1523" w:type="dxa"/>
          </w:tcPr>
          <w:p w:rsidR="00361595" w:rsidRDefault="00361595" w:rsidP="00904F86">
            <w:pPr>
              <w:jc w:val="center"/>
              <w:rPr>
                <w:ins w:id="4752" w:author="SK" w:date="2017-11-28T23:16:00Z"/>
                <w:rFonts w:ascii="宋体" w:hAnsi="宋体"/>
              </w:rPr>
            </w:pPr>
          </w:p>
        </w:tc>
      </w:tr>
      <w:tr w:rsidR="00361595" w:rsidTr="00904F86">
        <w:trPr>
          <w:trHeight w:val="353"/>
          <w:ins w:id="4753" w:author="SK" w:date="2017-11-15T13:47:00Z"/>
        </w:trPr>
        <w:tc>
          <w:tcPr>
            <w:tcW w:w="2136" w:type="dxa"/>
          </w:tcPr>
          <w:p w:rsidR="00361595" w:rsidRDefault="00361595" w:rsidP="00904F86">
            <w:pPr>
              <w:jc w:val="center"/>
              <w:rPr>
                <w:ins w:id="4754" w:author="SK" w:date="2017-11-15T13:47:00Z"/>
                <w:rFonts w:ascii="宋体" w:hAnsi="宋体"/>
              </w:rPr>
            </w:pPr>
            <w:ins w:id="4755" w:author="SK" w:date="2017-11-15T13:47:00Z">
              <w:r>
                <w:rPr>
                  <w:rFonts w:ascii="宋体" w:hAnsi="宋体" w:hint="eastAsia"/>
                </w:rPr>
                <w:t>organ_id</w:t>
              </w:r>
            </w:ins>
          </w:p>
        </w:tc>
        <w:tc>
          <w:tcPr>
            <w:tcW w:w="1067" w:type="dxa"/>
          </w:tcPr>
          <w:p w:rsidR="00361595" w:rsidRDefault="00361595" w:rsidP="00904F86">
            <w:pPr>
              <w:jc w:val="center"/>
              <w:rPr>
                <w:ins w:id="4756" w:author="SK" w:date="2017-11-15T13:47:00Z"/>
                <w:rFonts w:ascii="宋体" w:hAnsi="宋体"/>
              </w:rPr>
            </w:pPr>
            <w:ins w:id="4757" w:author="SK" w:date="2017-11-15T13:4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361595" w:rsidRDefault="00361595" w:rsidP="00904F86">
            <w:pPr>
              <w:jc w:val="center"/>
              <w:rPr>
                <w:ins w:id="4758" w:author="SK" w:date="2017-11-15T13:47:00Z"/>
                <w:rFonts w:ascii="宋体" w:hAnsi="宋体"/>
              </w:rPr>
            </w:pPr>
            <w:ins w:id="4759" w:author="SK" w:date="2017-11-15T13:4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361595" w:rsidRDefault="00361595" w:rsidP="00904F86">
            <w:pPr>
              <w:jc w:val="center"/>
              <w:rPr>
                <w:ins w:id="4760" w:author="SK" w:date="2017-11-15T13:47:00Z"/>
                <w:rFonts w:ascii="宋体" w:hAnsi="宋体"/>
              </w:rPr>
            </w:pPr>
            <w:ins w:id="4761" w:author="SK" w:date="2017-11-15T13:4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361595" w:rsidRDefault="00361595" w:rsidP="00904F86">
            <w:pPr>
              <w:jc w:val="center"/>
              <w:rPr>
                <w:ins w:id="4762" w:author="SK" w:date="2017-11-15T13:47:00Z"/>
                <w:rFonts w:ascii="宋体" w:hAnsi="宋体"/>
              </w:rPr>
            </w:pPr>
            <w:ins w:id="4763" w:author="SK" w:date="2017-11-15T13:47:00Z">
              <w:r>
                <w:rPr>
                  <w:rFonts w:ascii="宋体" w:hAnsi="宋体" w:hint="eastAsia"/>
                </w:rPr>
                <w:t>法人代码（机构代码）</w:t>
              </w:r>
            </w:ins>
          </w:p>
        </w:tc>
        <w:tc>
          <w:tcPr>
            <w:tcW w:w="1523" w:type="dxa"/>
          </w:tcPr>
          <w:p w:rsidR="00361595" w:rsidRDefault="00361595" w:rsidP="00904F86">
            <w:pPr>
              <w:jc w:val="center"/>
              <w:rPr>
                <w:ins w:id="4764" w:author="SK" w:date="2017-11-15T13:47:00Z"/>
                <w:rFonts w:ascii="宋体" w:hAnsi="宋体"/>
              </w:rPr>
            </w:pPr>
            <w:ins w:id="4765" w:author="SK" w:date="2017-11-15T13:47:00Z">
              <w:r>
                <w:rPr>
                  <w:rFonts w:ascii="宋体" w:hAnsi="宋体" w:hint="eastAsia"/>
                </w:rPr>
                <w:t>多法人标识</w:t>
              </w:r>
            </w:ins>
          </w:p>
        </w:tc>
      </w:tr>
      <w:tr w:rsidR="00361595" w:rsidTr="00904F86">
        <w:trPr>
          <w:trHeight w:val="353"/>
          <w:ins w:id="4766" w:author="SK" w:date="2017-11-15T13:47:00Z"/>
        </w:trPr>
        <w:tc>
          <w:tcPr>
            <w:tcW w:w="2136" w:type="dxa"/>
          </w:tcPr>
          <w:p w:rsidR="00361595" w:rsidRDefault="00361595" w:rsidP="00904F86">
            <w:pPr>
              <w:jc w:val="center"/>
              <w:rPr>
                <w:ins w:id="4767" w:author="SK" w:date="2017-11-15T13:47:00Z"/>
                <w:rFonts w:ascii="宋体" w:hAnsi="宋体"/>
              </w:rPr>
            </w:pPr>
            <w:ins w:id="4768" w:author="SK" w:date="2017-11-15T13:47:00Z">
              <w:r>
                <w:rPr>
                  <w:rFonts w:ascii="宋体" w:hAnsi="宋体" w:hint="eastAsia"/>
                </w:rPr>
                <w:t>channel</w:t>
              </w:r>
            </w:ins>
          </w:p>
        </w:tc>
        <w:tc>
          <w:tcPr>
            <w:tcW w:w="1067" w:type="dxa"/>
          </w:tcPr>
          <w:p w:rsidR="00361595" w:rsidRDefault="00361595" w:rsidP="00904F86">
            <w:pPr>
              <w:jc w:val="center"/>
              <w:rPr>
                <w:ins w:id="4769" w:author="SK" w:date="2017-11-15T13:47:00Z"/>
                <w:rFonts w:ascii="宋体" w:hAnsi="宋体"/>
              </w:rPr>
            </w:pPr>
            <w:ins w:id="4770" w:author="SK" w:date="2017-11-15T13:4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361595" w:rsidRDefault="00361595" w:rsidP="00904F86">
            <w:pPr>
              <w:jc w:val="center"/>
              <w:rPr>
                <w:ins w:id="4771" w:author="SK" w:date="2017-11-15T13:47:00Z"/>
                <w:rFonts w:ascii="宋体" w:hAnsi="宋体"/>
              </w:rPr>
            </w:pPr>
            <w:ins w:id="4772" w:author="SK" w:date="2017-11-15T13:47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1416" w:type="dxa"/>
          </w:tcPr>
          <w:p w:rsidR="00361595" w:rsidRDefault="00361595" w:rsidP="00904F86">
            <w:pPr>
              <w:jc w:val="center"/>
              <w:rPr>
                <w:ins w:id="4773" w:author="SK" w:date="2017-11-15T13:47:00Z"/>
                <w:rFonts w:ascii="宋体" w:hAnsi="宋体"/>
              </w:rPr>
            </w:pPr>
            <w:ins w:id="4774" w:author="SK" w:date="2017-11-15T13:4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361595" w:rsidRDefault="00361595" w:rsidP="00904F86">
            <w:pPr>
              <w:jc w:val="center"/>
              <w:rPr>
                <w:ins w:id="4775" w:author="SK" w:date="2017-11-15T13:47:00Z"/>
                <w:rFonts w:ascii="宋体" w:hAnsi="宋体"/>
              </w:rPr>
            </w:pPr>
            <w:ins w:id="4776" w:author="SK" w:date="2017-11-15T13:47:00Z">
              <w:r>
                <w:rPr>
                  <w:rFonts w:ascii="宋体" w:hAnsi="宋体" w:hint="eastAsia"/>
                </w:rPr>
                <w:t>渠道</w:t>
              </w:r>
            </w:ins>
          </w:p>
        </w:tc>
        <w:tc>
          <w:tcPr>
            <w:tcW w:w="1523" w:type="dxa"/>
          </w:tcPr>
          <w:p w:rsidR="00361595" w:rsidRDefault="00361595" w:rsidP="00904F86">
            <w:pPr>
              <w:jc w:val="center"/>
              <w:rPr>
                <w:ins w:id="4777" w:author="SK" w:date="2017-11-15T13:47:00Z"/>
                <w:rFonts w:ascii="宋体" w:hAnsi="宋体"/>
              </w:rPr>
            </w:pPr>
            <w:ins w:id="4778" w:author="SK" w:date="2017-11-15T13:47:00Z">
              <w:r>
                <w:rPr>
                  <w:rFonts w:ascii="宋体" w:hAnsi="宋体" w:hint="eastAsia"/>
                </w:rPr>
                <w:t>00=APP</w:t>
              </w:r>
            </w:ins>
          </w:p>
          <w:p w:rsidR="00361595" w:rsidRDefault="00361595" w:rsidP="00904F86">
            <w:pPr>
              <w:jc w:val="center"/>
              <w:rPr>
                <w:ins w:id="4779" w:author="SK" w:date="2017-11-15T13:47:00Z"/>
                <w:rFonts w:ascii="宋体" w:hAnsi="宋体"/>
              </w:rPr>
            </w:pPr>
            <w:ins w:id="4780" w:author="SK" w:date="2017-11-15T13:47:00Z">
              <w:r>
                <w:rPr>
                  <w:rFonts w:ascii="宋体" w:hAnsi="宋体" w:hint="eastAsia"/>
                </w:rPr>
                <w:t>01= PC</w:t>
              </w:r>
            </w:ins>
          </w:p>
        </w:tc>
      </w:tr>
      <w:tr w:rsidR="00361595" w:rsidTr="00904F86">
        <w:trPr>
          <w:trHeight w:val="353"/>
          <w:ins w:id="4781" w:author="SK" w:date="2017-11-15T13:47:00Z"/>
        </w:trPr>
        <w:tc>
          <w:tcPr>
            <w:tcW w:w="2136" w:type="dxa"/>
          </w:tcPr>
          <w:p w:rsidR="00361595" w:rsidRDefault="00361595" w:rsidP="00904F86">
            <w:pPr>
              <w:jc w:val="center"/>
              <w:rPr>
                <w:ins w:id="4782" w:author="SK" w:date="2017-11-15T13:47:00Z"/>
                <w:rFonts w:ascii="宋体" w:hAnsi="宋体"/>
              </w:rPr>
            </w:pPr>
            <w:ins w:id="4783" w:author="SK" w:date="2017-11-15T13:47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361595" w:rsidRDefault="00361595" w:rsidP="00904F86">
            <w:pPr>
              <w:jc w:val="center"/>
              <w:rPr>
                <w:ins w:id="4784" w:author="SK" w:date="2017-11-15T13:47:00Z"/>
                <w:rFonts w:ascii="宋体" w:hAnsi="宋体"/>
              </w:rPr>
            </w:pPr>
            <w:ins w:id="4785" w:author="SK" w:date="2017-11-15T13:4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361595" w:rsidRDefault="00361595" w:rsidP="00904F86">
            <w:pPr>
              <w:jc w:val="center"/>
              <w:rPr>
                <w:ins w:id="4786" w:author="SK" w:date="2017-11-15T13:47:00Z"/>
                <w:rFonts w:ascii="宋体" w:hAnsi="宋体"/>
              </w:rPr>
            </w:pPr>
            <w:ins w:id="4787" w:author="SK" w:date="2017-11-15T13:4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361595" w:rsidRDefault="00361595" w:rsidP="00904F86">
            <w:pPr>
              <w:jc w:val="center"/>
              <w:rPr>
                <w:ins w:id="4788" w:author="SK" w:date="2017-11-15T13:47:00Z"/>
                <w:rFonts w:ascii="宋体" w:hAnsi="宋体"/>
              </w:rPr>
            </w:pPr>
            <w:ins w:id="4789" w:author="SK" w:date="2017-11-15T13:4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361595" w:rsidRDefault="00361595" w:rsidP="00904F86">
            <w:pPr>
              <w:jc w:val="center"/>
              <w:rPr>
                <w:ins w:id="4790" w:author="SK" w:date="2017-11-15T13:47:00Z"/>
                <w:rFonts w:ascii="宋体" w:hAnsi="宋体"/>
              </w:rPr>
            </w:pPr>
            <w:ins w:id="4791" w:author="SK" w:date="2017-11-15T13:47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523" w:type="dxa"/>
          </w:tcPr>
          <w:p w:rsidR="00361595" w:rsidRDefault="00361595" w:rsidP="00904F86">
            <w:pPr>
              <w:jc w:val="center"/>
              <w:rPr>
                <w:ins w:id="4792" w:author="SK" w:date="2017-11-15T13:47:00Z"/>
                <w:rFonts w:ascii="宋体" w:hAnsi="宋体"/>
              </w:rPr>
            </w:pPr>
          </w:p>
        </w:tc>
      </w:tr>
      <w:tr w:rsidR="00361595" w:rsidTr="00904F86">
        <w:trPr>
          <w:trHeight w:val="353"/>
          <w:ins w:id="4793" w:author="SK" w:date="2017-11-15T13:47:00Z"/>
        </w:trPr>
        <w:tc>
          <w:tcPr>
            <w:tcW w:w="2136" w:type="dxa"/>
          </w:tcPr>
          <w:p w:rsidR="00361595" w:rsidRDefault="00361595" w:rsidP="00904F86">
            <w:pPr>
              <w:jc w:val="center"/>
              <w:rPr>
                <w:ins w:id="4794" w:author="SK" w:date="2017-11-15T13:47:00Z"/>
                <w:rFonts w:ascii="宋体" w:hAnsi="宋体"/>
              </w:rPr>
            </w:pPr>
            <w:ins w:id="4795" w:author="SK" w:date="2017-11-15T13:47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361595" w:rsidRDefault="00361595" w:rsidP="00904F86">
            <w:pPr>
              <w:jc w:val="center"/>
              <w:rPr>
                <w:ins w:id="4796" w:author="SK" w:date="2017-11-15T13:47:00Z"/>
                <w:rFonts w:ascii="宋体" w:hAnsi="宋体"/>
              </w:rPr>
            </w:pPr>
            <w:ins w:id="4797" w:author="SK" w:date="2017-11-15T13:4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361595" w:rsidRDefault="00361595" w:rsidP="00904F86">
            <w:pPr>
              <w:jc w:val="center"/>
              <w:rPr>
                <w:ins w:id="4798" w:author="SK" w:date="2017-11-15T13:47:00Z"/>
                <w:rFonts w:ascii="宋体" w:hAnsi="宋体"/>
              </w:rPr>
            </w:pPr>
            <w:ins w:id="4799" w:author="SK" w:date="2017-11-15T13:4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361595" w:rsidRDefault="00361595" w:rsidP="00904F86">
            <w:pPr>
              <w:jc w:val="center"/>
              <w:rPr>
                <w:ins w:id="4800" w:author="SK" w:date="2017-11-15T13:47:00Z"/>
                <w:rFonts w:ascii="宋体" w:hAnsi="宋体"/>
              </w:rPr>
            </w:pPr>
            <w:ins w:id="4801" w:author="SK" w:date="2017-11-15T13:4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361595" w:rsidRDefault="00361595" w:rsidP="00904F86">
            <w:pPr>
              <w:jc w:val="center"/>
              <w:rPr>
                <w:ins w:id="4802" w:author="SK" w:date="2017-11-15T13:47:00Z"/>
                <w:rFonts w:ascii="宋体" w:hAnsi="宋体"/>
              </w:rPr>
            </w:pPr>
            <w:ins w:id="4803" w:author="SK" w:date="2017-11-15T13:47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523" w:type="dxa"/>
          </w:tcPr>
          <w:p w:rsidR="00361595" w:rsidRDefault="00361595" w:rsidP="00904F86">
            <w:pPr>
              <w:jc w:val="center"/>
              <w:rPr>
                <w:ins w:id="4804" w:author="SK" w:date="2017-11-15T13:47:00Z"/>
                <w:rFonts w:ascii="宋体" w:hAnsi="宋体"/>
              </w:rPr>
            </w:pPr>
          </w:p>
        </w:tc>
      </w:tr>
    </w:tbl>
    <w:p w:rsidR="004821BF" w:rsidRDefault="004821BF" w:rsidP="004821BF">
      <w:pPr>
        <w:pStyle w:val="4"/>
        <w:rPr>
          <w:ins w:id="4805" w:author="SK" w:date="2017-11-15T13:47:00Z"/>
        </w:rPr>
      </w:pPr>
      <w:ins w:id="4806" w:author="SK" w:date="2017-11-15T13:47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959"/>
        <w:gridCol w:w="1817"/>
        <w:gridCol w:w="1747"/>
      </w:tblGrid>
      <w:tr w:rsidR="004821BF" w:rsidTr="00904F86">
        <w:trPr>
          <w:ins w:id="4807" w:author="SK" w:date="2017-11-15T13:47:00Z"/>
        </w:trPr>
        <w:tc>
          <w:tcPr>
            <w:tcW w:w="2136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808" w:author="SK" w:date="2017-11-15T13:47:00Z"/>
              </w:rPr>
            </w:pPr>
            <w:ins w:id="4809" w:author="SK" w:date="2017-11-15T13:47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810" w:author="SK" w:date="2017-11-15T13:47:00Z"/>
              </w:rPr>
            </w:pPr>
            <w:ins w:id="4811" w:author="SK" w:date="2017-11-15T13:47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812" w:author="SK" w:date="2017-11-15T13:47:00Z"/>
              </w:rPr>
            </w:pPr>
            <w:ins w:id="4813" w:author="SK" w:date="2017-11-15T13:47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959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814" w:author="SK" w:date="2017-11-15T13:47:00Z"/>
              </w:rPr>
            </w:pPr>
            <w:ins w:id="4815" w:author="SK" w:date="2017-11-15T13:47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17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816" w:author="SK" w:date="2017-11-15T13:47:00Z"/>
              </w:rPr>
            </w:pPr>
            <w:ins w:id="4817" w:author="SK" w:date="2017-11-15T13:47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747" w:type="dxa"/>
            <w:shd w:val="clear" w:color="auto" w:fill="D8D8D8"/>
          </w:tcPr>
          <w:p w:rsidR="004821BF" w:rsidRDefault="004821BF" w:rsidP="00904F86">
            <w:pPr>
              <w:jc w:val="center"/>
              <w:rPr>
                <w:ins w:id="4818" w:author="SK" w:date="2017-11-15T13:47:00Z"/>
              </w:rPr>
            </w:pPr>
            <w:ins w:id="4819" w:author="SK" w:date="2017-11-15T13:47:00Z">
              <w:r>
                <w:rPr>
                  <w:rFonts w:hint="eastAsia"/>
                </w:rPr>
                <w:t>备注</w:t>
              </w:r>
            </w:ins>
          </w:p>
        </w:tc>
      </w:tr>
      <w:tr w:rsidR="004821BF" w:rsidTr="00904F86">
        <w:trPr>
          <w:trHeight w:val="339"/>
          <w:ins w:id="4820" w:author="SK" w:date="2017-11-15T13:47:00Z"/>
        </w:trPr>
        <w:tc>
          <w:tcPr>
            <w:tcW w:w="2136" w:type="dxa"/>
          </w:tcPr>
          <w:p w:rsidR="004821BF" w:rsidRDefault="004821BF" w:rsidP="00904F86">
            <w:pPr>
              <w:jc w:val="center"/>
              <w:rPr>
                <w:ins w:id="4821" w:author="SK" w:date="2017-11-15T13:47:00Z"/>
                <w:rFonts w:ascii="宋体" w:hAnsi="宋体"/>
              </w:rPr>
            </w:pPr>
            <w:ins w:id="4822" w:author="SK" w:date="2017-11-15T13:47:00Z">
              <w:r>
                <w:rPr>
                  <w:rFonts w:ascii="宋体" w:hAnsi="宋体" w:hint="eastAsia"/>
                </w:rPr>
                <w:t>ec</w:t>
              </w:r>
            </w:ins>
          </w:p>
        </w:tc>
        <w:tc>
          <w:tcPr>
            <w:tcW w:w="1067" w:type="dxa"/>
          </w:tcPr>
          <w:p w:rsidR="004821BF" w:rsidRDefault="004821BF" w:rsidP="00904F86">
            <w:pPr>
              <w:jc w:val="center"/>
              <w:rPr>
                <w:ins w:id="4823" w:author="SK" w:date="2017-11-15T13:47:00Z"/>
                <w:rFonts w:ascii="宋体" w:hAnsi="宋体"/>
              </w:rPr>
            </w:pPr>
            <w:ins w:id="4824" w:author="SK" w:date="2017-11-15T13:4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821BF" w:rsidRDefault="004821BF" w:rsidP="00904F86">
            <w:pPr>
              <w:jc w:val="center"/>
              <w:rPr>
                <w:ins w:id="4825" w:author="SK" w:date="2017-11-15T13:47:00Z"/>
                <w:rFonts w:ascii="宋体" w:hAnsi="宋体"/>
              </w:rPr>
            </w:pPr>
            <w:ins w:id="4826" w:author="SK" w:date="2017-11-15T13:47:00Z">
              <w:r>
                <w:rPr>
                  <w:rFonts w:ascii="宋体" w:hAnsi="宋体" w:hint="eastAsia"/>
                </w:rPr>
                <w:t>8</w:t>
              </w:r>
            </w:ins>
          </w:p>
        </w:tc>
        <w:tc>
          <w:tcPr>
            <w:tcW w:w="959" w:type="dxa"/>
          </w:tcPr>
          <w:p w:rsidR="004821BF" w:rsidRDefault="004821BF" w:rsidP="00904F86">
            <w:pPr>
              <w:jc w:val="center"/>
              <w:rPr>
                <w:ins w:id="4827" w:author="SK" w:date="2017-11-15T13:47:00Z"/>
                <w:rFonts w:ascii="宋体" w:hAnsi="宋体"/>
              </w:rPr>
            </w:pPr>
            <w:ins w:id="4828" w:author="SK" w:date="2017-11-15T13:4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4821BF" w:rsidRDefault="004821BF" w:rsidP="00904F86">
            <w:pPr>
              <w:jc w:val="center"/>
              <w:rPr>
                <w:ins w:id="4829" w:author="SK" w:date="2017-11-15T13:47:00Z"/>
                <w:rFonts w:ascii="宋体" w:hAnsi="宋体"/>
              </w:rPr>
            </w:pPr>
            <w:ins w:id="4830" w:author="SK" w:date="2017-11-15T13:47:00Z">
              <w:r>
                <w:rPr>
                  <w:rFonts w:ascii="宋体" w:hAnsi="宋体" w:hint="eastAsia"/>
                </w:rPr>
                <w:t>响应码</w:t>
              </w:r>
            </w:ins>
          </w:p>
        </w:tc>
        <w:tc>
          <w:tcPr>
            <w:tcW w:w="1747" w:type="dxa"/>
          </w:tcPr>
          <w:p w:rsidR="004821BF" w:rsidRDefault="004821BF" w:rsidP="00904F86">
            <w:pPr>
              <w:jc w:val="center"/>
              <w:rPr>
                <w:ins w:id="4831" w:author="SK" w:date="2017-11-15T13:47:00Z"/>
                <w:rFonts w:ascii="宋体" w:hAnsi="宋体"/>
              </w:rPr>
            </w:pPr>
            <w:ins w:id="4832" w:author="SK" w:date="2017-11-15T13:47:00Z">
              <w:r>
                <w:rPr>
                  <w:rFonts w:ascii="宋体" w:hAnsi="宋体" w:hint="eastAsia"/>
                </w:rPr>
                <w:t>0=交易正常；</w:t>
              </w:r>
            </w:ins>
          </w:p>
          <w:p w:rsidR="004821BF" w:rsidRDefault="004821BF" w:rsidP="00904F86">
            <w:pPr>
              <w:jc w:val="center"/>
              <w:rPr>
                <w:ins w:id="4833" w:author="SK" w:date="2017-11-15T13:47:00Z"/>
                <w:rFonts w:ascii="宋体" w:hAnsi="宋体"/>
              </w:rPr>
            </w:pPr>
            <w:ins w:id="4834" w:author="SK" w:date="2017-11-15T13:47:00Z">
              <w:r>
                <w:rPr>
                  <w:rFonts w:ascii="宋体" w:hAnsi="宋体" w:hint="eastAsia"/>
                </w:rPr>
                <w:t>!0=交易异常</w:t>
              </w:r>
            </w:ins>
          </w:p>
        </w:tc>
      </w:tr>
      <w:tr w:rsidR="004821BF" w:rsidTr="00904F86">
        <w:trPr>
          <w:trHeight w:val="339"/>
          <w:ins w:id="4835" w:author="SK" w:date="2017-11-15T13:47:00Z"/>
        </w:trPr>
        <w:tc>
          <w:tcPr>
            <w:tcW w:w="2136" w:type="dxa"/>
          </w:tcPr>
          <w:p w:rsidR="004821BF" w:rsidRDefault="004821BF" w:rsidP="00904F86">
            <w:pPr>
              <w:jc w:val="center"/>
              <w:rPr>
                <w:ins w:id="4836" w:author="SK" w:date="2017-11-15T13:47:00Z"/>
                <w:rFonts w:ascii="宋体" w:hAnsi="宋体"/>
              </w:rPr>
            </w:pPr>
            <w:ins w:id="4837" w:author="SK" w:date="2017-11-15T13:47:00Z">
              <w:r>
                <w:rPr>
                  <w:rFonts w:ascii="宋体" w:hAnsi="宋体" w:hint="eastAsia"/>
                </w:rPr>
                <w:t>em</w:t>
              </w:r>
            </w:ins>
          </w:p>
        </w:tc>
        <w:tc>
          <w:tcPr>
            <w:tcW w:w="1067" w:type="dxa"/>
          </w:tcPr>
          <w:p w:rsidR="004821BF" w:rsidRDefault="004821BF" w:rsidP="00904F86">
            <w:pPr>
              <w:jc w:val="center"/>
              <w:rPr>
                <w:ins w:id="4838" w:author="SK" w:date="2017-11-15T13:47:00Z"/>
                <w:rFonts w:ascii="宋体" w:hAnsi="宋体"/>
              </w:rPr>
            </w:pPr>
            <w:ins w:id="4839" w:author="SK" w:date="2017-11-15T13:4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821BF" w:rsidRDefault="004821BF" w:rsidP="00904F86">
            <w:pPr>
              <w:jc w:val="center"/>
              <w:rPr>
                <w:ins w:id="4840" w:author="SK" w:date="2017-11-15T13:47:00Z"/>
                <w:rFonts w:ascii="宋体" w:hAnsi="宋体"/>
              </w:rPr>
            </w:pPr>
            <w:ins w:id="4841" w:author="SK" w:date="2017-11-15T13:47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959" w:type="dxa"/>
          </w:tcPr>
          <w:p w:rsidR="004821BF" w:rsidRDefault="004821BF" w:rsidP="00904F86">
            <w:pPr>
              <w:jc w:val="center"/>
              <w:rPr>
                <w:ins w:id="4842" w:author="SK" w:date="2017-11-15T13:47:00Z"/>
                <w:rFonts w:ascii="宋体" w:hAnsi="宋体"/>
              </w:rPr>
            </w:pPr>
            <w:ins w:id="4843" w:author="SK" w:date="2017-11-15T13:47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17" w:type="dxa"/>
          </w:tcPr>
          <w:p w:rsidR="004821BF" w:rsidRDefault="004821BF" w:rsidP="00904F86">
            <w:pPr>
              <w:jc w:val="center"/>
              <w:rPr>
                <w:ins w:id="4844" w:author="SK" w:date="2017-11-15T13:47:00Z"/>
                <w:rFonts w:ascii="宋体" w:hAnsi="宋体"/>
              </w:rPr>
            </w:pPr>
            <w:ins w:id="4845" w:author="SK" w:date="2017-11-15T13:47:00Z">
              <w:r>
                <w:rPr>
                  <w:rFonts w:ascii="宋体" w:hAnsi="宋体" w:hint="eastAsia"/>
                </w:rPr>
                <w:t>响应信息</w:t>
              </w:r>
            </w:ins>
          </w:p>
        </w:tc>
        <w:tc>
          <w:tcPr>
            <w:tcW w:w="1747" w:type="dxa"/>
          </w:tcPr>
          <w:p w:rsidR="004821BF" w:rsidRDefault="004821BF" w:rsidP="00904F86">
            <w:pPr>
              <w:jc w:val="center"/>
              <w:rPr>
                <w:ins w:id="4846" w:author="SK" w:date="2017-11-15T13:47:00Z"/>
                <w:rFonts w:ascii="宋体" w:hAnsi="宋体"/>
              </w:rPr>
            </w:pPr>
          </w:p>
        </w:tc>
      </w:tr>
      <w:tr w:rsidR="00410389" w:rsidTr="00904F86">
        <w:trPr>
          <w:trHeight w:val="339"/>
          <w:ins w:id="4847" w:author="SK" w:date="2017-11-28T23:17:00Z"/>
        </w:trPr>
        <w:tc>
          <w:tcPr>
            <w:tcW w:w="2136" w:type="dxa"/>
          </w:tcPr>
          <w:p w:rsidR="00410389" w:rsidRDefault="00410389" w:rsidP="00904F86">
            <w:pPr>
              <w:jc w:val="center"/>
              <w:rPr>
                <w:ins w:id="4848" w:author="SK" w:date="2017-11-28T23:17:00Z"/>
                <w:rFonts w:ascii="宋体" w:hAnsi="宋体"/>
              </w:rPr>
            </w:pPr>
            <w:ins w:id="4849" w:author="SK" w:date="2017-11-28T23:17:00Z">
              <w:r>
                <w:rPr>
                  <w:rFonts w:asciiTheme="minorEastAsia" w:hAnsiTheme="minorEastAsia" w:hint="eastAsia"/>
                </w:rPr>
                <w:t>total_num</w:t>
              </w:r>
            </w:ins>
          </w:p>
        </w:tc>
        <w:tc>
          <w:tcPr>
            <w:tcW w:w="1067" w:type="dxa"/>
          </w:tcPr>
          <w:p w:rsidR="00410389" w:rsidRDefault="00410389" w:rsidP="00904F86">
            <w:pPr>
              <w:jc w:val="center"/>
              <w:rPr>
                <w:ins w:id="4850" w:author="SK" w:date="2017-11-28T23:17:00Z"/>
                <w:rFonts w:ascii="宋体" w:hAnsi="宋体"/>
              </w:rPr>
            </w:pPr>
            <w:ins w:id="4851" w:author="SK" w:date="2017-11-28T23:17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6" w:type="dxa"/>
          </w:tcPr>
          <w:p w:rsidR="00410389" w:rsidRDefault="00410389" w:rsidP="00904F86">
            <w:pPr>
              <w:jc w:val="center"/>
              <w:rPr>
                <w:ins w:id="4852" w:author="SK" w:date="2017-11-28T23:17:00Z"/>
                <w:rFonts w:ascii="宋体" w:hAnsi="宋体"/>
              </w:rPr>
            </w:pPr>
            <w:ins w:id="4853" w:author="SK" w:date="2017-11-28T23:17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959" w:type="dxa"/>
          </w:tcPr>
          <w:p w:rsidR="00410389" w:rsidRDefault="00410389" w:rsidP="00904F86">
            <w:pPr>
              <w:jc w:val="center"/>
              <w:rPr>
                <w:ins w:id="4854" w:author="SK" w:date="2017-11-28T23:17:00Z"/>
                <w:rFonts w:ascii="宋体" w:hAnsi="宋体"/>
              </w:rPr>
            </w:pPr>
            <w:ins w:id="4855" w:author="SK" w:date="2017-11-28T23:1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817" w:type="dxa"/>
          </w:tcPr>
          <w:p w:rsidR="00410389" w:rsidRDefault="00410389" w:rsidP="00904F86">
            <w:pPr>
              <w:jc w:val="center"/>
              <w:rPr>
                <w:ins w:id="4856" w:author="SK" w:date="2017-11-28T23:17:00Z"/>
                <w:rFonts w:ascii="宋体" w:hAnsi="宋体"/>
              </w:rPr>
            </w:pPr>
            <w:ins w:id="4857" w:author="SK" w:date="2017-11-28T23:17:00Z">
              <w:r>
                <w:rPr>
                  <w:rFonts w:asciiTheme="minorEastAsia" w:hAnsiTheme="minorEastAsia" w:hint="eastAsia"/>
                </w:rPr>
                <w:t>总笔数</w:t>
              </w:r>
            </w:ins>
          </w:p>
        </w:tc>
        <w:tc>
          <w:tcPr>
            <w:tcW w:w="1747" w:type="dxa"/>
          </w:tcPr>
          <w:p w:rsidR="00410389" w:rsidRDefault="00410389" w:rsidP="00904F86">
            <w:pPr>
              <w:jc w:val="center"/>
              <w:rPr>
                <w:ins w:id="4858" w:author="SK" w:date="2017-11-28T23:17:00Z"/>
                <w:rFonts w:ascii="宋体" w:hAnsi="宋体"/>
              </w:rPr>
            </w:pPr>
          </w:p>
        </w:tc>
      </w:tr>
      <w:tr w:rsidR="00410389" w:rsidTr="00904F86">
        <w:trPr>
          <w:trHeight w:val="339"/>
          <w:ins w:id="4859" w:author="SK" w:date="2017-11-26T07:47:00Z"/>
        </w:trPr>
        <w:tc>
          <w:tcPr>
            <w:tcW w:w="2136" w:type="dxa"/>
          </w:tcPr>
          <w:p w:rsidR="00410389" w:rsidRDefault="00410389" w:rsidP="00904F86">
            <w:pPr>
              <w:jc w:val="center"/>
              <w:rPr>
                <w:ins w:id="4860" w:author="SK" w:date="2017-11-26T07:47:00Z"/>
                <w:rFonts w:ascii="宋体" w:hAnsi="宋体"/>
              </w:rPr>
            </w:pPr>
            <w:ins w:id="4861" w:author="SK" w:date="2017-11-26T07:47:00Z">
              <w:r>
                <w:rPr>
                  <w:rFonts w:asciiTheme="minorEastAsia" w:hAnsiTheme="minorEastAsia" w:hint="eastAsia"/>
                </w:rPr>
                <w:t>detail_list</w:t>
              </w:r>
            </w:ins>
          </w:p>
        </w:tc>
        <w:tc>
          <w:tcPr>
            <w:tcW w:w="1067" w:type="dxa"/>
          </w:tcPr>
          <w:p w:rsidR="00410389" w:rsidRDefault="00410389" w:rsidP="00904F86">
            <w:pPr>
              <w:jc w:val="center"/>
              <w:rPr>
                <w:ins w:id="4862" w:author="SK" w:date="2017-11-26T07:47:00Z"/>
                <w:rFonts w:ascii="宋体" w:hAnsi="宋体"/>
              </w:rPr>
            </w:pPr>
            <w:ins w:id="4863" w:author="SK" w:date="2017-11-26T07:47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410389" w:rsidRDefault="00410389" w:rsidP="00904F86">
            <w:pPr>
              <w:jc w:val="center"/>
              <w:rPr>
                <w:ins w:id="4864" w:author="SK" w:date="2017-11-26T07:47:00Z"/>
                <w:rFonts w:ascii="宋体" w:hAnsi="宋体"/>
              </w:rPr>
            </w:pPr>
          </w:p>
        </w:tc>
        <w:tc>
          <w:tcPr>
            <w:tcW w:w="959" w:type="dxa"/>
          </w:tcPr>
          <w:p w:rsidR="00410389" w:rsidRDefault="00410389" w:rsidP="00904F86">
            <w:pPr>
              <w:jc w:val="center"/>
              <w:rPr>
                <w:ins w:id="4865" w:author="SK" w:date="2017-11-26T07:47:00Z"/>
                <w:rFonts w:ascii="宋体" w:hAnsi="宋体"/>
              </w:rPr>
            </w:pPr>
            <w:ins w:id="4866" w:author="SK" w:date="2017-11-26T07:47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817" w:type="dxa"/>
          </w:tcPr>
          <w:p w:rsidR="00410389" w:rsidRDefault="00410389" w:rsidP="00904F86">
            <w:pPr>
              <w:jc w:val="center"/>
              <w:rPr>
                <w:ins w:id="4867" w:author="SK" w:date="2017-11-26T07:47:00Z"/>
                <w:rFonts w:ascii="宋体" w:hAnsi="宋体"/>
              </w:rPr>
            </w:pPr>
            <w:ins w:id="4868" w:author="SK" w:date="2017-11-26T07:51:00Z">
              <w:r>
                <w:rPr>
                  <w:rFonts w:asciiTheme="minorEastAsia" w:hAnsiTheme="minorEastAsia" w:hint="eastAsia"/>
                </w:rPr>
                <w:t>我是推荐人</w:t>
              </w:r>
            </w:ins>
            <w:ins w:id="4869" w:author="SK" w:date="2017-11-26T07:47:00Z">
              <w:r>
                <w:rPr>
                  <w:rFonts w:asciiTheme="minorEastAsia" w:hAnsiTheme="minorEastAsia" w:hint="eastAsia"/>
                </w:rPr>
                <w:t>信</w:t>
              </w:r>
              <w:r>
                <w:rPr>
                  <w:rFonts w:asciiTheme="minorEastAsia" w:hAnsiTheme="minorEastAsia" w:hint="eastAsia"/>
                </w:rPr>
                <w:lastRenderedPageBreak/>
                <w:t>息列表</w:t>
              </w:r>
            </w:ins>
          </w:p>
        </w:tc>
        <w:tc>
          <w:tcPr>
            <w:tcW w:w="1747" w:type="dxa"/>
          </w:tcPr>
          <w:p w:rsidR="00410389" w:rsidRDefault="00410389" w:rsidP="00904F86">
            <w:pPr>
              <w:jc w:val="center"/>
              <w:rPr>
                <w:ins w:id="4870" w:author="SK" w:date="2017-11-26T07:47:00Z"/>
                <w:rFonts w:ascii="宋体" w:hAnsi="宋体"/>
              </w:rPr>
            </w:pPr>
            <w:ins w:id="4871" w:author="SK" w:date="2017-11-26T07:47:00Z">
              <w:r>
                <w:rPr>
                  <w:rFonts w:asciiTheme="minorEastAsia" w:hAnsiTheme="minorEastAsia" w:hint="eastAsia"/>
                </w:rPr>
                <w:lastRenderedPageBreak/>
                <w:t>以下为重复报</w:t>
              </w:r>
              <w:r>
                <w:rPr>
                  <w:rFonts w:asciiTheme="minorEastAsia" w:hAnsiTheme="minorEastAsia" w:hint="eastAsia"/>
                </w:rPr>
                <w:lastRenderedPageBreak/>
                <w:t>文</w:t>
              </w:r>
            </w:ins>
          </w:p>
        </w:tc>
      </w:tr>
      <w:tr w:rsidR="00410389" w:rsidTr="00904F86">
        <w:trPr>
          <w:trHeight w:val="339"/>
          <w:ins w:id="4872" w:author="SK" w:date="2017-11-26T07:47:00Z"/>
        </w:trPr>
        <w:tc>
          <w:tcPr>
            <w:tcW w:w="2136" w:type="dxa"/>
          </w:tcPr>
          <w:p w:rsidR="00410389" w:rsidRDefault="00410389" w:rsidP="00904F86">
            <w:pPr>
              <w:jc w:val="center"/>
              <w:rPr>
                <w:ins w:id="4873" w:author="SK" w:date="2017-11-26T07:47:00Z"/>
                <w:rFonts w:asciiTheme="minorEastAsia" w:hAnsiTheme="minorEastAsia"/>
              </w:rPr>
            </w:pPr>
            <w:ins w:id="4874" w:author="SK" w:date="2017-11-26T07:48:00Z">
              <w:r>
                <w:rPr>
                  <w:rFonts w:asciiTheme="minorEastAsia" w:hAnsiTheme="minorEastAsia" w:hint="eastAsia"/>
                </w:rPr>
                <w:lastRenderedPageBreak/>
                <w:t>mobile_no</w:t>
              </w:r>
            </w:ins>
          </w:p>
        </w:tc>
        <w:tc>
          <w:tcPr>
            <w:tcW w:w="1067" w:type="dxa"/>
          </w:tcPr>
          <w:p w:rsidR="00410389" w:rsidRDefault="00410389" w:rsidP="00904F86">
            <w:pPr>
              <w:jc w:val="center"/>
              <w:rPr>
                <w:ins w:id="4875" w:author="SK" w:date="2017-11-26T07:47:00Z"/>
                <w:rFonts w:asciiTheme="minorEastAsia" w:hAnsiTheme="minorEastAsia"/>
              </w:rPr>
            </w:pPr>
            <w:ins w:id="4876" w:author="SK" w:date="2017-11-26T07:48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410389" w:rsidRDefault="00410389" w:rsidP="00904F86">
            <w:pPr>
              <w:jc w:val="center"/>
              <w:rPr>
                <w:ins w:id="4877" w:author="SK" w:date="2017-11-26T07:47:00Z"/>
                <w:rFonts w:ascii="宋体" w:hAnsi="宋体"/>
              </w:rPr>
            </w:pPr>
            <w:ins w:id="4878" w:author="SK" w:date="2017-11-26T07:48:00Z">
              <w:r>
                <w:rPr>
                  <w:rFonts w:ascii="宋体" w:hAnsi="宋体" w:hint="eastAsia"/>
                </w:rPr>
                <w:t>11</w:t>
              </w:r>
            </w:ins>
          </w:p>
        </w:tc>
        <w:tc>
          <w:tcPr>
            <w:tcW w:w="959" w:type="dxa"/>
          </w:tcPr>
          <w:p w:rsidR="00410389" w:rsidRDefault="00410389" w:rsidP="00904F86">
            <w:pPr>
              <w:jc w:val="center"/>
              <w:rPr>
                <w:ins w:id="4879" w:author="SK" w:date="2017-11-26T07:47:00Z"/>
                <w:rFonts w:asciiTheme="minorEastAsia" w:hAnsiTheme="minorEastAsia"/>
              </w:rPr>
            </w:pPr>
            <w:ins w:id="4880" w:author="SK" w:date="2017-11-26T07:48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817" w:type="dxa"/>
          </w:tcPr>
          <w:p w:rsidR="00410389" w:rsidRDefault="00410389" w:rsidP="00904F86">
            <w:pPr>
              <w:jc w:val="center"/>
              <w:rPr>
                <w:ins w:id="4881" w:author="SK" w:date="2017-11-26T07:47:00Z"/>
                <w:rFonts w:asciiTheme="minorEastAsia" w:hAnsiTheme="minorEastAsia"/>
              </w:rPr>
            </w:pPr>
            <w:ins w:id="4882" w:author="SK" w:date="2017-11-26T07:49:00Z">
              <w:r>
                <w:rPr>
                  <w:rFonts w:asciiTheme="minorEastAsia" w:hAnsiTheme="minorEastAsia" w:hint="eastAsia"/>
                </w:rPr>
                <w:t>会员手机号</w:t>
              </w:r>
            </w:ins>
          </w:p>
        </w:tc>
        <w:tc>
          <w:tcPr>
            <w:tcW w:w="1747" w:type="dxa"/>
          </w:tcPr>
          <w:p w:rsidR="00410389" w:rsidRDefault="00410389" w:rsidP="00904F86">
            <w:pPr>
              <w:jc w:val="center"/>
              <w:rPr>
                <w:ins w:id="4883" w:author="SK" w:date="2017-11-26T07:47:00Z"/>
                <w:rFonts w:asciiTheme="minorEastAsia" w:hAnsiTheme="minorEastAsia"/>
              </w:rPr>
            </w:pPr>
          </w:p>
        </w:tc>
      </w:tr>
      <w:tr w:rsidR="00410389" w:rsidTr="00904F86">
        <w:trPr>
          <w:trHeight w:val="339"/>
          <w:ins w:id="4884" w:author="SK" w:date="2017-11-26T07:47:00Z"/>
        </w:trPr>
        <w:tc>
          <w:tcPr>
            <w:tcW w:w="2136" w:type="dxa"/>
          </w:tcPr>
          <w:p w:rsidR="00410389" w:rsidRDefault="00410389" w:rsidP="00904F86">
            <w:pPr>
              <w:jc w:val="center"/>
              <w:rPr>
                <w:ins w:id="4885" w:author="SK" w:date="2017-11-26T07:47:00Z"/>
                <w:rFonts w:asciiTheme="minorEastAsia" w:hAnsiTheme="minorEastAsia"/>
              </w:rPr>
            </w:pPr>
            <w:ins w:id="4886" w:author="SK" w:date="2017-11-26T07:48:00Z">
              <w:r>
                <w:rPr>
                  <w:rFonts w:asciiTheme="minorEastAsia" w:hAnsiTheme="minorEastAsia" w:hint="eastAsia"/>
                </w:rPr>
                <w:t>cust_name</w:t>
              </w:r>
            </w:ins>
          </w:p>
        </w:tc>
        <w:tc>
          <w:tcPr>
            <w:tcW w:w="1067" w:type="dxa"/>
          </w:tcPr>
          <w:p w:rsidR="00410389" w:rsidRDefault="00410389" w:rsidP="00904F86">
            <w:pPr>
              <w:jc w:val="center"/>
              <w:rPr>
                <w:ins w:id="4887" w:author="SK" w:date="2017-11-26T07:47:00Z"/>
                <w:rFonts w:asciiTheme="minorEastAsia" w:hAnsiTheme="minorEastAsia"/>
              </w:rPr>
            </w:pPr>
            <w:ins w:id="4888" w:author="SK" w:date="2017-11-26T07:49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410389" w:rsidRDefault="00410389" w:rsidP="00904F86">
            <w:pPr>
              <w:jc w:val="center"/>
              <w:rPr>
                <w:ins w:id="4889" w:author="SK" w:date="2017-11-26T07:47:00Z"/>
                <w:rFonts w:ascii="宋体" w:hAnsi="宋体"/>
              </w:rPr>
            </w:pPr>
            <w:ins w:id="4890" w:author="SK" w:date="2017-11-26T07:49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410389" w:rsidRDefault="00410389" w:rsidP="00904F86">
            <w:pPr>
              <w:jc w:val="center"/>
              <w:rPr>
                <w:ins w:id="4891" w:author="SK" w:date="2017-11-26T07:47:00Z"/>
                <w:rFonts w:asciiTheme="minorEastAsia" w:hAnsiTheme="minorEastAsia"/>
              </w:rPr>
            </w:pPr>
            <w:ins w:id="4892" w:author="SK" w:date="2017-11-26T07:49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817" w:type="dxa"/>
          </w:tcPr>
          <w:p w:rsidR="00410389" w:rsidRDefault="00410389" w:rsidP="00904F86">
            <w:pPr>
              <w:jc w:val="center"/>
              <w:rPr>
                <w:ins w:id="4893" w:author="SK" w:date="2017-11-26T07:47:00Z"/>
                <w:rFonts w:asciiTheme="minorEastAsia" w:hAnsiTheme="minorEastAsia"/>
              </w:rPr>
            </w:pPr>
            <w:ins w:id="4894" w:author="SK" w:date="2017-11-26T07:49:00Z">
              <w:r>
                <w:rPr>
                  <w:rFonts w:asciiTheme="minorEastAsia" w:hAnsiTheme="minorEastAsia" w:hint="eastAsia"/>
                </w:rPr>
                <w:t>会员名称</w:t>
              </w:r>
            </w:ins>
          </w:p>
        </w:tc>
        <w:tc>
          <w:tcPr>
            <w:tcW w:w="1747" w:type="dxa"/>
          </w:tcPr>
          <w:p w:rsidR="00410389" w:rsidRDefault="00410389" w:rsidP="00904F86">
            <w:pPr>
              <w:jc w:val="center"/>
              <w:rPr>
                <w:ins w:id="4895" w:author="SK" w:date="2017-11-26T07:47:00Z"/>
                <w:rFonts w:asciiTheme="minorEastAsia" w:hAnsiTheme="minorEastAsia"/>
              </w:rPr>
            </w:pPr>
          </w:p>
        </w:tc>
      </w:tr>
      <w:tr w:rsidR="00410389" w:rsidTr="00904F86">
        <w:trPr>
          <w:trHeight w:val="339"/>
          <w:ins w:id="4896" w:author="SK" w:date="2017-11-26T07:49:00Z"/>
        </w:trPr>
        <w:tc>
          <w:tcPr>
            <w:tcW w:w="2136" w:type="dxa"/>
          </w:tcPr>
          <w:p w:rsidR="00410389" w:rsidRDefault="00410389" w:rsidP="00904F86">
            <w:pPr>
              <w:jc w:val="center"/>
              <w:rPr>
                <w:ins w:id="4897" w:author="SK" w:date="2017-11-26T07:49:00Z"/>
                <w:rFonts w:asciiTheme="minorEastAsia" w:hAnsiTheme="minorEastAsia"/>
              </w:rPr>
            </w:pPr>
            <w:ins w:id="4898" w:author="SK" w:date="2017-11-26T07:49:00Z">
              <w:r>
                <w:rPr>
                  <w:rFonts w:asciiTheme="minorEastAsia" w:hAnsiTheme="minorEastAsia" w:hint="eastAsia"/>
                </w:rPr>
                <w:t>star_lvl</w:t>
              </w:r>
            </w:ins>
          </w:p>
        </w:tc>
        <w:tc>
          <w:tcPr>
            <w:tcW w:w="1067" w:type="dxa"/>
          </w:tcPr>
          <w:p w:rsidR="00410389" w:rsidRDefault="00410389" w:rsidP="00904F86">
            <w:pPr>
              <w:jc w:val="center"/>
              <w:rPr>
                <w:ins w:id="4899" w:author="SK" w:date="2017-11-26T07:49:00Z"/>
                <w:rFonts w:asciiTheme="minorEastAsia" w:hAnsiTheme="minorEastAsia"/>
              </w:rPr>
            </w:pPr>
            <w:ins w:id="4900" w:author="SK" w:date="2017-11-26T07:49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6" w:type="dxa"/>
          </w:tcPr>
          <w:p w:rsidR="00410389" w:rsidRDefault="00410389" w:rsidP="00904F86">
            <w:pPr>
              <w:jc w:val="center"/>
              <w:rPr>
                <w:ins w:id="4901" w:author="SK" w:date="2017-11-26T07:49:00Z"/>
                <w:rFonts w:ascii="宋体" w:hAnsi="宋体"/>
              </w:rPr>
            </w:pPr>
            <w:ins w:id="4902" w:author="SK" w:date="2017-11-26T07:49:00Z">
              <w:r>
                <w:rPr>
                  <w:rFonts w:asciiTheme="minorEastAsia" w:hAnsiTheme="minorEastAsia" w:hint="eastAsia"/>
                </w:rPr>
                <w:t>1</w:t>
              </w:r>
            </w:ins>
          </w:p>
        </w:tc>
        <w:tc>
          <w:tcPr>
            <w:tcW w:w="959" w:type="dxa"/>
          </w:tcPr>
          <w:p w:rsidR="00410389" w:rsidRDefault="00410389" w:rsidP="00904F86">
            <w:pPr>
              <w:jc w:val="center"/>
              <w:rPr>
                <w:ins w:id="4903" w:author="SK" w:date="2017-11-26T07:49:00Z"/>
                <w:rFonts w:asciiTheme="minorEastAsia" w:hAnsiTheme="minorEastAsia"/>
              </w:rPr>
            </w:pPr>
            <w:ins w:id="4904" w:author="SK" w:date="2017-11-26T07:49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817" w:type="dxa"/>
          </w:tcPr>
          <w:p w:rsidR="00410389" w:rsidRDefault="00410389" w:rsidP="00904F86">
            <w:pPr>
              <w:jc w:val="center"/>
              <w:rPr>
                <w:ins w:id="4905" w:author="SK" w:date="2017-11-26T07:49:00Z"/>
                <w:rFonts w:asciiTheme="minorEastAsia" w:hAnsiTheme="minorEastAsia"/>
              </w:rPr>
            </w:pPr>
            <w:ins w:id="4906" w:author="SK" w:date="2017-11-26T07:49:00Z">
              <w:r>
                <w:rPr>
                  <w:rFonts w:asciiTheme="minorEastAsia" w:hAnsiTheme="minorEastAsia" w:hint="eastAsia"/>
                </w:rPr>
                <w:t>星级</w:t>
              </w:r>
            </w:ins>
          </w:p>
        </w:tc>
        <w:tc>
          <w:tcPr>
            <w:tcW w:w="1747" w:type="dxa"/>
          </w:tcPr>
          <w:p w:rsidR="00410389" w:rsidRDefault="00410389" w:rsidP="006A0EB5">
            <w:pPr>
              <w:jc w:val="center"/>
              <w:rPr>
                <w:ins w:id="4907" w:author="SK" w:date="2017-11-26T07:49:00Z"/>
                <w:rFonts w:asciiTheme="minorEastAsia" w:hAnsiTheme="minorEastAsia"/>
              </w:rPr>
            </w:pPr>
            <w:ins w:id="4908" w:author="SK" w:date="2017-11-26T07:49:00Z">
              <w:r>
                <w:rPr>
                  <w:rFonts w:asciiTheme="minorEastAsia" w:hAnsiTheme="minorEastAsia" w:hint="eastAsia"/>
                </w:rPr>
                <w:t>1=一星</w:t>
              </w:r>
            </w:ins>
          </w:p>
          <w:p w:rsidR="00410389" w:rsidRDefault="00410389" w:rsidP="006A0EB5">
            <w:pPr>
              <w:jc w:val="center"/>
              <w:rPr>
                <w:ins w:id="4909" w:author="SK" w:date="2017-11-26T07:49:00Z"/>
                <w:rFonts w:asciiTheme="minorEastAsia" w:hAnsiTheme="minorEastAsia"/>
              </w:rPr>
            </w:pPr>
            <w:ins w:id="4910" w:author="SK" w:date="2017-11-26T07:49:00Z">
              <w:r>
                <w:rPr>
                  <w:rFonts w:asciiTheme="minorEastAsia" w:hAnsiTheme="minorEastAsia" w:hint="eastAsia"/>
                </w:rPr>
                <w:t>2=二星</w:t>
              </w:r>
            </w:ins>
          </w:p>
          <w:p w:rsidR="00410389" w:rsidRDefault="00410389" w:rsidP="006A0EB5">
            <w:pPr>
              <w:jc w:val="center"/>
              <w:rPr>
                <w:ins w:id="4911" w:author="SK" w:date="2017-11-26T07:49:00Z"/>
                <w:rFonts w:asciiTheme="minorEastAsia" w:hAnsiTheme="minorEastAsia"/>
              </w:rPr>
            </w:pPr>
            <w:ins w:id="4912" w:author="SK" w:date="2017-11-26T07:49:00Z">
              <w:r>
                <w:rPr>
                  <w:rFonts w:asciiTheme="minorEastAsia" w:hAnsiTheme="minorEastAsia" w:hint="eastAsia"/>
                </w:rPr>
                <w:t>3=三星</w:t>
              </w:r>
            </w:ins>
          </w:p>
          <w:p w:rsidR="00410389" w:rsidRDefault="00410389" w:rsidP="006A0EB5">
            <w:pPr>
              <w:jc w:val="center"/>
              <w:rPr>
                <w:ins w:id="4913" w:author="SK" w:date="2017-11-26T07:49:00Z"/>
                <w:rFonts w:asciiTheme="minorEastAsia" w:hAnsiTheme="minorEastAsia"/>
              </w:rPr>
            </w:pPr>
            <w:ins w:id="4914" w:author="SK" w:date="2017-11-26T07:49:00Z">
              <w:r>
                <w:rPr>
                  <w:rFonts w:asciiTheme="minorEastAsia" w:hAnsiTheme="minorEastAsia" w:hint="eastAsia"/>
                </w:rPr>
                <w:t>4=四星</w:t>
              </w:r>
            </w:ins>
          </w:p>
          <w:p w:rsidR="00410389" w:rsidRDefault="00410389" w:rsidP="00904F86">
            <w:pPr>
              <w:jc w:val="center"/>
              <w:rPr>
                <w:ins w:id="4915" w:author="SK" w:date="2017-11-26T07:49:00Z"/>
                <w:rFonts w:asciiTheme="minorEastAsia" w:hAnsiTheme="minorEastAsia"/>
              </w:rPr>
            </w:pPr>
            <w:ins w:id="4916" w:author="SK" w:date="2017-11-26T07:49:00Z">
              <w:r>
                <w:rPr>
                  <w:rFonts w:asciiTheme="minorEastAsia" w:hAnsiTheme="minorEastAsia" w:hint="eastAsia"/>
                </w:rPr>
                <w:t>5=五星</w:t>
              </w:r>
            </w:ins>
          </w:p>
        </w:tc>
      </w:tr>
      <w:tr w:rsidR="00410389" w:rsidTr="00904F86">
        <w:trPr>
          <w:trHeight w:val="339"/>
          <w:ins w:id="4917" w:author="SK" w:date="2017-11-26T07:49:00Z"/>
        </w:trPr>
        <w:tc>
          <w:tcPr>
            <w:tcW w:w="2136" w:type="dxa"/>
          </w:tcPr>
          <w:p w:rsidR="00410389" w:rsidRDefault="00410389" w:rsidP="00904F86">
            <w:pPr>
              <w:jc w:val="center"/>
              <w:rPr>
                <w:ins w:id="4918" w:author="SK" w:date="2017-11-26T07:49:00Z"/>
                <w:rFonts w:asciiTheme="minorEastAsia" w:hAnsiTheme="minorEastAsia"/>
              </w:rPr>
            </w:pPr>
            <w:ins w:id="4919" w:author="SK" w:date="2017-11-26T07:49:00Z">
              <w:r>
                <w:rPr>
                  <w:rFonts w:ascii="宋体" w:hAnsi="宋体" w:hint="eastAsia"/>
                </w:rPr>
                <w:t>cust_type</w:t>
              </w:r>
            </w:ins>
          </w:p>
        </w:tc>
        <w:tc>
          <w:tcPr>
            <w:tcW w:w="1067" w:type="dxa"/>
          </w:tcPr>
          <w:p w:rsidR="00410389" w:rsidRDefault="00410389" w:rsidP="00904F86">
            <w:pPr>
              <w:jc w:val="center"/>
              <w:rPr>
                <w:ins w:id="4920" w:author="SK" w:date="2017-11-26T07:49:00Z"/>
                <w:rFonts w:asciiTheme="minorEastAsia" w:hAnsiTheme="minorEastAsia"/>
              </w:rPr>
            </w:pPr>
            <w:ins w:id="4921" w:author="SK" w:date="2017-11-26T07:49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10389" w:rsidRDefault="00410389" w:rsidP="00904F86">
            <w:pPr>
              <w:jc w:val="center"/>
              <w:rPr>
                <w:ins w:id="4922" w:author="SK" w:date="2017-11-26T07:49:00Z"/>
                <w:rFonts w:ascii="宋体" w:hAnsi="宋体"/>
              </w:rPr>
            </w:pPr>
            <w:ins w:id="4923" w:author="SK" w:date="2017-11-26T07:49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959" w:type="dxa"/>
          </w:tcPr>
          <w:p w:rsidR="00410389" w:rsidRDefault="00410389" w:rsidP="00904F86">
            <w:pPr>
              <w:jc w:val="center"/>
              <w:rPr>
                <w:ins w:id="4924" w:author="SK" w:date="2017-11-26T07:49:00Z"/>
                <w:rFonts w:asciiTheme="minorEastAsia" w:hAnsiTheme="minorEastAsia"/>
              </w:rPr>
            </w:pPr>
            <w:ins w:id="4925" w:author="SK" w:date="2017-11-26T07:49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17" w:type="dxa"/>
          </w:tcPr>
          <w:p w:rsidR="00410389" w:rsidRDefault="00410389" w:rsidP="00904F86">
            <w:pPr>
              <w:jc w:val="center"/>
              <w:rPr>
                <w:ins w:id="4926" w:author="SK" w:date="2017-11-26T07:49:00Z"/>
                <w:rFonts w:asciiTheme="minorEastAsia" w:hAnsiTheme="minorEastAsia"/>
              </w:rPr>
            </w:pPr>
            <w:ins w:id="4927" w:author="SK" w:date="2017-11-26T07:49:00Z">
              <w:r>
                <w:rPr>
                  <w:rFonts w:ascii="宋体" w:hAnsi="宋体" w:hint="eastAsia"/>
                </w:rPr>
                <w:t>会员类型</w:t>
              </w:r>
            </w:ins>
          </w:p>
        </w:tc>
        <w:tc>
          <w:tcPr>
            <w:tcW w:w="1747" w:type="dxa"/>
          </w:tcPr>
          <w:p w:rsidR="00410389" w:rsidRDefault="00410389" w:rsidP="006A0EB5">
            <w:pPr>
              <w:jc w:val="center"/>
              <w:rPr>
                <w:ins w:id="4928" w:author="SK" w:date="2017-11-26T07:49:00Z"/>
                <w:rFonts w:ascii="宋体" w:hAnsi="宋体"/>
              </w:rPr>
            </w:pPr>
            <w:ins w:id="4929" w:author="SK" w:date="2017-11-26T07:49:00Z">
              <w:r w:rsidRPr="002D11F8">
                <w:rPr>
                  <w:rFonts w:ascii="宋体" w:hAnsi="宋体" w:hint="eastAsia"/>
                </w:rPr>
                <w:t>1=</w:t>
              </w:r>
              <w:r>
                <w:rPr>
                  <w:rFonts w:ascii="宋体" w:hAnsi="宋体" w:hint="eastAsia"/>
                </w:rPr>
                <w:t>普通会员</w:t>
              </w:r>
            </w:ins>
          </w:p>
          <w:p w:rsidR="00410389" w:rsidRDefault="00410389" w:rsidP="006A0EB5">
            <w:pPr>
              <w:jc w:val="center"/>
              <w:rPr>
                <w:ins w:id="4930" w:author="SK" w:date="2017-11-26T07:49:00Z"/>
                <w:rFonts w:ascii="宋体" w:hAnsi="宋体"/>
              </w:rPr>
            </w:pPr>
            <w:ins w:id="4931" w:author="SK" w:date="2017-11-26T07:49:00Z">
              <w:r w:rsidRPr="002D11F8">
                <w:rPr>
                  <w:rFonts w:ascii="宋体" w:hAnsi="宋体" w:hint="eastAsia"/>
                </w:rPr>
                <w:t>2=</w:t>
              </w:r>
              <w:r>
                <w:rPr>
                  <w:rFonts w:ascii="宋体" w:hAnsi="宋体" w:hint="eastAsia"/>
                </w:rPr>
                <w:t>诺星</w:t>
              </w:r>
            </w:ins>
          </w:p>
          <w:p w:rsidR="00410389" w:rsidRDefault="00410389" w:rsidP="00904F86">
            <w:pPr>
              <w:jc w:val="center"/>
              <w:rPr>
                <w:ins w:id="4932" w:author="SK" w:date="2017-11-26T07:49:00Z"/>
                <w:rFonts w:asciiTheme="minorEastAsia" w:hAnsiTheme="minorEastAsia"/>
              </w:rPr>
            </w:pPr>
            <w:ins w:id="4933" w:author="SK" w:date="2017-11-26T07:49:00Z">
              <w:r w:rsidRPr="002D11F8">
                <w:rPr>
                  <w:rFonts w:ascii="宋体" w:hAnsi="宋体" w:hint="eastAsia"/>
                </w:rPr>
                <w:t>3=诺商</w:t>
              </w:r>
            </w:ins>
          </w:p>
        </w:tc>
      </w:tr>
      <w:tr w:rsidR="00410389" w:rsidTr="00904F86">
        <w:trPr>
          <w:trHeight w:val="353"/>
          <w:ins w:id="4934" w:author="SK" w:date="2017-11-15T13:47:00Z"/>
        </w:trPr>
        <w:tc>
          <w:tcPr>
            <w:tcW w:w="2136" w:type="dxa"/>
          </w:tcPr>
          <w:p w:rsidR="00410389" w:rsidRDefault="00410389" w:rsidP="00904F86">
            <w:pPr>
              <w:jc w:val="center"/>
              <w:rPr>
                <w:ins w:id="4935" w:author="SK" w:date="2017-11-15T13:47:00Z"/>
                <w:rFonts w:ascii="宋体" w:hAnsi="宋体"/>
              </w:rPr>
            </w:pPr>
            <w:ins w:id="4936" w:author="SK" w:date="2017-11-15T13:47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410389" w:rsidRDefault="00410389" w:rsidP="00904F86">
            <w:pPr>
              <w:jc w:val="center"/>
              <w:rPr>
                <w:ins w:id="4937" w:author="SK" w:date="2017-11-15T13:47:00Z"/>
                <w:rFonts w:ascii="宋体" w:hAnsi="宋体"/>
              </w:rPr>
            </w:pPr>
            <w:ins w:id="4938" w:author="SK" w:date="2017-11-15T13:4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10389" w:rsidRDefault="00410389" w:rsidP="00904F86">
            <w:pPr>
              <w:jc w:val="center"/>
              <w:rPr>
                <w:ins w:id="4939" w:author="SK" w:date="2017-11-15T13:47:00Z"/>
                <w:rFonts w:ascii="宋体" w:hAnsi="宋体"/>
              </w:rPr>
            </w:pPr>
            <w:ins w:id="4940" w:author="SK" w:date="2017-11-15T13:4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410389" w:rsidRDefault="00410389" w:rsidP="00904F86">
            <w:pPr>
              <w:jc w:val="center"/>
              <w:rPr>
                <w:ins w:id="4941" w:author="SK" w:date="2017-11-15T13:47:00Z"/>
                <w:rFonts w:ascii="宋体" w:hAnsi="宋体"/>
              </w:rPr>
            </w:pPr>
            <w:ins w:id="4942" w:author="SK" w:date="2017-11-15T13:4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410389" w:rsidRDefault="00410389" w:rsidP="00904F86">
            <w:pPr>
              <w:jc w:val="center"/>
              <w:rPr>
                <w:ins w:id="4943" w:author="SK" w:date="2017-11-15T13:47:00Z"/>
                <w:rFonts w:ascii="宋体" w:hAnsi="宋体"/>
              </w:rPr>
            </w:pPr>
            <w:ins w:id="4944" w:author="SK" w:date="2017-11-15T13:47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747" w:type="dxa"/>
          </w:tcPr>
          <w:p w:rsidR="00410389" w:rsidRDefault="00410389" w:rsidP="00904F86">
            <w:pPr>
              <w:jc w:val="center"/>
              <w:rPr>
                <w:ins w:id="4945" w:author="SK" w:date="2017-11-15T13:47:00Z"/>
                <w:rFonts w:ascii="宋体" w:hAnsi="宋体"/>
              </w:rPr>
            </w:pPr>
          </w:p>
        </w:tc>
      </w:tr>
      <w:tr w:rsidR="00410389" w:rsidTr="00904F86">
        <w:trPr>
          <w:trHeight w:val="353"/>
          <w:ins w:id="4946" w:author="SK" w:date="2017-11-15T13:47:00Z"/>
        </w:trPr>
        <w:tc>
          <w:tcPr>
            <w:tcW w:w="2136" w:type="dxa"/>
          </w:tcPr>
          <w:p w:rsidR="00410389" w:rsidRDefault="00410389" w:rsidP="00904F86">
            <w:pPr>
              <w:jc w:val="center"/>
              <w:rPr>
                <w:ins w:id="4947" w:author="SK" w:date="2017-11-15T13:47:00Z"/>
                <w:rFonts w:ascii="宋体" w:hAnsi="宋体"/>
              </w:rPr>
            </w:pPr>
            <w:ins w:id="4948" w:author="SK" w:date="2017-11-15T13:47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410389" w:rsidRDefault="00410389" w:rsidP="00904F86">
            <w:pPr>
              <w:jc w:val="center"/>
              <w:rPr>
                <w:ins w:id="4949" w:author="SK" w:date="2017-11-15T13:47:00Z"/>
                <w:rFonts w:ascii="宋体" w:hAnsi="宋体"/>
              </w:rPr>
            </w:pPr>
            <w:ins w:id="4950" w:author="SK" w:date="2017-11-15T13:4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10389" w:rsidRDefault="00410389" w:rsidP="00904F86">
            <w:pPr>
              <w:jc w:val="center"/>
              <w:rPr>
                <w:ins w:id="4951" w:author="SK" w:date="2017-11-15T13:47:00Z"/>
                <w:rFonts w:ascii="宋体" w:hAnsi="宋体"/>
              </w:rPr>
            </w:pPr>
            <w:ins w:id="4952" w:author="SK" w:date="2017-11-15T13:4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410389" w:rsidRDefault="00410389" w:rsidP="00904F86">
            <w:pPr>
              <w:jc w:val="center"/>
              <w:rPr>
                <w:ins w:id="4953" w:author="SK" w:date="2017-11-15T13:47:00Z"/>
                <w:rFonts w:ascii="宋体" w:hAnsi="宋体"/>
              </w:rPr>
            </w:pPr>
            <w:ins w:id="4954" w:author="SK" w:date="2017-11-15T13:4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410389" w:rsidRDefault="00410389" w:rsidP="00904F86">
            <w:pPr>
              <w:jc w:val="center"/>
              <w:rPr>
                <w:ins w:id="4955" w:author="SK" w:date="2017-11-15T13:47:00Z"/>
                <w:rFonts w:ascii="宋体" w:hAnsi="宋体"/>
              </w:rPr>
            </w:pPr>
            <w:ins w:id="4956" w:author="SK" w:date="2017-11-15T13:47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747" w:type="dxa"/>
          </w:tcPr>
          <w:p w:rsidR="00410389" w:rsidRDefault="00410389" w:rsidP="00904F86">
            <w:pPr>
              <w:jc w:val="center"/>
              <w:rPr>
                <w:ins w:id="4957" w:author="SK" w:date="2017-11-15T13:47:00Z"/>
                <w:rFonts w:ascii="宋体" w:hAnsi="宋体"/>
              </w:rPr>
            </w:pPr>
          </w:p>
        </w:tc>
      </w:tr>
    </w:tbl>
    <w:p w:rsidR="00DE1E10" w:rsidRDefault="00E64A30" w:rsidP="00DE1E10">
      <w:pPr>
        <w:pStyle w:val="3"/>
        <w:rPr>
          <w:ins w:id="4958" w:author="SK" w:date="2017-11-26T06:27:00Z"/>
        </w:rPr>
      </w:pPr>
      <w:bookmarkStart w:id="4959" w:name="_Toc499446938"/>
      <w:ins w:id="4960" w:author="SK" w:date="2017-11-26T06:27:00Z">
        <w:r>
          <w:rPr>
            <w:rFonts w:hint="eastAsia"/>
          </w:rPr>
          <w:t>代理信息查询</w:t>
        </w:r>
        <w:bookmarkEnd w:id="4959"/>
      </w:ins>
    </w:p>
    <w:p w:rsidR="00DE1E10" w:rsidRDefault="00DE1E10" w:rsidP="00DE1E10">
      <w:pPr>
        <w:rPr>
          <w:ins w:id="4961" w:author="SK" w:date="2017-11-26T06:27:00Z"/>
        </w:rPr>
      </w:pPr>
      <w:ins w:id="4962" w:author="SK" w:date="2017-11-26T06:27:00Z">
        <w:r>
          <w:rPr>
            <w:rFonts w:hint="eastAsia"/>
          </w:rPr>
          <w:t>报文描述：查询</w:t>
        </w:r>
        <w:r w:rsidR="00B44F8B">
          <w:rPr>
            <w:rFonts w:hint="eastAsia"/>
          </w:rPr>
          <w:t>该会员的下级代理信息</w:t>
        </w:r>
      </w:ins>
      <w:ins w:id="4963" w:author="SK" w:date="2017-11-26T06:59:00Z">
        <w:r w:rsidR="006F3FE5">
          <w:rPr>
            <w:rFonts w:hint="eastAsia"/>
          </w:rPr>
          <w:t>。</w:t>
        </w:r>
      </w:ins>
    </w:p>
    <w:p w:rsidR="00DE1E10" w:rsidRDefault="00DE1E10" w:rsidP="00DE1E10">
      <w:pPr>
        <w:rPr>
          <w:ins w:id="4964" w:author="SK" w:date="2017-11-26T06:59:00Z"/>
        </w:rPr>
      </w:pPr>
      <w:ins w:id="4965" w:author="SK" w:date="2017-11-26T06:27:00Z">
        <w:r>
          <w:rPr>
            <w:rFonts w:hint="eastAsia"/>
          </w:rPr>
          <w:t>接收前置系统报文，调用</w:t>
        </w:r>
      </w:ins>
      <w:ins w:id="4966" w:author="SK" w:date="2017-11-26T06:28:00Z">
        <w:r w:rsidR="006C32E7">
          <w:rPr>
            <w:rFonts w:hint="eastAsia"/>
          </w:rPr>
          <w:t>代理信息查询</w:t>
        </w:r>
        <w:r w:rsidR="001D03E7">
          <w:rPr>
            <w:rFonts w:hint="eastAsia"/>
          </w:rPr>
          <w:t>服务</w:t>
        </w:r>
      </w:ins>
    </w:p>
    <w:p w:rsidR="003325B2" w:rsidRDefault="003325B2" w:rsidP="00DE1E10">
      <w:pPr>
        <w:rPr>
          <w:ins w:id="4967" w:author="SK" w:date="2017-11-26T07:00:00Z"/>
        </w:rPr>
      </w:pPr>
      <w:ins w:id="4968" w:author="SK" w:date="2017-11-26T06:59:00Z">
        <w:r>
          <w:rPr>
            <w:rFonts w:hint="eastAsia"/>
          </w:rPr>
          <w:t>备注：若会员是省代</w:t>
        </w:r>
      </w:ins>
      <w:ins w:id="4969" w:author="SK" w:date="2017-11-26T07:00:00Z">
        <w:r>
          <w:rPr>
            <w:rFonts w:hint="eastAsia"/>
          </w:rPr>
          <w:t>则返回市代</w:t>
        </w:r>
        <w:r w:rsidR="006F500C">
          <w:rPr>
            <w:rFonts w:hint="eastAsia"/>
          </w:rPr>
          <w:t>列表</w:t>
        </w:r>
        <w:r>
          <w:rPr>
            <w:rFonts w:hint="eastAsia"/>
          </w:rPr>
          <w:t>，若会员市代则返回区代</w:t>
        </w:r>
        <w:r w:rsidR="006F500C">
          <w:rPr>
            <w:rFonts w:hint="eastAsia"/>
          </w:rPr>
          <w:t>列表</w:t>
        </w:r>
        <w:r w:rsidR="00E17191">
          <w:rPr>
            <w:rFonts w:hint="eastAsia"/>
          </w:rPr>
          <w:t>。</w:t>
        </w:r>
      </w:ins>
    </w:p>
    <w:p w:rsidR="00E17191" w:rsidRPr="00E17191" w:rsidRDefault="00E17191" w:rsidP="00DE1E10">
      <w:pPr>
        <w:rPr>
          <w:ins w:id="4970" w:author="SK" w:date="2017-11-26T06:27:00Z"/>
        </w:rPr>
      </w:pPr>
      <w:ins w:id="4971" w:author="SK" w:date="2017-11-26T07:00:00Z">
        <w:r>
          <w:rPr>
            <w:rFonts w:hint="eastAsia"/>
          </w:rPr>
          <w:t>若为区代则直接返回该区代</w:t>
        </w:r>
      </w:ins>
      <w:ins w:id="4972" w:author="SK" w:date="2017-11-26T07:01:00Z">
        <w:r>
          <w:rPr>
            <w:rFonts w:hint="eastAsia"/>
          </w:rPr>
          <w:t>下的会员信息</w:t>
        </w:r>
        <w:r w:rsidR="00D51A13">
          <w:rPr>
            <w:rFonts w:hint="eastAsia"/>
          </w:rPr>
          <w:t>。</w:t>
        </w:r>
      </w:ins>
    </w:p>
    <w:p w:rsidR="00DE1E10" w:rsidRDefault="00DE1E10" w:rsidP="00DE1E10">
      <w:pPr>
        <w:pStyle w:val="4"/>
        <w:rPr>
          <w:ins w:id="4973" w:author="SK" w:date="2017-11-26T06:27:00Z"/>
        </w:rPr>
      </w:pPr>
      <w:ins w:id="4974" w:author="SK" w:date="2017-11-26T06:27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DE1E10" w:rsidRDefault="00DE1E10" w:rsidP="00DE1E10">
      <w:pPr>
        <w:rPr>
          <w:ins w:id="4975" w:author="SK" w:date="2017-11-26T06:27:00Z"/>
        </w:rPr>
      </w:pPr>
      <w:ins w:id="4976" w:author="SK" w:date="2017-11-26T06:27:00Z">
        <w:r>
          <w:rPr>
            <w:rFonts w:hint="eastAsia"/>
          </w:rPr>
          <w:t>/qz/</w:t>
        </w:r>
        <w:r w:rsidR="00856882">
          <w:rPr>
            <w:rFonts w:hint="eastAsia"/>
          </w:rPr>
          <w:t>team/my_</w:t>
        </w:r>
      </w:ins>
      <w:ins w:id="4977" w:author="SK" w:date="2017-11-26T06:28:00Z">
        <w:r w:rsidR="00856882">
          <w:rPr>
            <w:rFonts w:hint="eastAsia"/>
          </w:rPr>
          <w:t>agent</w:t>
        </w:r>
      </w:ins>
      <w:ins w:id="4978" w:author="SK" w:date="2017-11-26T06:27:00Z">
        <w:r>
          <w:rPr>
            <w:rFonts w:hint="eastAsia"/>
          </w:rPr>
          <w:t>_qry</w:t>
        </w:r>
      </w:ins>
    </w:p>
    <w:p w:rsidR="00DE1E10" w:rsidRDefault="00DE1E10" w:rsidP="00DE1E10">
      <w:pPr>
        <w:pStyle w:val="4"/>
        <w:rPr>
          <w:ins w:id="4979" w:author="SK" w:date="2017-11-26T06:27:00Z"/>
        </w:rPr>
      </w:pPr>
      <w:ins w:id="4980" w:author="SK" w:date="2017-11-26T06:27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1416"/>
        <w:gridCol w:w="1584"/>
        <w:gridCol w:w="1523"/>
      </w:tblGrid>
      <w:tr w:rsidR="00DE1E10" w:rsidTr="006A0EB5">
        <w:trPr>
          <w:ins w:id="4981" w:author="SK" w:date="2017-11-26T06:27:00Z"/>
        </w:trPr>
        <w:tc>
          <w:tcPr>
            <w:tcW w:w="2136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4982" w:author="SK" w:date="2017-11-26T06:27:00Z"/>
              </w:rPr>
            </w:pPr>
            <w:ins w:id="4983" w:author="SK" w:date="2017-11-26T06:27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4984" w:author="SK" w:date="2017-11-26T06:27:00Z"/>
              </w:rPr>
            </w:pPr>
            <w:ins w:id="4985" w:author="SK" w:date="2017-11-26T06:27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4986" w:author="SK" w:date="2017-11-26T06:27:00Z"/>
              </w:rPr>
            </w:pPr>
            <w:ins w:id="4987" w:author="SK" w:date="2017-11-26T06:27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1416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4988" w:author="SK" w:date="2017-11-26T06:27:00Z"/>
              </w:rPr>
            </w:pPr>
            <w:ins w:id="4989" w:author="SK" w:date="2017-11-26T06:27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584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4990" w:author="SK" w:date="2017-11-26T06:27:00Z"/>
              </w:rPr>
            </w:pPr>
            <w:ins w:id="4991" w:author="SK" w:date="2017-11-26T06:27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523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4992" w:author="SK" w:date="2017-11-26T06:27:00Z"/>
              </w:rPr>
            </w:pPr>
            <w:ins w:id="4993" w:author="SK" w:date="2017-11-26T06:27:00Z">
              <w:r>
                <w:rPr>
                  <w:rFonts w:hint="eastAsia"/>
                </w:rPr>
                <w:t>备注</w:t>
              </w:r>
            </w:ins>
          </w:p>
        </w:tc>
      </w:tr>
      <w:tr w:rsidR="00DE1E10" w:rsidTr="006A0EB5">
        <w:trPr>
          <w:trHeight w:val="339"/>
          <w:ins w:id="4994" w:author="SK" w:date="2017-11-26T06:27:00Z"/>
        </w:trPr>
        <w:tc>
          <w:tcPr>
            <w:tcW w:w="2136" w:type="dxa"/>
          </w:tcPr>
          <w:p w:rsidR="00DE1E10" w:rsidRDefault="00A22996" w:rsidP="006A0EB5">
            <w:pPr>
              <w:jc w:val="center"/>
              <w:rPr>
                <w:ins w:id="4995" w:author="SK" w:date="2017-11-26T06:27:00Z"/>
                <w:rFonts w:ascii="宋体" w:hAnsi="宋体"/>
              </w:rPr>
            </w:pPr>
            <w:ins w:id="4996" w:author="SK" w:date="2017-11-26T07:37:00Z">
              <w:r>
                <w:rPr>
                  <w:rFonts w:ascii="宋体" w:hAnsi="宋体" w:hint="eastAsia"/>
                </w:rPr>
                <w:t>agent_no</w:t>
              </w:r>
            </w:ins>
          </w:p>
        </w:tc>
        <w:tc>
          <w:tcPr>
            <w:tcW w:w="1067" w:type="dxa"/>
          </w:tcPr>
          <w:p w:rsidR="00DE1E10" w:rsidRDefault="00DE1E10" w:rsidP="006A0EB5">
            <w:pPr>
              <w:jc w:val="center"/>
              <w:rPr>
                <w:ins w:id="4997" w:author="SK" w:date="2017-11-26T06:27:00Z"/>
                <w:rFonts w:ascii="宋体" w:hAnsi="宋体"/>
              </w:rPr>
            </w:pPr>
            <w:ins w:id="4998" w:author="SK" w:date="2017-11-26T06:2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DE1E10" w:rsidRDefault="00DE1E10" w:rsidP="006A0EB5">
            <w:pPr>
              <w:jc w:val="center"/>
              <w:rPr>
                <w:ins w:id="4999" w:author="SK" w:date="2017-11-26T06:27:00Z"/>
                <w:rFonts w:ascii="宋体" w:hAnsi="宋体"/>
              </w:rPr>
            </w:pPr>
            <w:ins w:id="5000" w:author="SK" w:date="2017-11-26T06:2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DE1E10" w:rsidRDefault="00DE1E10" w:rsidP="006A0EB5">
            <w:pPr>
              <w:jc w:val="center"/>
              <w:rPr>
                <w:ins w:id="5001" w:author="SK" w:date="2017-11-26T06:27:00Z"/>
                <w:rFonts w:ascii="宋体" w:hAnsi="宋体"/>
              </w:rPr>
            </w:pPr>
            <w:ins w:id="5002" w:author="SK" w:date="2017-11-26T06:2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DE1E10" w:rsidRDefault="00E74510" w:rsidP="006A0EB5">
            <w:pPr>
              <w:jc w:val="center"/>
              <w:rPr>
                <w:ins w:id="5003" w:author="SK" w:date="2017-11-26T06:27:00Z"/>
                <w:rFonts w:ascii="宋体" w:hAnsi="宋体"/>
              </w:rPr>
            </w:pPr>
            <w:ins w:id="5004" w:author="SK" w:date="2017-11-26T07:37:00Z">
              <w:r>
                <w:rPr>
                  <w:rFonts w:ascii="宋体" w:hAnsi="宋体" w:hint="eastAsia"/>
                </w:rPr>
                <w:t>代理账号</w:t>
              </w:r>
            </w:ins>
          </w:p>
        </w:tc>
        <w:tc>
          <w:tcPr>
            <w:tcW w:w="1523" w:type="dxa"/>
          </w:tcPr>
          <w:p w:rsidR="00DE1E10" w:rsidRDefault="00AA5B00" w:rsidP="006A0EB5">
            <w:pPr>
              <w:jc w:val="center"/>
              <w:rPr>
                <w:ins w:id="5005" w:author="SK" w:date="2017-11-26T06:27:00Z"/>
                <w:rFonts w:ascii="宋体" w:hAnsi="宋体"/>
              </w:rPr>
            </w:pPr>
            <w:ins w:id="5006" w:author="SK" w:date="2017-11-26T07:38:00Z">
              <w:r>
                <w:rPr>
                  <w:rFonts w:ascii="宋体" w:hAnsi="宋体" w:hint="eastAsia"/>
                </w:rPr>
                <w:t>即客户号</w:t>
              </w:r>
            </w:ins>
          </w:p>
        </w:tc>
      </w:tr>
      <w:tr w:rsidR="00D578D5" w:rsidTr="006A0EB5">
        <w:trPr>
          <w:trHeight w:val="339"/>
          <w:ins w:id="5007" w:author="SK" w:date="2017-11-29T00:00:00Z"/>
        </w:trPr>
        <w:tc>
          <w:tcPr>
            <w:tcW w:w="2136" w:type="dxa"/>
          </w:tcPr>
          <w:p w:rsidR="00D578D5" w:rsidRDefault="00D578D5" w:rsidP="006A0EB5">
            <w:pPr>
              <w:jc w:val="center"/>
              <w:rPr>
                <w:ins w:id="5008" w:author="SK" w:date="2017-11-29T00:00:00Z"/>
                <w:rFonts w:ascii="宋体" w:hAnsi="宋体"/>
              </w:rPr>
            </w:pPr>
            <w:ins w:id="5009" w:author="SK" w:date="2017-11-29T00:00:00Z">
              <w:r>
                <w:rPr>
                  <w:rFonts w:asciiTheme="minorEastAsia" w:hAnsiTheme="minorEastAsia" w:hint="eastAsia"/>
                </w:rPr>
                <w:t>per_page_show</w:t>
              </w:r>
            </w:ins>
          </w:p>
        </w:tc>
        <w:tc>
          <w:tcPr>
            <w:tcW w:w="1067" w:type="dxa"/>
          </w:tcPr>
          <w:p w:rsidR="00D578D5" w:rsidRDefault="00D578D5" w:rsidP="006A0EB5">
            <w:pPr>
              <w:jc w:val="center"/>
              <w:rPr>
                <w:ins w:id="5010" w:author="SK" w:date="2017-11-29T00:00:00Z"/>
                <w:rFonts w:ascii="宋体" w:hAnsi="宋体"/>
              </w:rPr>
            </w:pPr>
            <w:ins w:id="5011" w:author="SK" w:date="2017-11-29T00:00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6" w:type="dxa"/>
          </w:tcPr>
          <w:p w:rsidR="00D578D5" w:rsidRDefault="00D578D5" w:rsidP="006A0EB5">
            <w:pPr>
              <w:jc w:val="center"/>
              <w:rPr>
                <w:ins w:id="5012" w:author="SK" w:date="2017-11-29T00:00:00Z"/>
                <w:rFonts w:ascii="宋体" w:hAnsi="宋体"/>
              </w:rPr>
            </w:pPr>
            <w:ins w:id="5013" w:author="SK" w:date="2017-11-29T00:00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16" w:type="dxa"/>
          </w:tcPr>
          <w:p w:rsidR="00D578D5" w:rsidRDefault="00D578D5" w:rsidP="006A0EB5">
            <w:pPr>
              <w:jc w:val="center"/>
              <w:rPr>
                <w:ins w:id="5014" w:author="SK" w:date="2017-11-29T00:00:00Z"/>
                <w:rFonts w:ascii="宋体" w:hAnsi="宋体"/>
              </w:rPr>
            </w:pPr>
            <w:ins w:id="5015" w:author="SK" w:date="2017-11-29T00:0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84" w:type="dxa"/>
          </w:tcPr>
          <w:p w:rsidR="00D578D5" w:rsidRDefault="00D578D5" w:rsidP="006A0EB5">
            <w:pPr>
              <w:jc w:val="center"/>
              <w:rPr>
                <w:ins w:id="5016" w:author="SK" w:date="2017-11-29T00:00:00Z"/>
                <w:rFonts w:ascii="宋体" w:hAnsi="宋体"/>
              </w:rPr>
            </w:pPr>
            <w:ins w:id="5017" w:author="SK" w:date="2017-11-29T00:00:00Z">
              <w:r>
                <w:rPr>
                  <w:rFonts w:asciiTheme="minorEastAsia" w:hAnsiTheme="minorEastAsia" w:hint="eastAsia"/>
                </w:rPr>
                <w:t>每页显示记录数</w:t>
              </w:r>
            </w:ins>
          </w:p>
        </w:tc>
        <w:tc>
          <w:tcPr>
            <w:tcW w:w="1523" w:type="dxa"/>
          </w:tcPr>
          <w:p w:rsidR="00D578D5" w:rsidRDefault="00D578D5" w:rsidP="006A0EB5">
            <w:pPr>
              <w:jc w:val="center"/>
              <w:rPr>
                <w:ins w:id="5018" w:author="SK" w:date="2017-11-29T00:00:00Z"/>
                <w:rFonts w:ascii="宋体" w:hAnsi="宋体"/>
              </w:rPr>
            </w:pPr>
          </w:p>
        </w:tc>
      </w:tr>
      <w:tr w:rsidR="00D578D5" w:rsidTr="006A0EB5">
        <w:trPr>
          <w:trHeight w:val="339"/>
          <w:ins w:id="5019" w:author="SK" w:date="2017-11-29T00:00:00Z"/>
        </w:trPr>
        <w:tc>
          <w:tcPr>
            <w:tcW w:w="2136" w:type="dxa"/>
          </w:tcPr>
          <w:p w:rsidR="00D578D5" w:rsidRDefault="00D578D5" w:rsidP="006A0EB5">
            <w:pPr>
              <w:jc w:val="center"/>
              <w:rPr>
                <w:ins w:id="5020" w:author="SK" w:date="2017-11-29T00:00:00Z"/>
                <w:rFonts w:ascii="宋体" w:hAnsi="宋体"/>
              </w:rPr>
            </w:pPr>
            <w:ins w:id="5021" w:author="SK" w:date="2017-11-29T00:00:00Z">
              <w:r>
                <w:rPr>
                  <w:rFonts w:asciiTheme="minorEastAsia" w:hAnsiTheme="minorEastAsia" w:hint="eastAsia"/>
                </w:rPr>
                <w:t>begin_pos</w:t>
              </w:r>
            </w:ins>
          </w:p>
        </w:tc>
        <w:tc>
          <w:tcPr>
            <w:tcW w:w="1067" w:type="dxa"/>
          </w:tcPr>
          <w:p w:rsidR="00D578D5" w:rsidRDefault="00D578D5" w:rsidP="006A0EB5">
            <w:pPr>
              <w:jc w:val="center"/>
              <w:rPr>
                <w:ins w:id="5022" w:author="SK" w:date="2017-11-29T00:00:00Z"/>
                <w:rFonts w:ascii="宋体" w:hAnsi="宋体"/>
              </w:rPr>
            </w:pPr>
            <w:ins w:id="5023" w:author="SK" w:date="2017-11-29T00:00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6" w:type="dxa"/>
          </w:tcPr>
          <w:p w:rsidR="00D578D5" w:rsidRDefault="00D578D5" w:rsidP="006A0EB5">
            <w:pPr>
              <w:jc w:val="center"/>
              <w:rPr>
                <w:ins w:id="5024" w:author="SK" w:date="2017-11-29T00:00:00Z"/>
                <w:rFonts w:ascii="宋体" w:hAnsi="宋体"/>
              </w:rPr>
            </w:pPr>
            <w:ins w:id="5025" w:author="SK" w:date="2017-11-29T00:00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1416" w:type="dxa"/>
          </w:tcPr>
          <w:p w:rsidR="00D578D5" w:rsidRDefault="00D578D5" w:rsidP="006A0EB5">
            <w:pPr>
              <w:jc w:val="center"/>
              <w:rPr>
                <w:ins w:id="5026" w:author="SK" w:date="2017-11-29T00:00:00Z"/>
                <w:rFonts w:ascii="宋体" w:hAnsi="宋体"/>
              </w:rPr>
            </w:pPr>
            <w:ins w:id="5027" w:author="SK" w:date="2017-11-29T00:0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584" w:type="dxa"/>
          </w:tcPr>
          <w:p w:rsidR="00D578D5" w:rsidRDefault="00D578D5" w:rsidP="006A0EB5">
            <w:pPr>
              <w:jc w:val="center"/>
              <w:rPr>
                <w:ins w:id="5028" w:author="SK" w:date="2017-11-29T00:00:00Z"/>
                <w:rFonts w:ascii="宋体" w:hAnsi="宋体"/>
              </w:rPr>
            </w:pPr>
            <w:ins w:id="5029" w:author="SK" w:date="2017-11-29T00:00:00Z">
              <w:r>
                <w:rPr>
                  <w:rFonts w:asciiTheme="minorEastAsia" w:hAnsiTheme="minorEastAsia" w:hint="eastAsia"/>
                </w:rPr>
                <w:t>起始位置</w:t>
              </w:r>
            </w:ins>
          </w:p>
        </w:tc>
        <w:tc>
          <w:tcPr>
            <w:tcW w:w="1523" w:type="dxa"/>
          </w:tcPr>
          <w:p w:rsidR="00D578D5" w:rsidRDefault="00D578D5" w:rsidP="006A0EB5">
            <w:pPr>
              <w:jc w:val="center"/>
              <w:rPr>
                <w:ins w:id="5030" w:author="SK" w:date="2017-11-29T00:00:00Z"/>
                <w:rFonts w:ascii="宋体" w:hAnsi="宋体"/>
              </w:rPr>
            </w:pPr>
          </w:p>
        </w:tc>
      </w:tr>
      <w:tr w:rsidR="00D578D5" w:rsidTr="006A0EB5">
        <w:trPr>
          <w:trHeight w:val="353"/>
          <w:ins w:id="5031" w:author="SK" w:date="2017-11-26T06:27:00Z"/>
        </w:trPr>
        <w:tc>
          <w:tcPr>
            <w:tcW w:w="2136" w:type="dxa"/>
          </w:tcPr>
          <w:p w:rsidR="00D578D5" w:rsidRDefault="00D578D5" w:rsidP="006A0EB5">
            <w:pPr>
              <w:jc w:val="center"/>
              <w:rPr>
                <w:ins w:id="5032" w:author="SK" w:date="2017-11-26T06:27:00Z"/>
                <w:rFonts w:ascii="宋体" w:hAnsi="宋体"/>
              </w:rPr>
            </w:pPr>
            <w:ins w:id="5033" w:author="SK" w:date="2017-11-26T06:27:00Z">
              <w:r>
                <w:rPr>
                  <w:rFonts w:ascii="宋体" w:hAnsi="宋体" w:hint="eastAsia"/>
                </w:rPr>
                <w:t>organ_id</w:t>
              </w:r>
            </w:ins>
          </w:p>
        </w:tc>
        <w:tc>
          <w:tcPr>
            <w:tcW w:w="1067" w:type="dxa"/>
          </w:tcPr>
          <w:p w:rsidR="00D578D5" w:rsidRDefault="00D578D5" w:rsidP="006A0EB5">
            <w:pPr>
              <w:jc w:val="center"/>
              <w:rPr>
                <w:ins w:id="5034" w:author="SK" w:date="2017-11-26T06:27:00Z"/>
                <w:rFonts w:ascii="宋体" w:hAnsi="宋体"/>
              </w:rPr>
            </w:pPr>
            <w:ins w:id="5035" w:author="SK" w:date="2017-11-26T06:2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D578D5" w:rsidRDefault="00D578D5" w:rsidP="006A0EB5">
            <w:pPr>
              <w:jc w:val="center"/>
              <w:rPr>
                <w:ins w:id="5036" w:author="SK" w:date="2017-11-26T06:27:00Z"/>
                <w:rFonts w:ascii="宋体" w:hAnsi="宋体"/>
              </w:rPr>
            </w:pPr>
            <w:ins w:id="5037" w:author="SK" w:date="2017-11-26T06:2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D578D5" w:rsidRDefault="00D578D5" w:rsidP="006A0EB5">
            <w:pPr>
              <w:jc w:val="center"/>
              <w:rPr>
                <w:ins w:id="5038" w:author="SK" w:date="2017-11-26T06:27:00Z"/>
                <w:rFonts w:ascii="宋体" w:hAnsi="宋体"/>
              </w:rPr>
            </w:pPr>
            <w:ins w:id="5039" w:author="SK" w:date="2017-11-26T06:2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D578D5" w:rsidRDefault="00D578D5" w:rsidP="006A0EB5">
            <w:pPr>
              <w:jc w:val="center"/>
              <w:rPr>
                <w:ins w:id="5040" w:author="SK" w:date="2017-11-26T06:27:00Z"/>
                <w:rFonts w:ascii="宋体" w:hAnsi="宋体"/>
              </w:rPr>
            </w:pPr>
            <w:ins w:id="5041" w:author="SK" w:date="2017-11-26T06:27:00Z">
              <w:r>
                <w:rPr>
                  <w:rFonts w:ascii="宋体" w:hAnsi="宋体" w:hint="eastAsia"/>
                </w:rPr>
                <w:t>法人代码（机构代码）</w:t>
              </w:r>
            </w:ins>
          </w:p>
        </w:tc>
        <w:tc>
          <w:tcPr>
            <w:tcW w:w="1523" w:type="dxa"/>
          </w:tcPr>
          <w:p w:rsidR="00D578D5" w:rsidRDefault="00D578D5" w:rsidP="006A0EB5">
            <w:pPr>
              <w:jc w:val="center"/>
              <w:rPr>
                <w:ins w:id="5042" w:author="SK" w:date="2017-11-26T06:27:00Z"/>
                <w:rFonts w:ascii="宋体" w:hAnsi="宋体"/>
              </w:rPr>
            </w:pPr>
            <w:ins w:id="5043" w:author="SK" w:date="2017-11-26T06:27:00Z">
              <w:r>
                <w:rPr>
                  <w:rFonts w:ascii="宋体" w:hAnsi="宋体" w:hint="eastAsia"/>
                </w:rPr>
                <w:t>多法人标识</w:t>
              </w:r>
            </w:ins>
          </w:p>
        </w:tc>
      </w:tr>
      <w:tr w:rsidR="00D578D5" w:rsidTr="006A0EB5">
        <w:trPr>
          <w:trHeight w:val="353"/>
          <w:ins w:id="5044" w:author="SK" w:date="2017-11-26T06:27:00Z"/>
        </w:trPr>
        <w:tc>
          <w:tcPr>
            <w:tcW w:w="2136" w:type="dxa"/>
          </w:tcPr>
          <w:p w:rsidR="00D578D5" w:rsidRDefault="00D578D5" w:rsidP="006A0EB5">
            <w:pPr>
              <w:jc w:val="center"/>
              <w:rPr>
                <w:ins w:id="5045" w:author="SK" w:date="2017-11-26T06:27:00Z"/>
                <w:rFonts w:ascii="宋体" w:hAnsi="宋体"/>
              </w:rPr>
            </w:pPr>
            <w:ins w:id="5046" w:author="SK" w:date="2017-11-26T06:27:00Z">
              <w:r>
                <w:rPr>
                  <w:rFonts w:ascii="宋体" w:hAnsi="宋体" w:hint="eastAsia"/>
                </w:rPr>
                <w:t>channel</w:t>
              </w:r>
            </w:ins>
          </w:p>
        </w:tc>
        <w:tc>
          <w:tcPr>
            <w:tcW w:w="1067" w:type="dxa"/>
          </w:tcPr>
          <w:p w:rsidR="00D578D5" w:rsidRDefault="00D578D5" w:rsidP="006A0EB5">
            <w:pPr>
              <w:jc w:val="center"/>
              <w:rPr>
                <w:ins w:id="5047" w:author="SK" w:date="2017-11-26T06:27:00Z"/>
                <w:rFonts w:ascii="宋体" w:hAnsi="宋体"/>
              </w:rPr>
            </w:pPr>
            <w:ins w:id="5048" w:author="SK" w:date="2017-11-26T06:2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D578D5" w:rsidRDefault="00D578D5" w:rsidP="006A0EB5">
            <w:pPr>
              <w:jc w:val="center"/>
              <w:rPr>
                <w:ins w:id="5049" w:author="SK" w:date="2017-11-26T06:27:00Z"/>
                <w:rFonts w:ascii="宋体" w:hAnsi="宋体"/>
              </w:rPr>
            </w:pPr>
            <w:ins w:id="5050" w:author="SK" w:date="2017-11-26T06:27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1416" w:type="dxa"/>
          </w:tcPr>
          <w:p w:rsidR="00D578D5" w:rsidRDefault="00D578D5" w:rsidP="006A0EB5">
            <w:pPr>
              <w:jc w:val="center"/>
              <w:rPr>
                <w:ins w:id="5051" w:author="SK" w:date="2017-11-26T06:27:00Z"/>
                <w:rFonts w:ascii="宋体" w:hAnsi="宋体"/>
              </w:rPr>
            </w:pPr>
            <w:ins w:id="5052" w:author="SK" w:date="2017-11-26T06:2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D578D5" w:rsidRDefault="00D578D5" w:rsidP="006A0EB5">
            <w:pPr>
              <w:jc w:val="center"/>
              <w:rPr>
                <w:ins w:id="5053" w:author="SK" w:date="2017-11-26T06:27:00Z"/>
                <w:rFonts w:ascii="宋体" w:hAnsi="宋体"/>
              </w:rPr>
            </w:pPr>
            <w:ins w:id="5054" w:author="SK" w:date="2017-11-26T06:27:00Z">
              <w:r>
                <w:rPr>
                  <w:rFonts w:ascii="宋体" w:hAnsi="宋体" w:hint="eastAsia"/>
                </w:rPr>
                <w:t>渠道</w:t>
              </w:r>
            </w:ins>
          </w:p>
        </w:tc>
        <w:tc>
          <w:tcPr>
            <w:tcW w:w="1523" w:type="dxa"/>
          </w:tcPr>
          <w:p w:rsidR="00D578D5" w:rsidRDefault="00D578D5" w:rsidP="006A0EB5">
            <w:pPr>
              <w:jc w:val="center"/>
              <w:rPr>
                <w:ins w:id="5055" w:author="SK" w:date="2017-11-26T06:27:00Z"/>
                <w:rFonts w:ascii="宋体" w:hAnsi="宋体"/>
              </w:rPr>
            </w:pPr>
            <w:ins w:id="5056" w:author="SK" w:date="2017-11-26T06:27:00Z">
              <w:r>
                <w:rPr>
                  <w:rFonts w:ascii="宋体" w:hAnsi="宋体" w:hint="eastAsia"/>
                </w:rPr>
                <w:t>00=APP</w:t>
              </w:r>
            </w:ins>
          </w:p>
          <w:p w:rsidR="00D578D5" w:rsidRDefault="00D578D5" w:rsidP="006A0EB5">
            <w:pPr>
              <w:jc w:val="center"/>
              <w:rPr>
                <w:ins w:id="5057" w:author="SK" w:date="2017-11-26T06:27:00Z"/>
                <w:rFonts w:ascii="宋体" w:hAnsi="宋体"/>
              </w:rPr>
            </w:pPr>
            <w:ins w:id="5058" w:author="SK" w:date="2017-11-26T06:27:00Z">
              <w:r>
                <w:rPr>
                  <w:rFonts w:ascii="宋体" w:hAnsi="宋体" w:hint="eastAsia"/>
                </w:rPr>
                <w:t>01= PC</w:t>
              </w:r>
            </w:ins>
          </w:p>
        </w:tc>
      </w:tr>
      <w:tr w:rsidR="00D578D5" w:rsidTr="006A0EB5">
        <w:trPr>
          <w:trHeight w:val="353"/>
          <w:ins w:id="5059" w:author="SK" w:date="2017-11-26T06:27:00Z"/>
        </w:trPr>
        <w:tc>
          <w:tcPr>
            <w:tcW w:w="2136" w:type="dxa"/>
          </w:tcPr>
          <w:p w:rsidR="00D578D5" w:rsidRDefault="00D578D5" w:rsidP="006A0EB5">
            <w:pPr>
              <w:jc w:val="center"/>
              <w:rPr>
                <w:ins w:id="5060" w:author="SK" w:date="2017-11-26T06:27:00Z"/>
                <w:rFonts w:ascii="宋体" w:hAnsi="宋体"/>
              </w:rPr>
            </w:pPr>
            <w:ins w:id="5061" w:author="SK" w:date="2017-11-26T06:27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D578D5" w:rsidRDefault="00D578D5" w:rsidP="006A0EB5">
            <w:pPr>
              <w:jc w:val="center"/>
              <w:rPr>
                <w:ins w:id="5062" w:author="SK" w:date="2017-11-26T06:27:00Z"/>
                <w:rFonts w:ascii="宋体" w:hAnsi="宋体"/>
              </w:rPr>
            </w:pPr>
            <w:ins w:id="5063" w:author="SK" w:date="2017-11-26T06:2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D578D5" w:rsidRDefault="00D578D5" w:rsidP="006A0EB5">
            <w:pPr>
              <w:jc w:val="center"/>
              <w:rPr>
                <w:ins w:id="5064" w:author="SK" w:date="2017-11-26T06:27:00Z"/>
                <w:rFonts w:ascii="宋体" w:hAnsi="宋体"/>
              </w:rPr>
            </w:pPr>
            <w:ins w:id="5065" w:author="SK" w:date="2017-11-26T06:2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D578D5" w:rsidRDefault="00D578D5" w:rsidP="006A0EB5">
            <w:pPr>
              <w:jc w:val="center"/>
              <w:rPr>
                <w:ins w:id="5066" w:author="SK" w:date="2017-11-26T06:27:00Z"/>
                <w:rFonts w:ascii="宋体" w:hAnsi="宋体"/>
              </w:rPr>
            </w:pPr>
            <w:ins w:id="5067" w:author="SK" w:date="2017-11-26T06:2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D578D5" w:rsidRDefault="00D578D5" w:rsidP="006A0EB5">
            <w:pPr>
              <w:jc w:val="center"/>
              <w:rPr>
                <w:ins w:id="5068" w:author="SK" w:date="2017-11-26T06:27:00Z"/>
                <w:rFonts w:ascii="宋体" w:hAnsi="宋体"/>
              </w:rPr>
            </w:pPr>
            <w:ins w:id="5069" w:author="SK" w:date="2017-11-26T06:27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523" w:type="dxa"/>
          </w:tcPr>
          <w:p w:rsidR="00D578D5" w:rsidRDefault="00D578D5" w:rsidP="006A0EB5">
            <w:pPr>
              <w:jc w:val="center"/>
              <w:rPr>
                <w:ins w:id="5070" w:author="SK" w:date="2017-11-26T06:27:00Z"/>
                <w:rFonts w:ascii="宋体" w:hAnsi="宋体"/>
              </w:rPr>
            </w:pPr>
          </w:p>
        </w:tc>
      </w:tr>
      <w:tr w:rsidR="00D578D5" w:rsidTr="006A0EB5">
        <w:trPr>
          <w:trHeight w:val="353"/>
          <w:ins w:id="5071" w:author="SK" w:date="2017-11-26T06:27:00Z"/>
        </w:trPr>
        <w:tc>
          <w:tcPr>
            <w:tcW w:w="2136" w:type="dxa"/>
          </w:tcPr>
          <w:p w:rsidR="00D578D5" w:rsidRDefault="00D578D5" w:rsidP="006A0EB5">
            <w:pPr>
              <w:jc w:val="center"/>
              <w:rPr>
                <w:ins w:id="5072" w:author="SK" w:date="2017-11-26T06:27:00Z"/>
                <w:rFonts w:ascii="宋体" w:hAnsi="宋体"/>
              </w:rPr>
            </w:pPr>
            <w:ins w:id="5073" w:author="SK" w:date="2017-11-26T06:27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D578D5" w:rsidRDefault="00D578D5" w:rsidP="006A0EB5">
            <w:pPr>
              <w:jc w:val="center"/>
              <w:rPr>
                <w:ins w:id="5074" w:author="SK" w:date="2017-11-26T06:27:00Z"/>
                <w:rFonts w:ascii="宋体" w:hAnsi="宋体"/>
              </w:rPr>
            </w:pPr>
            <w:ins w:id="5075" w:author="SK" w:date="2017-11-26T06:2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D578D5" w:rsidRDefault="00D578D5" w:rsidP="006A0EB5">
            <w:pPr>
              <w:jc w:val="center"/>
              <w:rPr>
                <w:ins w:id="5076" w:author="SK" w:date="2017-11-26T06:27:00Z"/>
                <w:rFonts w:ascii="宋体" w:hAnsi="宋体"/>
              </w:rPr>
            </w:pPr>
            <w:ins w:id="5077" w:author="SK" w:date="2017-11-26T06:2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1416" w:type="dxa"/>
          </w:tcPr>
          <w:p w:rsidR="00D578D5" w:rsidRDefault="00D578D5" w:rsidP="006A0EB5">
            <w:pPr>
              <w:jc w:val="center"/>
              <w:rPr>
                <w:ins w:id="5078" w:author="SK" w:date="2017-11-26T06:27:00Z"/>
                <w:rFonts w:ascii="宋体" w:hAnsi="宋体"/>
              </w:rPr>
            </w:pPr>
            <w:ins w:id="5079" w:author="SK" w:date="2017-11-26T06:2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584" w:type="dxa"/>
          </w:tcPr>
          <w:p w:rsidR="00D578D5" w:rsidRDefault="00D578D5" w:rsidP="006A0EB5">
            <w:pPr>
              <w:jc w:val="center"/>
              <w:rPr>
                <w:ins w:id="5080" w:author="SK" w:date="2017-11-26T06:27:00Z"/>
                <w:rFonts w:ascii="宋体" w:hAnsi="宋体"/>
              </w:rPr>
            </w:pPr>
            <w:ins w:id="5081" w:author="SK" w:date="2017-11-26T06:27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523" w:type="dxa"/>
          </w:tcPr>
          <w:p w:rsidR="00D578D5" w:rsidRDefault="00D578D5" w:rsidP="006A0EB5">
            <w:pPr>
              <w:jc w:val="center"/>
              <w:rPr>
                <w:ins w:id="5082" w:author="SK" w:date="2017-11-26T06:27:00Z"/>
                <w:rFonts w:ascii="宋体" w:hAnsi="宋体"/>
              </w:rPr>
            </w:pPr>
          </w:p>
        </w:tc>
      </w:tr>
    </w:tbl>
    <w:p w:rsidR="00DE1E10" w:rsidRDefault="00DE1E10" w:rsidP="00DE1E10">
      <w:pPr>
        <w:pStyle w:val="4"/>
        <w:rPr>
          <w:ins w:id="5083" w:author="SK" w:date="2017-11-26T06:27:00Z"/>
        </w:rPr>
      </w:pPr>
      <w:ins w:id="5084" w:author="SK" w:date="2017-11-26T06:27:00Z">
        <w:r>
          <w:rPr>
            <w:rFonts w:hint="eastAsia"/>
          </w:rPr>
          <w:lastRenderedPageBreak/>
          <w:t>响应报文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959"/>
        <w:gridCol w:w="1817"/>
        <w:gridCol w:w="1747"/>
      </w:tblGrid>
      <w:tr w:rsidR="00DE1E10" w:rsidTr="006A0EB5">
        <w:trPr>
          <w:ins w:id="5085" w:author="SK" w:date="2017-11-26T06:27:00Z"/>
        </w:trPr>
        <w:tc>
          <w:tcPr>
            <w:tcW w:w="2136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5086" w:author="SK" w:date="2017-11-26T06:27:00Z"/>
              </w:rPr>
            </w:pPr>
            <w:ins w:id="5087" w:author="SK" w:date="2017-11-26T06:27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5088" w:author="SK" w:date="2017-11-26T06:27:00Z"/>
              </w:rPr>
            </w:pPr>
            <w:ins w:id="5089" w:author="SK" w:date="2017-11-26T06:27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5090" w:author="SK" w:date="2017-11-26T06:27:00Z"/>
              </w:rPr>
            </w:pPr>
            <w:ins w:id="5091" w:author="SK" w:date="2017-11-26T06:27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959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5092" w:author="SK" w:date="2017-11-26T06:27:00Z"/>
              </w:rPr>
            </w:pPr>
            <w:ins w:id="5093" w:author="SK" w:date="2017-11-26T06:27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17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5094" w:author="SK" w:date="2017-11-26T06:27:00Z"/>
              </w:rPr>
            </w:pPr>
            <w:ins w:id="5095" w:author="SK" w:date="2017-11-26T06:27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747" w:type="dxa"/>
            <w:shd w:val="clear" w:color="auto" w:fill="D8D8D8"/>
          </w:tcPr>
          <w:p w:rsidR="00DE1E10" w:rsidRDefault="00DE1E10" w:rsidP="006A0EB5">
            <w:pPr>
              <w:jc w:val="center"/>
              <w:rPr>
                <w:ins w:id="5096" w:author="SK" w:date="2017-11-26T06:27:00Z"/>
              </w:rPr>
            </w:pPr>
            <w:ins w:id="5097" w:author="SK" w:date="2017-11-26T06:27:00Z">
              <w:r>
                <w:rPr>
                  <w:rFonts w:hint="eastAsia"/>
                </w:rPr>
                <w:t>备注</w:t>
              </w:r>
            </w:ins>
          </w:p>
        </w:tc>
      </w:tr>
      <w:tr w:rsidR="00DE1E10" w:rsidTr="006A0EB5">
        <w:trPr>
          <w:trHeight w:val="339"/>
          <w:ins w:id="5098" w:author="SK" w:date="2017-11-26T06:27:00Z"/>
        </w:trPr>
        <w:tc>
          <w:tcPr>
            <w:tcW w:w="2136" w:type="dxa"/>
          </w:tcPr>
          <w:p w:rsidR="00DE1E10" w:rsidRDefault="00DE1E10" w:rsidP="006A0EB5">
            <w:pPr>
              <w:jc w:val="center"/>
              <w:rPr>
                <w:ins w:id="5099" w:author="SK" w:date="2017-11-26T06:27:00Z"/>
                <w:rFonts w:ascii="宋体" w:hAnsi="宋体"/>
              </w:rPr>
            </w:pPr>
            <w:ins w:id="5100" w:author="SK" w:date="2017-11-26T06:27:00Z">
              <w:r>
                <w:rPr>
                  <w:rFonts w:ascii="宋体" w:hAnsi="宋体" w:hint="eastAsia"/>
                </w:rPr>
                <w:t>ec</w:t>
              </w:r>
            </w:ins>
          </w:p>
        </w:tc>
        <w:tc>
          <w:tcPr>
            <w:tcW w:w="1067" w:type="dxa"/>
          </w:tcPr>
          <w:p w:rsidR="00DE1E10" w:rsidRDefault="00DE1E10" w:rsidP="006A0EB5">
            <w:pPr>
              <w:jc w:val="center"/>
              <w:rPr>
                <w:ins w:id="5101" w:author="SK" w:date="2017-11-26T06:27:00Z"/>
                <w:rFonts w:ascii="宋体" w:hAnsi="宋体"/>
              </w:rPr>
            </w:pPr>
            <w:ins w:id="5102" w:author="SK" w:date="2017-11-26T06:2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DE1E10" w:rsidRDefault="00DE1E10" w:rsidP="006A0EB5">
            <w:pPr>
              <w:jc w:val="center"/>
              <w:rPr>
                <w:ins w:id="5103" w:author="SK" w:date="2017-11-26T06:27:00Z"/>
                <w:rFonts w:ascii="宋体" w:hAnsi="宋体"/>
              </w:rPr>
            </w:pPr>
            <w:ins w:id="5104" w:author="SK" w:date="2017-11-26T06:27:00Z">
              <w:r>
                <w:rPr>
                  <w:rFonts w:ascii="宋体" w:hAnsi="宋体" w:hint="eastAsia"/>
                </w:rPr>
                <w:t>8</w:t>
              </w:r>
            </w:ins>
          </w:p>
        </w:tc>
        <w:tc>
          <w:tcPr>
            <w:tcW w:w="959" w:type="dxa"/>
          </w:tcPr>
          <w:p w:rsidR="00DE1E10" w:rsidRDefault="00DE1E10" w:rsidP="006A0EB5">
            <w:pPr>
              <w:jc w:val="center"/>
              <w:rPr>
                <w:ins w:id="5105" w:author="SK" w:date="2017-11-26T06:27:00Z"/>
                <w:rFonts w:ascii="宋体" w:hAnsi="宋体"/>
              </w:rPr>
            </w:pPr>
            <w:ins w:id="5106" w:author="SK" w:date="2017-11-26T06:2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DE1E10" w:rsidRDefault="00DE1E10" w:rsidP="006A0EB5">
            <w:pPr>
              <w:jc w:val="center"/>
              <w:rPr>
                <w:ins w:id="5107" w:author="SK" w:date="2017-11-26T06:27:00Z"/>
                <w:rFonts w:ascii="宋体" w:hAnsi="宋体"/>
              </w:rPr>
            </w:pPr>
            <w:ins w:id="5108" w:author="SK" w:date="2017-11-26T06:27:00Z">
              <w:r>
                <w:rPr>
                  <w:rFonts w:ascii="宋体" w:hAnsi="宋体" w:hint="eastAsia"/>
                </w:rPr>
                <w:t>响应码</w:t>
              </w:r>
            </w:ins>
          </w:p>
        </w:tc>
        <w:tc>
          <w:tcPr>
            <w:tcW w:w="1747" w:type="dxa"/>
          </w:tcPr>
          <w:p w:rsidR="00DE1E10" w:rsidRDefault="00DE1E10" w:rsidP="006A0EB5">
            <w:pPr>
              <w:jc w:val="center"/>
              <w:rPr>
                <w:ins w:id="5109" w:author="SK" w:date="2017-11-26T06:27:00Z"/>
                <w:rFonts w:ascii="宋体" w:hAnsi="宋体"/>
              </w:rPr>
            </w:pPr>
            <w:ins w:id="5110" w:author="SK" w:date="2017-11-26T06:27:00Z">
              <w:r>
                <w:rPr>
                  <w:rFonts w:ascii="宋体" w:hAnsi="宋体" w:hint="eastAsia"/>
                </w:rPr>
                <w:t>0=交易正常；</w:t>
              </w:r>
            </w:ins>
          </w:p>
          <w:p w:rsidR="00DE1E10" w:rsidRDefault="00DE1E10" w:rsidP="006A0EB5">
            <w:pPr>
              <w:jc w:val="center"/>
              <w:rPr>
                <w:ins w:id="5111" w:author="SK" w:date="2017-11-26T06:27:00Z"/>
                <w:rFonts w:ascii="宋体" w:hAnsi="宋体"/>
              </w:rPr>
            </w:pPr>
            <w:ins w:id="5112" w:author="SK" w:date="2017-11-26T06:27:00Z">
              <w:r>
                <w:rPr>
                  <w:rFonts w:ascii="宋体" w:hAnsi="宋体" w:hint="eastAsia"/>
                </w:rPr>
                <w:t>!0=交易异常</w:t>
              </w:r>
            </w:ins>
          </w:p>
        </w:tc>
      </w:tr>
      <w:tr w:rsidR="00DE1E10" w:rsidTr="006A0EB5">
        <w:trPr>
          <w:trHeight w:val="339"/>
          <w:ins w:id="5113" w:author="SK" w:date="2017-11-26T06:27:00Z"/>
        </w:trPr>
        <w:tc>
          <w:tcPr>
            <w:tcW w:w="2136" w:type="dxa"/>
          </w:tcPr>
          <w:p w:rsidR="00DE1E10" w:rsidRDefault="00DE1E10" w:rsidP="006A0EB5">
            <w:pPr>
              <w:jc w:val="center"/>
              <w:rPr>
                <w:ins w:id="5114" w:author="SK" w:date="2017-11-26T06:27:00Z"/>
                <w:rFonts w:ascii="宋体" w:hAnsi="宋体"/>
              </w:rPr>
            </w:pPr>
            <w:ins w:id="5115" w:author="SK" w:date="2017-11-26T06:27:00Z">
              <w:r>
                <w:rPr>
                  <w:rFonts w:ascii="宋体" w:hAnsi="宋体" w:hint="eastAsia"/>
                </w:rPr>
                <w:t>em</w:t>
              </w:r>
            </w:ins>
          </w:p>
        </w:tc>
        <w:tc>
          <w:tcPr>
            <w:tcW w:w="1067" w:type="dxa"/>
          </w:tcPr>
          <w:p w:rsidR="00DE1E10" w:rsidRDefault="00DE1E10" w:rsidP="006A0EB5">
            <w:pPr>
              <w:jc w:val="center"/>
              <w:rPr>
                <w:ins w:id="5116" w:author="SK" w:date="2017-11-26T06:27:00Z"/>
                <w:rFonts w:ascii="宋体" w:hAnsi="宋体"/>
              </w:rPr>
            </w:pPr>
            <w:ins w:id="5117" w:author="SK" w:date="2017-11-26T06:2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DE1E10" w:rsidRDefault="00DE1E10" w:rsidP="006A0EB5">
            <w:pPr>
              <w:jc w:val="center"/>
              <w:rPr>
                <w:ins w:id="5118" w:author="SK" w:date="2017-11-26T06:27:00Z"/>
                <w:rFonts w:ascii="宋体" w:hAnsi="宋体"/>
              </w:rPr>
            </w:pPr>
            <w:ins w:id="5119" w:author="SK" w:date="2017-11-26T06:27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959" w:type="dxa"/>
          </w:tcPr>
          <w:p w:rsidR="00DE1E10" w:rsidRDefault="00DE1E10" w:rsidP="006A0EB5">
            <w:pPr>
              <w:jc w:val="center"/>
              <w:rPr>
                <w:ins w:id="5120" w:author="SK" w:date="2017-11-26T06:27:00Z"/>
                <w:rFonts w:ascii="宋体" w:hAnsi="宋体"/>
              </w:rPr>
            </w:pPr>
            <w:ins w:id="5121" w:author="SK" w:date="2017-11-26T06:27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17" w:type="dxa"/>
          </w:tcPr>
          <w:p w:rsidR="00DE1E10" w:rsidRDefault="00DE1E10" w:rsidP="006A0EB5">
            <w:pPr>
              <w:jc w:val="center"/>
              <w:rPr>
                <w:ins w:id="5122" w:author="SK" w:date="2017-11-26T06:27:00Z"/>
                <w:rFonts w:ascii="宋体" w:hAnsi="宋体"/>
              </w:rPr>
            </w:pPr>
            <w:ins w:id="5123" w:author="SK" w:date="2017-11-26T06:27:00Z">
              <w:r>
                <w:rPr>
                  <w:rFonts w:ascii="宋体" w:hAnsi="宋体" w:hint="eastAsia"/>
                </w:rPr>
                <w:t>响应信息</w:t>
              </w:r>
            </w:ins>
          </w:p>
        </w:tc>
        <w:tc>
          <w:tcPr>
            <w:tcW w:w="1747" w:type="dxa"/>
          </w:tcPr>
          <w:p w:rsidR="00DE1E10" w:rsidRDefault="00DE1E10" w:rsidP="006A0EB5">
            <w:pPr>
              <w:jc w:val="center"/>
              <w:rPr>
                <w:ins w:id="5124" w:author="SK" w:date="2017-11-26T06:27:00Z"/>
                <w:rFonts w:ascii="宋体" w:hAnsi="宋体"/>
              </w:rPr>
            </w:pPr>
          </w:p>
        </w:tc>
      </w:tr>
      <w:tr w:rsidR="0044686A" w:rsidTr="006A0EB5">
        <w:trPr>
          <w:trHeight w:val="339"/>
          <w:ins w:id="5125" w:author="SK" w:date="2017-11-29T00:00:00Z"/>
        </w:trPr>
        <w:tc>
          <w:tcPr>
            <w:tcW w:w="2136" w:type="dxa"/>
          </w:tcPr>
          <w:p w:rsidR="0044686A" w:rsidRDefault="0044686A" w:rsidP="006A0EB5">
            <w:pPr>
              <w:jc w:val="center"/>
              <w:rPr>
                <w:ins w:id="5126" w:author="SK" w:date="2017-11-29T00:00:00Z"/>
                <w:rFonts w:ascii="宋体" w:hAnsi="宋体"/>
              </w:rPr>
            </w:pPr>
            <w:ins w:id="5127" w:author="SK" w:date="2017-11-29T00:00:00Z">
              <w:r>
                <w:rPr>
                  <w:rFonts w:asciiTheme="minorEastAsia" w:hAnsiTheme="minorEastAsia" w:hint="eastAsia"/>
                </w:rPr>
                <w:t>total_num</w:t>
              </w:r>
            </w:ins>
          </w:p>
        </w:tc>
        <w:tc>
          <w:tcPr>
            <w:tcW w:w="1067" w:type="dxa"/>
          </w:tcPr>
          <w:p w:rsidR="0044686A" w:rsidRDefault="0044686A" w:rsidP="006A0EB5">
            <w:pPr>
              <w:jc w:val="center"/>
              <w:rPr>
                <w:ins w:id="5128" w:author="SK" w:date="2017-11-29T00:00:00Z"/>
                <w:rFonts w:ascii="宋体" w:hAnsi="宋体"/>
              </w:rPr>
            </w:pPr>
            <w:ins w:id="5129" w:author="SK" w:date="2017-11-29T00:00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6" w:type="dxa"/>
          </w:tcPr>
          <w:p w:rsidR="0044686A" w:rsidRDefault="0044686A" w:rsidP="006A0EB5">
            <w:pPr>
              <w:jc w:val="center"/>
              <w:rPr>
                <w:ins w:id="5130" w:author="SK" w:date="2017-11-29T00:00:00Z"/>
                <w:rFonts w:ascii="宋体" w:hAnsi="宋体"/>
              </w:rPr>
            </w:pPr>
            <w:ins w:id="5131" w:author="SK" w:date="2017-11-29T00:00:00Z">
              <w:r>
                <w:rPr>
                  <w:rFonts w:asciiTheme="minorEastAsia" w:hAnsiTheme="minorEastAsia" w:hint="eastAsia"/>
                </w:rPr>
                <w:t>10</w:t>
              </w:r>
            </w:ins>
          </w:p>
        </w:tc>
        <w:tc>
          <w:tcPr>
            <w:tcW w:w="959" w:type="dxa"/>
          </w:tcPr>
          <w:p w:rsidR="0044686A" w:rsidRDefault="0044686A" w:rsidP="006A0EB5">
            <w:pPr>
              <w:jc w:val="center"/>
              <w:rPr>
                <w:ins w:id="5132" w:author="SK" w:date="2017-11-29T00:00:00Z"/>
                <w:rFonts w:ascii="宋体" w:hAnsi="宋体"/>
              </w:rPr>
            </w:pPr>
            <w:ins w:id="5133" w:author="SK" w:date="2017-11-29T00:0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817" w:type="dxa"/>
          </w:tcPr>
          <w:p w:rsidR="0044686A" w:rsidRDefault="0044686A" w:rsidP="006A0EB5">
            <w:pPr>
              <w:jc w:val="center"/>
              <w:rPr>
                <w:ins w:id="5134" w:author="SK" w:date="2017-11-29T00:00:00Z"/>
                <w:rFonts w:ascii="宋体" w:hAnsi="宋体"/>
              </w:rPr>
            </w:pPr>
            <w:ins w:id="5135" w:author="SK" w:date="2017-11-29T00:00:00Z">
              <w:r>
                <w:rPr>
                  <w:rFonts w:asciiTheme="minorEastAsia" w:hAnsiTheme="minorEastAsia" w:hint="eastAsia"/>
                </w:rPr>
                <w:t>总笔数</w:t>
              </w:r>
            </w:ins>
          </w:p>
        </w:tc>
        <w:tc>
          <w:tcPr>
            <w:tcW w:w="1747" w:type="dxa"/>
          </w:tcPr>
          <w:p w:rsidR="0044686A" w:rsidRDefault="0044686A" w:rsidP="006A0EB5">
            <w:pPr>
              <w:jc w:val="center"/>
              <w:rPr>
                <w:ins w:id="5136" w:author="SK" w:date="2017-11-29T00:00:00Z"/>
                <w:rFonts w:ascii="宋体" w:hAnsi="宋体"/>
              </w:rPr>
            </w:pPr>
          </w:p>
        </w:tc>
      </w:tr>
      <w:tr w:rsidR="0044686A" w:rsidTr="006A0EB5">
        <w:trPr>
          <w:trHeight w:val="339"/>
          <w:ins w:id="5137" w:author="SK" w:date="2017-11-26T06:29:00Z"/>
        </w:trPr>
        <w:tc>
          <w:tcPr>
            <w:tcW w:w="2136" w:type="dxa"/>
          </w:tcPr>
          <w:p w:rsidR="009A2C8F" w:rsidRDefault="0044686A">
            <w:pPr>
              <w:rPr>
                <w:ins w:id="5138" w:author="SK" w:date="2017-11-26T06:29:00Z"/>
                <w:rFonts w:ascii="宋体" w:hAnsi="宋体"/>
              </w:rPr>
              <w:pPrChange w:id="5139" w:author="SK" w:date="2017-11-26T07:04:00Z">
                <w:pPr>
                  <w:jc w:val="center"/>
                </w:pPr>
              </w:pPrChange>
            </w:pPr>
            <w:ins w:id="5140" w:author="SK" w:date="2017-11-26T06:41:00Z">
              <w:r>
                <w:rPr>
                  <w:rFonts w:asciiTheme="minorEastAsia" w:hAnsiTheme="minorEastAsia" w:hint="eastAsia"/>
                </w:rPr>
                <w:t>detail_list</w:t>
              </w:r>
            </w:ins>
          </w:p>
        </w:tc>
        <w:tc>
          <w:tcPr>
            <w:tcW w:w="1067" w:type="dxa"/>
          </w:tcPr>
          <w:p w:rsidR="0044686A" w:rsidRDefault="0044686A" w:rsidP="006A0EB5">
            <w:pPr>
              <w:jc w:val="center"/>
              <w:rPr>
                <w:ins w:id="5141" w:author="SK" w:date="2017-11-26T06:29:00Z"/>
                <w:rFonts w:ascii="宋体" w:hAnsi="宋体"/>
              </w:rPr>
            </w:pPr>
            <w:ins w:id="5142" w:author="SK" w:date="2017-11-26T06:30:00Z">
              <w:r>
                <w:rPr>
                  <w:rFonts w:asciiTheme="minorEastAsia" w:hAnsiTheme="minorEastAsia" w:hint="eastAsia"/>
                </w:rPr>
                <w:t>X</w:t>
              </w:r>
            </w:ins>
          </w:p>
        </w:tc>
        <w:tc>
          <w:tcPr>
            <w:tcW w:w="796" w:type="dxa"/>
          </w:tcPr>
          <w:p w:rsidR="0044686A" w:rsidRDefault="0044686A" w:rsidP="006A0EB5">
            <w:pPr>
              <w:jc w:val="center"/>
              <w:rPr>
                <w:ins w:id="5143" w:author="SK" w:date="2017-11-26T06:29:00Z"/>
                <w:rFonts w:ascii="宋体" w:hAnsi="宋体"/>
              </w:rPr>
            </w:pPr>
          </w:p>
        </w:tc>
        <w:tc>
          <w:tcPr>
            <w:tcW w:w="959" w:type="dxa"/>
          </w:tcPr>
          <w:p w:rsidR="0044686A" w:rsidRDefault="0044686A" w:rsidP="006A0EB5">
            <w:pPr>
              <w:jc w:val="center"/>
              <w:rPr>
                <w:ins w:id="5144" w:author="SK" w:date="2017-11-26T06:29:00Z"/>
                <w:rFonts w:ascii="宋体" w:hAnsi="宋体"/>
              </w:rPr>
            </w:pPr>
            <w:ins w:id="5145" w:author="SK" w:date="2017-11-26T06:30:00Z">
              <w:r>
                <w:rPr>
                  <w:rFonts w:asciiTheme="minorEastAsia" w:hAnsiTheme="minorEastAsia" w:hint="eastAsia"/>
                </w:rPr>
                <w:t>M</w:t>
              </w:r>
            </w:ins>
          </w:p>
        </w:tc>
        <w:tc>
          <w:tcPr>
            <w:tcW w:w="1817" w:type="dxa"/>
          </w:tcPr>
          <w:p w:rsidR="0044686A" w:rsidRDefault="0044686A" w:rsidP="006A0EB5">
            <w:pPr>
              <w:jc w:val="center"/>
              <w:rPr>
                <w:ins w:id="5146" w:author="SK" w:date="2017-11-26T06:29:00Z"/>
                <w:rFonts w:ascii="宋体" w:hAnsi="宋体"/>
              </w:rPr>
            </w:pPr>
            <w:ins w:id="5147" w:author="SK" w:date="2017-11-26T06:42:00Z">
              <w:r>
                <w:rPr>
                  <w:rFonts w:asciiTheme="minorEastAsia" w:hAnsiTheme="minorEastAsia" w:hint="eastAsia"/>
                </w:rPr>
                <w:t>代理商下级信息</w:t>
              </w:r>
            </w:ins>
            <w:ins w:id="5148" w:author="SK" w:date="2017-11-26T06:30:00Z">
              <w:r>
                <w:rPr>
                  <w:rFonts w:asciiTheme="minorEastAsia" w:hAnsiTheme="minorEastAsia" w:hint="eastAsia"/>
                </w:rPr>
                <w:t>列表</w:t>
              </w:r>
            </w:ins>
          </w:p>
        </w:tc>
        <w:tc>
          <w:tcPr>
            <w:tcW w:w="1747" w:type="dxa"/>
          </w:tcPr>
          <w:p w:rsidR="0044686A" w:rsidRDefault="0044686A" w:rsidP="006A0EB5">
            <w:pPr>
              <w:jc w:val="center"/>
              <w:rPr>
                <w:ins w:id="5149" w:author="SK" w:date="2017-11-26T06:29:00Z"/>
                <w:rFonts w:ascii="宋体" w:hAnsi="宋体"/>
              </w:rPr>
            </w:pPr>
            <w:ins w:id="5150" w:author="SK" w:date="2017-11-26T06:30:00Z">
              <w:r>
                <w:rPr>
                  <w:rFonts w:asciiTheme="minorEastAsia" w:hAnsiTheme="minorEastAsia" w:hint="eastAsia"/>
                </w:rPr>
                <w:t>以下为重复报文</w:t>
              </w:r>
            </w:ins>
          </w:p>
        </w:tc>
      </w:tr>
      <w:tr w:rsidR="0044686A" w:rsidTr="006A0EB5">
        <w:trPr>
          <w:trHeight w:val="339"/>
          <w:ins w:id="5151" w:author="SK" w:date="2017-11-26T06:29:00Z"/>
        </w:trPr>
        <w:tc>
          <w:tcPr>
            <w:tcW w:w="2136" w:type="dxa"/>
          </w:tcPr>
          <w:p w:rsidR="0044686A" w:rsidRDefault="0044686A" w:rsidP="006A0EB5">
            <w:pPr>
              <w:jc w:val="center"/>
              <w:rPr>
                <w:ins w:id="5152" w:author="SK" w:date="2017-11-26T06:29:00Z"/>
                <w:rFonts w:ascii="宋体" w:hAnsi="宋体"/>
              </w:rPr>
            </w:pPr>
            <w:ins w:id="5153" w:author="SK" w:date="2017-11-26T07:37:00Z">
              <w:r>
                <w:rPr>
                  <w:rFonts w:ascii="宋体" w:hAnsi="宋体" w:hint="eastAsia"/>
                </w:rPr>
                <w:t>sub_</w:t>
              </w:r>
            </w:ins>
            <w:ins w:id="5154" w:author="SK" w:date="2017-11-26T07:02:00Z">
              <w:r>
                <w:rPr>
                  <w:rFonts w:ascii="宋体" w:hAnsi="宋体" w:hint="eastAsia"/>
                </w:rPr>
                <w:t>agent_no</w:t>
              </w:r>
            </w:ins>
          </w:p>
        </w:tc>
        <w:tc>
          <w:tcPr>
            <w:tcW w:w="1067" w:type="dxa"/>
          </w:tcPr>
          <w:p w:rsidR="0044686A" w:rsidRDefault="0044686A" w:rsidP="006A0EB5">
            <w:pPr>
              <w:jc w:val="center"/>
              <w:rPr>
                <w:ins w:id="5155" w:author="SK" w:date="2017-11-26T06:29:00Z"/>
                <w:rFonts w:ascii="宋体" w:hAnsi="宋体"/>
              </w:rPr>
            </w:pPr>
            <w:ins w:id="5156" w:author="SK" w:date="2017-11-26T07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4686A" w:rsidRDefault="0044686A" w:rsidP="006A0EB5">
            <w:pPr>
              <w:jc w:val="center"/>
              <w:rPr>
                <w:ins w:id="5157" w:author="SK" w:date="2017-11-26T06:29:00Z"/>
                <w:rFonts w:ascii="宋体" w:hAnsi="宋体"/>
              </w:rPr>
            </w:pPr>
            <w:ins w:id="5158" w:author="SK" w:date="2017-11-26T07:0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44686A" w:rsidRDefault="0044686A" w:rsidP="006A0EB5">
            <w:pPr>
              <w:jc w:val="center"/>
              <w:rPr>
                <w:ins w:id="5159" w:author="SK" w:date="2017-11-26T06:29:00Z"/>
                <w:rFonts w:ascii="宋体" w:hAnsi="宋体"/>
              </w:rPr>
            </w:pPr>
            <w:ins w:id="5160" w:author="SK" w:date="2017-11-26T07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44686A" w:rsidRDefault="0044686A" w:rsidP="006A0EB5">
            <w:pPr>
              <w:jc w:val="center"/>
              <w:rPr>
                <w:ins w:id="5161" w:author="SK" w:date="2017-11-26T06:29:00Z"/>
                <w:rFonts w:ascii="宋体" w:hAnsi="宋体"/>
              </w:rPr>
            </w:pPr>
            <w:ins w:id="5162" w:author="SK" w:date="2017-11-26T07:03:00Z">
              <w:r>
                <w:rPr>
                  <w:rFonts w:ascii="宋体" w:hAnsi="宋体" w:hint="eastAsia"/>
                </w:rPr>
                <w:t>代理</w:t>
              </w:r>
            </w:ins>
            <w:ins w:id="5163" w:author="SK" w:date="2017-11-26T06:56:00Z">
              <w:r>
                <w:rPr>
                  <w:rFonts w:ascii="宋体" w:hAnsi="宋体" w:hint="eastAsia"/>
                </w:rPr>
                <w:t>账号</w:t>
              </w:r>
            </w:ins>
          </w:p>
        </w:tc>
        <w:tc>
          <w:tcPr>
            <w:tcW w:w="1747" w:type="dxa"/>
          </w:tcPr>
          <w:p w:rsidR="0044686A" w:rsidRDefault="0044686A" w:rsidP="006A0EB5">
            <w:pPr>
              <w:jc w:val="center"/>
              <w:rPr>
                <w:ins w:id="5164" w:author="SK" w:date="2017-11-26T06:29:00Z"/>
                <w:rFonts w:ascii="宋体" w:hAnsi="宋体"/>
              </w:rPr>
            </w:pPr>
          </w:p>
        </w:tc>
      </w:tr>
      <w:tr w:rsidR="0044686A" w:rsidTr="006A0EB5">
        <w:trPr>
          <w:trHeight w:val="339"/>
          <w:ins w:id="5165" w:author="SK" w:date="2017-11-26T06:29:00Z"/>
        </w:trPr>
        <w:tc>
          <w:tcPr>
            <w:tcW w:w="2136" w:type="dxa"/>
          </w:tcPr>
          <w:p w:rsidR="0044686A" w:rsidRDefault="0044686A" w:rsidP="006A0EB5">
            <w:pPr>
              <w:jc w:val="center"/>
              <w:rPr>
                <w:ins w:id="5166" w:author="SK" w:date="2017-11-26T06:29:00Z"/>
                <w:rFonts w:ascii="宋体" w:hAnsi="宋体"/>
              </w:rPr>
            </w:pPr>
            <w:ins w:id="5167" w:author="SK" w:date="2017-11-26T07:37:00Z">
              <w:r>
                <w:rPr>
                  <w:rFonts w:ascii="宋体" w:hAnsi="宋体" w:hint="eastAsia"/>
                </w:rPr>
                <w:t>sub_</w:t>
              </w:r>
            </w:ins>
            <w:ins w:id="5168" w:author="SK" w:date="2017-11-26T07:03:00Z">
              <w:r>
                <w:rPr>
                  <w:rFonts w:ascii="宋体" w:hAnsi="宋体" w:hint="eastAsia"/>
                </w:rPr>
                <w:t>agent_name</w:t>
              </w:r>
            </w:ins>
          </w:p>
        </w:tc>
        <w:tc>
          <w:tcPr>
            <w:tcW w:w="1067" w:type="dxa"/>
          </w:tcPr>
          <w:p w:rsidR="0044686A" w:rsidRDefault="0044686A" w:rsidP="006A0EB5">
            <w:pPr>
              <w:jc w:val="center"/>
              <w:rPr>
                <w:ins w:id="5169" w:author="SK" w:date="2017-11-26T06:29:00Z"/>
                <w:rFonts w:ascii="宋体" w:hAnsi="宋体"/>
              </w:rPr>
            </w:pPr>
            <w:ins w:id="5170" w:author="SK" w:date="2017-11-26T07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4686A" w:rsidRDefault="0044686A" w:rsidP="006A0EB5">
            <w:pPr>
              <w:jc w:val="center"/>
              <w:rPr>
                <w:ins w:id="5171" w:author="SK" w:date="2017-11-26T06:29:00Z"/>
                <w:rFonts w:ascii="宋体" w:hAnsi="宋体"/>
              </w:rPr>
            </w:pPr>
            <w:ins w:id="5172" w:author="SK" w:date="2017-11-26T07:03:00Z">
              <w:r>
                <w:rPr>
                  <w:rFonts w:ascii="宋体" w:hAnsi="宋体" w:hint="eastAsia"/>
                </w:rPr>
                <w:t>64</w:t>
              </w:r>
            </w:ins>
          </w:p>
        </w:tc>
        <w:tc>
          <w:tcPr>
            <w:tcW w:w="959" w:type="dxa"/>
          </w:tcPr>
          <w:p w:rsidR="0044686A" w:rsidRDefault="0044686A" w:rsidP="006A0EB5">
            <w:pPr>
              <w:jc w:val="center"/>
              <w:rPr>
                <w:ins w:id="5173" w:author="SK" w:date="2017-11-26T06:29:00Z"/>
                <w:rFonts w:ascii="宋体" w:hAnsi="宋体"/>
              </w:rPr>
            </w:pPr>
            <w:ins w:id="5174" w:author="SK" w:date="2017-11-26T07:04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44686A" w:rsidRDefault="0044686A" w:rsidP="006A0EB5">
            <w:pPr>
              <w:jc w:val="center"/>
              <w:rPr>
                <w:ins w:id="5175" w:author="SK" w:date="2017-11-26T06:29:00Z"/>
                <w:rFonts w:ascii="宋体" w:hAnsi="宋体"/>
              </w:rPr>
            </w:pPr>
            <w:ins w:id="5176" w:author="SK" w:date="2017-11-26T07:03:00Z">
              <w:r>
                <w:rPr>
                  <w:rFonts w:ascii="宋体" w:hAnsi="宋体" w:hint="eastAsia"/>
                </w:rPr>
                <w:t>代理名称</w:t>
              </w:r>
            </w:ins>
          </w:p>
        </w:tc>
        <w:tc>
          <w:tcPr>
            <w:tcW w:w="1747" w:type="dxa"/>
          </w:tcPr>
          <w:p w:rsidR="0044686A" w:rsidRDefault="0044686A" w:rsidP="006A0EB5">
            <w:pPr>
              <w:jc w:val="center"/>
              <w:rPr>
                <w:ins w:id="5177" w:author="SK" w:date="2017-11-26T06:29:00Z"/>
                <w:rFonts w:ascii="宋体" w:hAnsi="宋体"/>
              </w:rPr>
            </w:pPr>
          </w:p>
        </w:tc>
      </w:tr>
      <w:tr w:rsidR="0044686A" w:rsidTr="006A0EB5">
        <w:trPr>
          <w:trHeight w:val="339"/>
          <w:ins w:id="5178" w:author="SK" w:date="2017-11-26T06:29:00Z"/>
        </w:trPr>
        <w:tc>
          <w:tcPr>
            <w:tcW w:w="2136" w:type="dxa"/>
          </w:tcPr>
          <w:p w:rsidR="0044686A" w:rsidRDefault="0044686A" w:rsidP="006A0EB5">
            <w:pPr>
              <w:jc w:val="center"/>
              <w:rPr>
                <w:ins w:id="5179" w:author="SK" w:date="2017-11-26T06:29:00Z"/>
                <w:rFonts w:ascii="宋体" w:hAnsi="宋体"/>
              </w:rPr>
            </w:pPr>
            <w:ins w:id="5180" w:author="SK" w:date="2017-11-26T08:08:00Z">
              <w:r>
                <w:rPr>
                  <w:rFonts w:ascii="宋体" w:hAnsi="宋体" w:hint="eastAsia"/>
                </w:rPr>
                <w:t>cust_</w:t>
              </w:r>
            </w:ins>
            <w:ins w:id="5181" w:author="SK" w:date="2017-11-26T07:04:00Z">
              <w:r>
                <w:rPr>
                  <w:rFonts w:ascii="宋体" w:hAnsi="宋体" w:hint="eastAsia"/>
                </w:rPr>
                <w:t>type</w:t>
              </w:r>
            </w:ins>
          </w:p>
        </w:tc>
        <w:tc>
          <w:tcPr>
            <w:tcW w:w="1067" w:type="dxa"/>
          </w:tcPr>
          <w:p w:rsidR="0044686A" w:rsidRDefault="0044686A" w:rsidP="006A0EB5">
            <w:pPr>
              <w:jc w:val="center"/>
              <w:rPr>
                <w:ins w:id="5182" w:author="SK" w:date="2017-11-26T06:29:00Z"/>
                <w:rFonts w:ascii="宋体" w:hAnsi="宋体"/>
              </w:rPr>
            </w:pPr>
            <w:ins w:id="5183" w:author="SK" w:date="2017-11-26T07:04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4686A" w:rsidRDefault="0044686A" w:rsidP="006A0EB5">
            <w:pPr>
              <w:jc w:val="center"/>
              <w:rPr>
                <w:ins w:id="5184" w:author="SK" w:date="2017-11-26T06:29:00Z"/>
                <w:rFonts w:ascii="宋体" w:hAnsi="宋体"/>
              </w:rPr>
            </w:pPr>
            <w:ins w:id="5185" w:author="SK" w:date="2017-11-26T07:04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959" w:type="dxa"/>
          </w:tcPr>
          <w:p w:rsidR="0044686A" w:rsidRDefault="0044686A" w:rsidP="006A0EB5">
            <w:pPr>
              <w:jc w:val="center"/>
              <w:rPr>
                <w:ins w:id="5186" w:author="SK" w:date="2017-11-26T06:29:00Z"/>
                <w:rFonts w:ascii="宋体" w:hAnsi="宋体"/>
              </w:rPr>
            </w:pPr>
            <w:ins w:id="5187" w:author="SK" w:date="2017-11-26T07:04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44686A" w:rsidRDefault="0044686A" w:rsidP="006A0EB5">
            <w:pPr>
              <w:jc w:val="center"/>
              <w:rPr>
                <w:ins w:id="5188" w:author="SK" w:date="2017-11-26T06:29:00Z"/>
                <w:rFonts w:ascii="宋体" w:hAnsi="宋体"/>
              </w:rPr>
            </w:pPr>
            <w:ins w:id="5189" w:author="SK" w:date="2017-11-26T07:12:00Z">
              <w:r>
                <w:rPr>
                  <w:rFonts w:ascii="宋体" w:hAnsi="宋体" w:hint="eastAsia"/>
                </w:rPr>
                <w:t>类型</w:t>
              </w:r>
            </w:ins>
          </w:p>
        </w:tc>
        <w:tc>
          <w:tcPr>
            <w:tcW w:w="1747" w:type="dxa"/>
          </w:tcPr>
          <w:p w:rsidR="0044686A" w:rsidRDefault="0044686A" w:rsidP="006A0EB5">
            <w:pPr>
              <w:jc w:val="center"/>
              <w:rPr>
                <w:ins w:id="5190" w:author="SK" w:date="2017-11-26T07:12:00Z"/>
                <w:rFonts w:ascii="宋体" w:hAnsi="宋体"/>
              </w:rPr>
            </w:pPr>
            <w:ins w:id="5191" w:author="SK" w:date="2017-11-26T07:12:00Z">
              <w:r>
                <w:rPr>
                  <w:rFonts w:ascii="宋体" w:hAnsi="宋体" w:hint="eastAsia"/>
                </w:rPr>
                <w:t>0=会员</w:t>
              </w:r>
            </w:ins>
          </w:p>
          <w:p w:rsidR="0044686A" w:rsidRDefault="0044686A" w:rsidP="006A0EB5">
            <w:pPr>
              <w:jc w:val="center"/>
              <w:rPr>
                <w:ins w:id="5192" w:author="SK" w:date="2017-11-26T07:12:00Z"/>
                <w:rFonts w:ascii="宋体" w:hAnsi="宋体"/>
              </w:rPr>
            </w:pPr>
            <w:ins w:id="5193" w:author="SK" w:date="2017-11-26T07:12:00Z">
              <w:r w:rsidRPr="0044451E">
                <w:rPr>
                  <w:rFonts w:ascii="宋体" w:hAnsi="宋体" w:hint="eastAsia"/>
                </w:rPr>
                <w:t>1=</w:t>
              </w:r>
              <w:r>
                <w:rPr>
                  <w:rFonts w:ascii="宋体" w:hAnsi="宋体" w:hint="eastAsia"/>
                </w:rPr>
                <w:t>省代</w:t>
              </w:r>
            </w:ins>
          </w:p>
          <w:p w:rsidR="0044686A" w:rsidRDefault="0044686A" w:rsidP="006A0EB5">
            <w:pPr>
              <w:jc w:val="center"/>
              <w:rPr>
                <w:ins w:id="5194" w:author="SK" w:date="2017-11-26T07:12:00Z"/>
                <w:rFonts w:ascii="宋体" w:hAnsi="宋体"/>
              </w:rPr>
            </w:pPr>
            <w:ins w:id="5195" w:author="SK" w:date="2017-11-26T07:12:00Z">
              <w:r w:rsidRPr="0044451E">
                <w:rPr>
                  <w:rFonts w:ascii="宋体" w:hAnsi="宋体" w:hint="eastAsia"/>
                </w:rPr>
                <w:t>2=</w:t>
              </w:r>
              <w:r>
                <w:rPr>
                  <w:rFonts w:ascii="宋体" w:hAnsi="宋体" w:hint="eastAsia"/>
                </w:rPr>
                <w:t>市代</w:t>
              </w:r>
            </w:ins>
          </w:p>
          <w:p w:rsidR="0044686A" w:rsidRDefault="0044686A" w:rsidP="006A0EB5">
            <w:pPr>
              <w:jc w:val="center"/>
              <w:rPr>
                <w:ins w:id="5196" w:author="SK" w:date="2017-11-26T06:29:00Z"/>
                <w:rFonts w:ascii="宋体" w:hAnsi="宋体"/>
              </w:rPr>
            </w:pPr>
            <w:ins w:id="5197" w:author="SK" w:date="2017-11-26T07:12:00Z">
              <w:r w:rsidRPr="0044451E">
                <w:rPr>
                  <w:rFonts w:ascii="宋体" w:hAnsi="宋体" w:hint="eastAsia"/>
                </w:rPr>
                <w:t>3=区代</w:t>
              </w:r>
            </w:ins>
          </w:p>
        </w:tc>
      </w:tr>
      <w:tr w:rsidR="0044686A" w:rsidTr="006A0EB5">
        <w:trPr>
          <w:trHeight w:val="339"/>
          <w:ins w:id="5198" w:author="SK" w:date="2017-11-26T07:42:00Z"/>
        </w:trPr>
        <w:tc>
          <w:tcPr>
            <w:tcW w:w="2136" w:type="dxa"/>
          </w:tcPr>
          <w:p w:rsidR="0044686A" w:rsidRDefault="0044686A" w:rsidP="006A0EB5">
            <w:pPr>
              <w:jc w:val="center"/>
              <w:rPr>
                <w:ins w:id="5199" w:author="SK" w:date="2017-11-26T07:42:00Z"/>
                <w:rFonts w:ascii="宋体" w:hAnsi="宋体"/>
              </w:rPr>
            </w:pPr>
            <w:ins w:id="5200" w:author="SK" w:date="2017-11-26T07:43:00Z">
              <w:r>
                <w:rPr>
                  <w:rFonts w:asciiTheme="minorEastAsia" w:hAnsiTheme="minorEastAsia" w:hint="eastAsia"/>
                </w:rPr>
                <w:t>star_lvl</w:t>
              </w:r>
            </w:ins>
          </w:p>
        </w:tc>
        <w:tc>
          <w:tcPr>
            <w:tcW w:w="1067" w:type="dxa"/>
          </w:tcPr>
          <w:p w:rsidR="0044686A" w:rsidRDefault="0044686A" w:rsidP="006A0EB5">
            <w:pPr>
              <w:jc w:val="center"/>
              <w:rPr>
                <w:ins w:id="5201" w:author="SK" w:date="2017-11-26T07:42:00Z"/>
                <w:rFonts w:ascii="宋体" w:hAnsi="宋体"/>
              </w:rPr>
            </w:pPr>
            <w:ins w:id="5202" w:author="SK" w:date="2017-11-26T07:43:00Z">
              <w:r>
                <w:rPr>
                  <w:rFonts w:asciiTheme="minorEastAsia" w:hAnsiTheme="minorEastAsia" w:hint="eastAsia"/>
                </w:rPr>
                <w:t>N</w:t>
              </w:r>
            </w:ins>
          </w:p>
        </w:tc>
        <w:tc>
          <w:tcPr>
            <w:tcW w:w="796" w:type="dxa"/>
          </w:tcPr>
          <w:p w:rsidR="0044686A" w:rsidRDefault="0044686A" w:rsidP="006A0EB5">
            <w:pPr>
              <w:jc w:val="center"/>
              <w:rPr>
                <w:ins w:id="5203" w:author="SK" w:date="2017-11-26T07:42:00Z"/>
                <w:rFonts w:ascii="宋体" w:hAnsi="宋体"/>
              </w:rPr>
            </w:pPr>
            <w:ins w:id="5204" w:author="SK" w:date="2017-11-26T07:43:00Z">
              <w:r>
                <w:rPr>
                  <w:rFonts w:asciiTheme="minorEastAsia" w:hAnsiTheme="minorEastAsia" w:hint="eastAsia"/>
                </w:rPr>
                <w:t>1</w:t>
              </w:r>
            </w:ins>
          </w:p>
        </w:tc>
        <w:tc>
          <w:tcPr>
            <w:tcW w:w="959" w:type="dxa"/>
          </w:tcPr>
          <w:p w:rsidR="0044686A" w:rsidRDefault="0044686A" w:rsidP="006A0EB5">
            <w:pPr>
              <w:jc w:val="center"/>
              <w:rPr>
                <w:ins w:id="5205" w:author="SK" w:date="2017-11-26T07:42:00Z"/>
                <w:rFonts w:ascii="宋体" w:hAnsi="宋体"/>
              </w:rPr>
            </w:pPr>
            <w:ins w:id="5206" w:author="SK" w:date="2017-11-26T07:46:00Z">
              <w:r>
                <w:rPr>
                  <w:rFonts w:asciiTheme="minorEastAsia" w:hAnsiTheme="minorEastAsia" w:hint="eastAsia"/>
                </w:rPr>
                <w:t>O</w:t>
              </w:r>
            </w:ins>
          </w:p>
        </w:tc>
        <w:tc>
          <w:tcPr>
            <w:tcW w:w="1817" w:type="dxa"/>
          </w:tcPr>
          <w:p w:rsidR="0044686A" w:rsidRDefault="0044686A" w:rsidP="006A0EB5">
            <w:pPr>
              <w:jc w:val="center"/>
              <w:rPr>
                <w:ins w:id="5207" w:author="SK" w:date="2017-11-26T07:42:00Z"/>
                <w:rFonts w:ascii="宋体" w:hAnsi="宋体"/>
              </w:rPr>
            </w:pPr>
            <w:ins w:id="5208" w:author="SK" w:date="2017-11-26T07:43:00Z">
              <w:r>
                <w:rPr>
                  <w:rFonts w:asciiTheme="minorEastAsia" w:hAnsiTheme="minorEastAsia" w:hint="eastAsia"/>
                </w:rPr>
                <w:t>星级</w:t>
              </w:r>
            </w:ins>
          </w:p>
        </w:tc>
        <w:tc>
          <w:tcPr>
            <w:tcW w:w="1747" w:type="dxa"/>
          </w:tcPr>
          <w:p w:rsidR="0044686A" w:rsidRDefault="005F01EF" w:rsidP="006A0EB5">
            <w:pPr>
              <w:jc w:val="center"/>
              <w:rPr>
                <w:ins w:id="5209" w:author="SK" w:date="2017-11-26T07:43:00Z"/>
                <w:rFonts w:asciiTheme="minorEastAsia" w:hAnsiTheme="minorEastAsia"/>
              </w:rPr>
            </w:pPr>
            <w:ins w:id="5210" w:author="SK" w:date="2017-11-29T00:59:00Z">
              <w:r>
                <w:rPr>
                  <w:rFonts w:ascii="宋体" w:hAnsi="宋体" w:hint="eastAsia"/>
                </w:rPr>
                <w:t>cust_</w:t>
              </w:r>
              <w:r>
                <w:rPr>
                  <w:rFonts w:asciiTheme="minorEastAsia" w:hAnsiTheme="minorEastAsia" w:hint="eastAsia"/>
                </w:rPr>
                <w:t>type</w:t>
              </w:r>
            </w:ins>
            <w:bookmarkStart w:id="5211" w:name="_GoBack"/>
            <w:bookmarkEnd w:id="5211"/>
            <w:ins w:id="5212" w:author="SK" w:date="2017-11-26T07:43:00Z">
              <w:r w:rsidR="0044686A">
                <w:rPr>
                  <w:rFonts w:asciiTheme="minorEastAsia" w:hAnsiTheme="minorEastAsia" w:hint="eastAsia"/>
                </w:rPr>
                <w:t>=0返回</w:t>
              </w:r>
            </w:ins>
          </w:p>
          <w:p w:rsidR="0044686A" w:rsidRDefault="0044686A" w:rsidP="006A0EB5">
            <w:pPr>
              <w:jc w:val="center"/>
              <w:rPr>
                <w:ins w:id="5213" w:author="SK" w:date="2017-11-26T07:43:00Z"/>
                <w:rFonts w:asciiTheme="minorEastAsia" w:hAnsiTheme="minorEastAsia"/>
              </w:rPr>
            </w:pPr>
            <w:ins w:id="5214" w:author="SK" w:date="2017-11-26T07:43:00Z">
              <w:r>
                <w:rPr>
                  <w:rFonts w:asciiTheme="minorEastAsia" w:hAnsiTheme="minorEastAsia" w:hint="eastAsia"/>
                </w:rPr>
                <w:t>1=一星</w:t>
              </w:r>
            </w:ins>
          </w:p>
          <w:p w:rsidR="0044686A" w:rsidRDefault="0044686A" w:rsidP="006A0EB5">
            <w:pPr>
              <w:jc w:val="center"/>
              <w:rPr>
                <w:ins w:id="5215" w:author="SK" w:date="2017-11-26T07:43:00Z"/>
                <w:rFonts w:asciiTheme="minorEastAsia" w:hAnsiTheme="minorEastAsia"/>
              </w:rPr>
            </w:pPr>
            <w:ins w:id="5216" w:author="SK" w:date="2017-11-26T07:43:00Z">
              <w:r>
                <w:rPr>
                  <w:rFonts w:asciiTheme="minorEastAsia" w:hAnsiTheme="minorEastAsia" w:hint="eastAsia"/>
                </w:rPr>
                <w:t>2=二星</w:t>
              </w:r>
            </w:ins>
          </w:p>
          <w:p w:rsidR="0044686A" w:rsidRDefault="0044686A" w:rsidP="006A0EB5">
            <w:pPr>
              <w:jc w:val="center"/>
              <w:rPr>
                <w:ins w:id="5217" w:author="SK" w:date="2017-11-26T07:43:00Z"/>
                <w:rFonts w:asciiTheme="minorEastAsia" w:hAnsiTheme="minorEastAsia"/>
              </w:rPr>
            </w:pPr>
            <w:ins w:id="5218" w:author="SK" w:date="2017-11-26T07:43:00Z">
              <w:r>
                <w:rPr>
                  <w:rFonts w:asciiTheme="minorEastAsia" w:hAnsiTheme="minorEastAsia" w:hint="eastAsia"/>
                </w:rPr>
                <w:t>3=三星</w:t>
              </w:r>
            </w:ins>
          </w:p>
          <w:p w:rsidR="0044686A" w:rsidRDefault="0044686A" w:rsidP="006A0EB5">
            <w:pPr>
              <w:jc w:val="center"/>
              <w:rPr>
                <w:ins w:id="5219" w:author="SK" w:date="2017-11-26T07:43:00Z"/>
                <w:rFonts w:asciiTheme="minorEastAsia" w:hAnsiTheme="minorEastAsia"/>
              </w:rPr>
            </w:pPr>
            <w:ins w:id="5220" w:author="SK" w:date="2017-11-26T07:43:00Z">
              <w:r>
                <w:rPr>
                  <w:rFonts w:asciiTheme="minorEastAsia" w:hAnsiTheme="minorEastAsia" w:hint="eastAsia"/>
                </w:rPr>
                <w:t>4=四星</w:t>
              </w:r>
            </w:ins>
          </w:p>
          <w:p w:rsidR="0044686A" w:rsidRDefault="0044686A" w:rsidP="006A0EB5">
            <w:pPr>
              <w:jc w:val="center"/>
              <w:rPr>
                <w:ins w:id="5221" w:author="SK" w:date="2017-11-26T07:42:00Z"/>
                <w:rFonts w:ascii="宋体" w:hAnsi="宋体"/>
              </w:rPr>
            </w:pPr>
            <w:ins w:id="5222" w:author="SK" w:date="2017-11-26T07:43:00Z">
              <w:r>
                <w:rPr>
                  <w:rFonts w:asciiTheme="minorEastAsia" w:hAnsiTheme="minorEastAsia" w:hint="eastAsia"/>
                </w:rPr>
                <w:t>5=五星</w:t>
              </w:r>
            </w:ins>
          </w:p>
        </w:tc>
      </w:tr>
      <w:tr w:rsidR="0044686A" w:rsidTr="006A0EB5">
        <w:trPr>
          <w:trHeight w:val="353"/>
          <w:ins w:id="5223" w:author="SK" w:date="2017-11-26T06:27:00Z"/>
        </w:trPr>
        <w:tc>
          <w:tcPr>
            <w:tcW w:w="2136" w:type="dxa"/>
          </w:tcPr>
          <w:p w:rsidR="0044686A" w:rsidRDefault="0044686A" w:rsidP="006A0EB5">
            <w:pPr>
              <w:jc w:val="center"/>
              <w:rPr>
                <w:ins w:id="5224" w:author="SK" w:date="2017-11-26T06:27:00Z"/>
                <w:rFonts w:ascii="宋体" w:hAnsi="宋体"/>
              </w:rPr>
            </w:pPr>
            <w:ins w:id="5225" w:author="SK" w:date="2017-11-26T07:44:00Z">
              <w:r>
                <w:rPr>
                  <w:rFonts w:ascii="宋体" w:hAnsi="宋体" w:hint="eastAsia"/>
                </w:rPr>
                <w:t>type</w:t>
              </w:r>
            </w:ins>
          </w:p>
        </w:tc>
        <w:tc>
          <w:tcPr>
            <w:tcW w:w="1067" w:type="dxa"/>
          </w:tcPr>
          <w:p w:rsidR="0044686A" w:rsidRDefault="0044686A" w:rsidP="006A0EB5">
            <w:pPr>
              <w:jc w:val="center"/>
              <w:rPr>
                <w:ins w:id="5226" w:author="SK" w:date="2017-11-26T06:27:00Z"/>
                <w:rFonts w:ascii="宋体" w:hAnsi="宋体"/>
              </w:rPr>
            </w:pPr>
            <w:ins w:id="5227" w:author="SK" w:date="2017-11-26T07:45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4686A" w:rsidRDefault="0044686A" w:rsidP="006A0EB5">
            <w:pPr>
              <w:jc w:val="center"/>
              <w:rPr>
                <w:ins w:id="5228" w:author="SK" w:date="2017-11-26T06:27:00Z"/>
                <w:rFonts w:ascii="宋体" w:hAnsi="宋体"/>
              </w:rPr>
            </w:pPr>
            <w:ins w:id="5229" w:author="SK" w:date="2017-11-26T07:45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959" w:type="dxa"/>
          </w:tcPr>
          <w:p w:rsidR="0044686A" w:rsidRDefault="0044686A" w:rsidP="006A0EB5">
            <w:pPr>
              <w:jc w:val="center"/>
              <w:rPr>
                <w:ins w:id="5230" w:author="SK" w:date="2017-11-26T06:27:00Z"/>
                <w:rFonts w:ascii="宋体" w:hAnsi="宋体"/>
              </w:rPr>
            </w:pPr>
            <w:ins w:id="5231" w:author="SK" w:date="2017-11-26T07:46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17" w:type="dxa"/>
          </w:tcPr>
          <w:p w:rsidR="0044686A" w:rsidRDefault="0044686A" w:rsidP="006A0EB5">
            <w:pPr>
              <w:jc w:val="center"/>
              <w:rPr>
                <w:ins w:id="5232" w:author="SK" w:date="2017-11-26T06:27:00Z"/>
                <w:rFonts w:ascii="宋体" w:hAnsi="宋体"/>
              </w:rPr>
            </w:pPr>
            <w:ins w:id="5233" w:author="SK" w:date="2017-11-26T07:45:00Z">
              <w:r>
                <w:rPr>
                  <w:rFonts w:ascii="宋体" w:hAnsi="宋体" w:hint="eastAsia"/>
                </w:rPr>
                <w:t>会员类型</w:t>
              </w:r>
            </w:ins>
          </w:p>
        </w:tc>
        <w:tc>
          <w:tcPr>
            <w:tcW w:w="1747" w:type="dxa"/>
          </w:tcPr>
          <w:p w:rsidR="0044686A" w:rsidRPr="006E2879" w:rsidRDefault="0044686A" w:rsidP="006A0EB5">
            <w:pPr>
              <w:jc w:val="center"/>
              <w:rPr>
                <w:ins w:id="5234" w:author="SK" w:date="2017-11-26T07:45:00Z"/>
                <w:rFonts w:asciiTheme="minorEastAsia" w:hAnsiTheme="minorEastAsia"/>
                <w:rPrChange w:id="5235" w:author="SK" w:date="2017-11-26T08:07:00Z">
                  <w:rPr>
                    <w:ins w:id="5236" w:author="SK" w:date="2017-11-26T07:45:00Z"/>
                    <w:rFonts w:ascii="宋体" w:hAnsi="宋体"/>
                  </w:rPr>
                </w:rPrChange>
              </w:rPr>
            </w:pPr>
            <w:ins w:id="5237" w:author="SK" w:date="2017-11-26T08:08:00Z">
              <w:r>
                <w:rPr>
                  <w:rFonts w:ascii="宋体" w:hAnsi="宋体" w:hint="eastAsia"/>
                </w:rPr>
                <w:t>cust_</w:t>
              </w:r>
            </w:ins>
            <w:ins w:id="5238" w:author="SK" w:date="2017-11-26T07:45:00Z">
              <w:r>
                <w:rPr>
                  <w:rFonts w:asciiTheme="minorEastAsia" w:hAnsiTheme="minorEastAsia" w:hint="eastAsia"/>
                </w:rPr>
                <w:t>type=0返回</w:t>
              </w:r>
            </w:ins>
          </w:p>
          <w:p w:rsidR="0044686A" w:rsidRDefault="0044686A" w:rsidP="006A0EB5">
            <w:pPr>
              <w:jc w:val="center"/>
              <w:rPr>
                <w:ins w:id="5239" w:author="SK" w:date="2017-11-26T07:45:00Z"/>
                <w:rFonts w:ascii="宋体" w:hAnsi="宋体"/>
              </w:rPr>
            </w:pPr>
            <w:ins w:id="5240" w:author="SK" w:date="2017-11-26T07:45:00Z">
              <w:r w:rsidRPr="002D11F8">
                <w:rPr>
                  <w:rFonts w:ascii="宋体" w:hAnsi="宋体" w:hint="eastAsia"/>
                </w:rPr>
                <w:t>1=</w:t>
              </w:r>
              <w:r>
                <w:rPr>
                  <w:rFonts w:ascii="宋体" w:hAnsi="宋体" w:hint="eastAsia"/>
                </w:rPr>
                <w:t>普通会员</w:t>
              </w:r>
            </w:ins>
          </w:p>
          <w:p w:rsidR="0044686A" w:rsidRDefault="0044686A" w:rsidP="006A0EB5">
            <w:pPr>
              <w:jc w:val="center"/>
              <w:rPr>
                <w:ins w:id="5241" w:author="SK" w:date="2017-11-26T07:45:00Z"/>
                <w:rFonts w:ascii="宋体" w:hAnsi="宋体"/>
              </w:rPr>
            </w:pPr>
            <w:ins w:id="5242" w:author="SK" w:date="2017-11-26T07:45:00Z">
              <w:r w:rsidRPr="002D11F8">
                <w:rPr>
                  <w:rFonts w:ascii="宋体" w:hAnsi="宋体" w:hint="eastAsia"/>
                </w:rPr>
                <w:t>2=</w:t>
              </w:r>
              <w:r>
                <w:rPr>
                  <w:rFonts w:ascii="宋体" w:hAnsi="宋体" w:hint="eastAsia"/>
                </w:rPr>
                <w:t>诺星</w:t>
              </w:r>
            </w:ins>
          </w:p>
          <w:p w:rsidR="0044686A" w:rsidRDefault="0044686A" w:rsidP="006A0EB5">
            <w:pPr>
              <w:jc w:val="center"/>
              <w:rPr>
                <w:ins w:id="5243" w:author="SK" w:date="2017-11-26T06:27:00Z"/>
                <w:rFonts w:ascii="宋体" w:hAnsi="宋体"/>
              </w:rPr>
            </w:pPr>
            <w:ins w:id="5244" w:author="SK" w:date="2017-11-26T07:45:00Z">
              <w:r w:rsidRPr="002D11F8">
                <w:rPr>
                  <w:rFonts w:ascii="宋体" w:hAnsi="宋体" w:hint="eastAsia"/>
                </w:rPr>
                <w:t>3=诺商</w:t>
              </w:r>
            </w:ins>
          </w:p>
        </w:tc>
      </w:tr>
      <w:tr w:rsidR="0044686A" w:rsidTr="006A0EB5">
        <w:trPr>
          <w:trHeight w:val="353"/>
          <w:ins w:id="5245" w:author="SK" w:date="2017-11-26T07:43:00Z"/>
        </w:trPr>
        <w:tc>
          <w:tcPr>
            <w:tcW w:w="2136" w:type="dxa"/>
          </w:tcPr>
          <w:p w:rsidR="0044686A" w:rsidRDefault="0044686A" w:rsidP="006A0EB5">
            <w:pPr>
              <w:jc w:val="center"/>
              <w:rPr>
                <w:ins w:id="5246" w:author="SK" w:date="2017-11-26T07:43:00Z"/>
                <w:rFonts w:ascii="宋体" w:hAnsi="宋体"/>
              </w:rPr>
            </w:pPr>
            <w:ins w:id="5247" w:author="SK" w:date="2017-11-26T07:43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44686A" w:rsidRDefault="0044686A" w:rsidP="006A0EB5">
            <w:pPr>
              <w:jc w:val="center"/>
              <w:rPr>
                <w:ins w:id="5248" w:author="SK" w:date="2017-11-26T07:43:00Z"/>
                <w:rFonts w:ascii="宋体" w:hAnsi="宋体"/>
              </w:rPr>
            </w:pPr>
            <w:ins w:id="5249" w:author="SK" w:date="2017-11-26T07:4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4686A" w:rsidRDefault="0044686A" w:rsidP="006A0EB5">
            <w:pPr>
              <w:jc w:val="center"/>
              <w:rPr>
                <w:ins w:id="5250" w:author="SK" w:date="2017-11-26T07:43:00Z"/>
                <w:rFonts w:ascii="宋体" w:hAnsi="宋体"/>
              </w:rPr>
            </w:pPr>
            <w:ins w:id="5251" w:author="SK" w:date="2017-11-26T07:4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44686A" w:rsidRDefault="0044686A" w:rsidP="006A0EB5">
            <w:pPr>
              <w:jc w:val="center"/>
              <w:rPr>
                <w:ins w:id="5252" w:author="SK" w:date="2017-11-26T07:43:00Z"/>
                <w:rFonts w:ascii="宋体" w:hAnsi="宋体"/>
              </w:rPr>
            </w:pPr>
            <w:ins w:id="5253" w:author="SK" w:date="2017-11-26T07:4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44686A" w:rsidRDefault="0044686A" w:rsidP="006A0EB5">
            <w:pPr>
              <w:jc w:val="center"/>
              <w:rPr>
                <w:ins w:id="5254" w:author="SK" w:date="2017-11-26T07:43:00Z"/>
                <w:rFonts w:ascii="宋体" w:hAnsi="宋体"/>
              </w:rPr>
            </w:pPr>
            <w:ins w:id="5255" w:author="SK" w:date="2017-11-26T07:43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747" w:type="dxa"/>
          </w:tcPr>
          <w:p w:rsidR="0044686A" w:rsidRDefault="0044686A" w:rsidP="006A0EB5">
            <w:pPr>
              <w:jc w:val="center"/>
              <w:rPr>
                <w:ins w:id="5256" w:author="SK" w:date="2017-11-26T07:43:00Z"/>
                <w:rFonts w:ascii="宋体" w:hAnsi="宋体"/>
              </w:rPr>
            </w:pPr>
          </w:p>
        </w:tc>
      </w:tr>
      <w:tr w:rsidR="0044686A" w:rsidTr="006A0EB5">
        <w:trPr>
          <w:trHeight w:val="353"/>
          <w:ins w:id="5257" w:author="SK" w:date="2017-11-26T06:27:00Z"/>
        </w:trPr>
        <w:tc>
          <w:tcPr>
            <w:tcW w:w="2136" w:type="dxa"/>
          </w:tcPr>
          <w:p w:rsidR="0044686A" w:rsidRDefault="0044686A" w:rsidP="006A0EB5">
            <w:pPr>
              <w:jc w:val="center"/>
              <w:rPr>
                <w:ins w:id="5258" w:author="SK" w:date="2017-11-26T06:27:00Z"/>
                <w:rFonts w:ascii="宋体" w:hAnsi="宋体"/>
              </w:rPr>
            </w:pPr>
            <w:ins w:id="5259" w:author="SK" w:date="2017-11-26T06:27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44686A" w:rsidRDefault="0044686A" w:rsidP="006A0EB5">
            <w:pPr>
              <w:jc w:val="center"/>
              <w:rPr>
                <w:ins w:id="5260" w:author="SK" w:date="2017-11-26T06:27:00Z"/>
                <w:rFonts w:ascii="宋体" w:hAnsi="宋体"/>
              </w:rPr>
            </w:pPr>
            <w:ins w:id="5261" w:author="SK" w:date="2017-11-26T06:27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44686A" w:rsidRDefault="0044686A" w:rsidP="006A0EB5">
            <w:pPr>
              <w:jc w:val="center"/>
              <w:rPr>
                <w:ins w:id="5262" w:author="SK" w:date="2017-11-26T06:27:00Z"/>
                <w:rFonts w:ascii="宋体" w:hAnsi="宋体"/>
              </w:rPr>
            </w:pPr>
            <w:ins w:id="5263" w:author="SK" w:date="2017-11-26T06:27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44686A" w:rsidRDefault="0044686A" w:rsidP="006A0EB5">
            <w:pPr>
              <w:jc w:val="center"/>
              <w:rPr>
                <w:ins w:id="5264" w:author="SK" w:date="2017-11-26T06:27:00Z"/>
                <w:rFonts w:ascii="宋体" w:hAnsi="宋体"/>
              </w:rPr>
            </w:pPr>
            <w:ins w:id="5265" w:author="SK" w:date="2017-11-26T06:27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44686A" w:rsidRDefault="0044686A" w:rsidP="006A0EB5">
            <w:pPr>
              <w:jc w:val="center"/>
              <w:rPr>
                <w:ins w:id="5266" w:author="SK" w:date="2017-11-26T06:27:00Z"/>
                <w:rFonts w:ascii="宋体" w:hAnsi="宋体"/>
              </w:rPr>
            </w:pPr>
            <w:ins w:id="5267" w:author="SK" w:date="2017-11-26T06:27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747" w:type="dxa"/>
          </w:tcPr>
          <w:p w:rsidR="0044686A" w:rsidRDefault="0044686A" w:rsidP="006A0EB5">
            <w:pPr>
              <w:jc w:val="center"/>
              <w:rPr>
                <w:ins w:id="5268" w:author="SK" w:date="2017-11-26T06:27:00Z"/>
                <w:rFonts w:ascii="宋体" w:hAnsi="宋体"/>
              </w:rPr>
            </w:pPr>
          </w:p>
        </w:tc>
      </w:tr>
    </w:tbl>
    <w:p w:rsidR="009A2C8F" w:rsidRDefault="009A2C8F">
      <w:pPr>
        <w:rPr>
          <w:ins w:id="5269" w:author="SK" w:date="2017-11-26T06:26:00Z"/>
        </w:rPr>
        <w:pPrChange w:id="5270" w:author="SK" w:date="2017-11-26T06:26:00Z">
          <w:pPr>
            <w:pStyle w:val="2"/>
          </w:pPr>
        </w:pPrChange>
      </w:pPr>
    </w:p>
    <w:p w:rsidR="002F0FD8" w:rsidRPr="002F0FD8" w:rsidRDefault="002F0FD8">
      <w:pPr>
        <w:pStyle w:val="2"/>
        <w:rPr>
          <w:ins w:id="5271" w:author="SK" w:date="2017-11-25T09:00:00Z"/>
        </w:rPr>
      </w:pPr>
      <w:bookmarkStart w:id="5272" w:name="_Toc499446939"/>
      <w:ins w:id="5273" w:author="SK" w:date="2017-11-26T06:26:00Z">
        <w:r>
          <w:rPr>
            <w:rFonts w:hint="eastAsia"/>
          </w:rPr>
          <w:t>内部管理</w:t>
        </w:r>
      </w:ins>
      <w:bookmarkEnd w:id="5272"/>
    </w:p>
    <w:p w:rsidR="006E1ABA" w:rsidRDefault="006E1ABA" w:rsidP="006E1ABA">
      <w:pPr>
        <w:pStyle w:val="3"/>
        <w:rPr>
          <w:ins w:id="5274" w:author="SK" w:date="2017-11-25T09:01:00Z"/>
        </w:rPr>
      </w:pPr>
      <w:bookmarkStart w:id="5275" w:name="_Toc499446940"/>
      <w:ins w:id="5276" w:author="SK" w:date="2017-11-25T09:01:00Z">
        <w:r>
          <w:rPr>
            <w:rFonts w:hint="eastAsia"/>
          </w:rPr>
          <w:t>诺星升级</w:t>
        </w:r>
        <w:bookmarkEnd w:id="5275"/>
      </w:ins>
    </w:p>
    <w:p w:rsidR="006E1ABA" w:rsidRDefault="006E1ABA" w:rsidP="006E1ABA">
      <w:pPr>
        <w:rPr>
          <w:ins w:id="5277" w:author="SK" w:date="2017-11-25T09:01:00Z"/>
        </w:rPr>
      </w:pPr>
      <w:ins w:id="5278" w:author="SK" w:date="2017-11-25T09:01:00Z">
        <w:r>
          <w:rPr>
            <w:rFonts w:hint="eastAsia"/>
          </w:rPr>
          <w:t>报文描述：</w:t>
        </w:r>
      </w:ins>
      <w:ins w:id="5279" w:author="SK" w:date="2017-11-25T09:02:00Z">
        <w:r w:rsidR="00ED658D">
          <w:rPr>
            <w:rFonts w:hint="eastAsia"/>
          </w:rPr>
          <w:t>内管系统</w:t>
        </w:r>
      </w:ins>
      <w:ins w:id="5280" w:author="SK" w:date="2017-11-25T09:03:00Z">
        <w:r w:rsidR="00ED658D">
          <w:rPr>
            <w:rFonts w:hint="eastAsia"/>
          </w:rPr>
          <w:t>调用该服务为会员进行升级诺星。</w:t>
        </w:r>
      </w:ins>
    </w:p>
    <w:p w:rsidR="009A2C8F" w:rsidRDefault="00D269CA">
      <w:pPr>
        <w:rPr>
          <w:ins w:id="5281" w:author="SK" w:date="2017-11-25T09:00:00Z"/>
        </w:rPr>
        <w:pPrChange w:id="5282" w:author="SK" w:date="2017-11-25T09:00:00Z">
          <w:pPr>
            <w:pStyle w:val="2"/>
          </w:pPr>
        </w:pPrChange>
      </w:pPr>
      <w:ins w:id="5283" w:author="SK" w:date="2017-11-25T09:28:00Z">
        <w:r>
          <w:rPr>
            <w:rFonts w:hint="eastAsia"/>
          </w:rPr>
          <w:t>接收前置系统报文，调用升级诺星服务</w:t>
        </w:r>
      </w:ins>
    </w:p>
    <w:p w:rsidR="000F516B" w:rsidRDefault="000F516B" w:rsidP="000F516B">
      <w:pPr>
        <w:pStyle w:val="4"/>
        <w:rPr>
          <w:ins w:id="5284" w:author="SK" w:date="2017-11-25T09:03:00Z"/>
        </w:rPr>
      </w:pPr>
      <w:ins w:id="5285" w:author="SK" w:date="2017-11-25T09:03:00Z">
        <w:r>
          <w:rPr>
            <w:rFonts w:hint="eastAsia"/>
          </w:rPr>
          <w:lastRenderedPageBreak/>
          <w:t>URL</w:t>
        </w:r>
        <w:r>
          <w:rPr>
            <w:rFonts w:hint="eastAsia"/>
          </w:rPr>
          <w:t>路径</w:t>
        </w:r>
      </w:ins>
    </w:p>
    <w:p w:rsidR="000F516B" w:rsidRDefault="000F516B" w:rsidP="000F516B">
      <w:pPr>
        <w:rPr>
          <w:ins w:id="5286" w:author="SK" w:date="2017-11-25T09:03:00Z"/>
        </w:rPr>
      </w:pPr>
      <w:ins w:id="5287" w:author="SK" w:date="2017-11-25T09:03:00Z">
        <w:r>
          <w:rPr>
            <w:rFonts w:hint="eastAsia"/>
          </w:rPr>
          <w:t>/qz/</w:t>
        </w:r>
      </w:ins>
      <w:ins w:id="5288" w:author="SK" w:date="2017-11-25T09:24:00Z">
        <w:r w:rsidR="004C1146">
          <w:rPr>
            <w:rFonts w:hint="eastAsia"/>
          </w:rPr>
          <w:t>manage</w:t>
        </w:r>
      </w:ins>
      <w:ins w:id="5289" w:author="SK" w:date="2017-11-25T09:03:00Z">
        <w:r w:rsidR="004C1146">
          <w:rPr>
            <w:rFonts w:hint="eastAsia"/>
          </w:rPr>
          <w:t>/</w:t>
        </w:r>
      </w:ins>
      <w:ins w:id="5290" w:author="SK" w:date="2017-11-25T09:25:00Z">
        <w:r w:rsidR="004722A3">
          <w:rPr>
            <w:rFonts w:hint="eastAsia"/>
          </w:rPr>
          <w:t>cust</w:t>
        </w:r>
        <w:r w:rsidR="001A0328">
          <w:rPr>
            <w:rFonts w:hint="eastAsia"/>
          </w:rPr>
          <w:t>/</w:t>
        </w:r>
      </w:ins>
      <w:ins w:id="5291" w:author="SK" w:date="2017-11-25T09:03:00Z">
        <w:r w:rsidR="00F71E09">
          <w:rPr>
            <w:rFonts w:hint="eastAsia"/>
          </w:rPr>
          <w:t>upgrade</w:t>
        </w:r>
      </w:ins>
    </w:p>
    <w:p w:rsidR="000F516B" w:rsidRDefault="000F516B" w:rsidP="000F516B">
      <w:pPr>
        <w:pStyle w:val="4"/>
        <w:rPr>
          <w:ins w:id="5292" w:author="SK" w:date="2017-11-25T09:03:00Z"/>
        </w:rPr>
      </w:pPr>
      <w:ins w:id="5293" w:author="SK" w:date="2017-11-25T09:03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787"/>
        <w:gridCol w:w="1843"/>
        <w:gridCol w:w="1893"/>
        <w:tblGridChange w:id="5294">
          <w:tblGrid>
            <w:gridCol w:w="2136"/>
            <w:gridCol w:w="1067"/>
            <w:gridCol w:w="796"/>
            <w:gridCol w:w="787"/>
            <w:gridCol w:w="1843"/>
            <w:gridCol w:w="370"/>
            <w:gridCol w:w="1523"/>
          </w:tblGrid>
        </w:tblGridChange>
      </w:tblGrid>
      <w:tr w:rsidR="00B208DF" w:rsidTr="00B208DF">
        <w:trPr>
          <w:ins w:id="5295" w:author="SK" w:date="2017-11-25T09:03:00Z"/>
        </w:trPr>
        <w:tc>
          <w:tcPr>
            <w:tcW w:w="2136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296" w:author="SK" w:date="2017-11-25T09:03:00Z"/>
              </w:rPr>
            </w:pPr>
            <w:ins w:id="5297" w:author="SK" w:date="2017-11-25T09:03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298" w:author="SK" w:date="2017-11-25T09:03:00Z"/>
              </w:rPr>
            </w:pPr>
            <w:ins w:id="5299" w:author="SK" w:date="2017-11-25T09:03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300" w:author="SK" w:date="2017-11-25T09:03:00Z"/>
              </w:rPr>
            </w:pPr>
            <w:ins w:id="5301" w:author="SK" w:date="2017-11-25T09:03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787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302" w:author="SK" w:date="2017-11-25T09:03:00Z"/>
              </w:rPr>
            </w:pPr>
            <w:ins w:id="5303" w:author="SK" w:date="2017-11-25T09:03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43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304" w:author="SK" w:date="2017-11-25T09:03:00Z"/>
              </w:rPr>
            </w:pPr>
            <w:ins w:id="5305" w:author="SK" w:date="2017-11-25T09:03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893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306" w:author="SK" w:date="2017-11-25T09:03:00Z"/>
              </w:rPr>
            </w:pPr>
            <w:ins w:id="5307" w:author="SK" w:date="2017-11-25T09:03:00Z">
              <w:r>
                <w:rPr>
                  <w:rFonts w:hint="eastAsia"/>
                </w:rPr>
                <w:t>备注</w:t>
              </w:r>
            </w:ins>
          </w:p>
        </w:tc>
      </w:tr>
      <w:tr w:rsidR="00B208DF" w:rsidTr="00B208DF">
        <w:trPr>
          <w:trHeight w:val="339"/>
          <w:ins w:id="5308" w:author="SK" w:date="2017-11-25T09:03:00Z"/>
        </w:trPr>
        <w:tc>
          <w:tcPr>
            <w:tcW w:w="2136" w:type="dxa"/>
          </w:tcPr>
          <w:p w:rsidR="000F516B" w:rsidRDefault="00081683" w:rsidP="000E5C07">
            <w:pPr>
              <w:jc w:val="center"/>
              <w:rPr>
                <w:ins w:id="5309" w:author="SK" w:date="2017-11-25T09:03:00Z"/>
                <w:rFonts w:ascii="宋体" w:hAnsi="宋体"/>
              </w:rPr>
            </w:pPr>
            <w:ins w:id="5310" w:author="SK" w:date="2017-11-25T09:04:00Z">
              <w:r>
                <w:rPr>
                  <w:rFonts w:asciiTheme="minorEastAsia" w:hAnsiTheme="minorEastAsia" w:hint="eastAsia"/>
                </w:rPr>
                <w:t>mobile_no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311" w:author="SK" w:date="2017-11-25T09:03:00Z"/>
                <w:rFonts w:ascii="宋体" w:hAnsi="宋体"/>
              </w:rPr>
            </w:pPr>
            <w:ins w:id="5312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8542D1" w:rsidP="000E5C07">
            <w:pPr>
              <w:jc w:val="center"/>
              <w:rPr>
                <w:ins w:id="5313" w:author="SK" w:date="2017-11-25T09:03:00Z"/>
                <w:rFonts w:ascii="宋体" w:hAnsi="宋体"/>
              </w:rPr>
            </w:pPr>
            <w:ins w:id="5314" w:author="SK" w:date="2017-11-25T09:03:00Z">
              <w:r>
                <w:rPr>
                  <w:rFonts w:ascii="宋体" w:hAnsi="宋体" w:hint="eastAsia"/>
                </w:rPr>
                <w:t>11</w:t>
              </w:r>
            </w:ins>
          </w:p>
        </w:tc>
        <w:tc>
          <w:tcPr>
            <w:tcW w:w="787" w:type="dxa"/>
          </w:tcPr>
          <w:p w:rsidR="000F516B" w:rsidRDefault="000F516B" w:rsidP="000E5C07">
            <w:pPr>
              <w:jc w:val="center"/>
              <w:rPr>
                <w:ins w:id="5315" w:author="SK" w:date="2017-11-25T09:03:00Z"/>
                <w:rFonts w:ascii="宋体" w:hAnsi="宋体"/>
              </w:rPr>
            </w:pPr>
            <w:ins w:id="5316" w:author="SK" w:date="2017-11-25T09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0F516B" w:rsidRDefault="008542D1" w:rsidP="000E5C07">
            <w:pPr>
              <w:jc w:val="center"/>
              <w:rPr>
                <w:ins w:id="5317" w:author="SK" w:date="2017-11-25T09:03:00Z"/>
                <w:rFonts w:ascii="宋体" w:hAnsi="宋体"/>
              </w:rPr>
            </w:pPr>
            <w:ins w:id="5318" w:author="SK" w:date="2017-11-25T09:04:00Z">
              <w:r>
                <w:rPr>
                  <w:rFonts w:ascii="宋体" w:hAnsi="宋体" w:hint="eastAsia"/>
                </w:rPr>
                <w:t>手机号</w:t>
              </w:r>
            </w:ins>
          </w:p>
        </w:tc>
        <w:tc>
          <w:tcPr>
            <w:tcW w:w="1893" w:type="dxa"/>
          </w:tcPr>
          <w:p w:rsidR="000F516B" w:rsidRDefault="000F516B" w:rsidP="000E5C07">
            <w:pPr>
              <w:jc w:val="center"/>
              <w:rPr>
                <w:ins w:id="5319" w:author="SK" w:date="2017-11-25T09:03:00Z"/>
                <w:rFonts w:ascii="宋体" w:hAnsi="宋体"/>
              </w:rPr>
            </w:pPr>
          </w:p>
        </w:tc>
      </w:tr>
      <w:tr w:rsidR="00B208DF" w:rsidTr="00B208DF">
        <w:trPr>
          <w:trHeight w:val="339"/>
          <w:ins w:id="5320" w:author="SK" w:date="2017-11-25T09:03:00Z"/>
        </w:trPr>
        <w:tc>
          <w:tcPr>
            <w:tcW w:w="2136" w:type="dxa"/>
          </w:tcPr>
          <w:p w:rsidR="000F516B" w:rsidRDefault="005063D6" w:rsidP="000E5C07">
            <w:pPr>
              <w:jc w:val="center"/>
              <w:rPr>
                <w:ins w:id="5321" w:author="SK" w:date="2017-11-25T09:03:00Z"/>
                <w:rFonts w:ascii="宋体" w:hAnsi="宋体"/>
              </w:rPr>
            </w:pPr>
            <w:ins w:id="5322" w:author="SK" w:date="2017-11-25T09:05:00Z">
              <w:r>
                <w:rPr>
                  <w:rFonts w:asciiTheme="minorEastAsia" w:hAnsiTheme="minorEastAsia" w:hint="eastAsia"/>
                </w:rPr>
                <w:t>cust_name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323" w:author="SK" w:date="2017-11-25T09:03:00Z"/>
                <w:rFonts w:ascii="宋体" w:hAnsi="宋体"/>
              </w:rPr>
            </w:pPr>
            <w:ins w:id="5324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0F516B" w:rsidP="000E5C07">
            <w:pPr>
              <w:jc w:val="center"/>
              <w:rPr>
                <w:ins w:id="5325" w:author="SK" w:date="2017-11-25T09:03:00Z"/>
                <w:rFonts w:ascii="宋体" w:hAnsi="宋体"/>
              </w:rPr>
            </w:pPr>
            <w:ins w:id="5326" w:author="SK" w:date="2017-11-25T09:0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</w:tcPr>
          <w:p w:rsidR="000F516B" w:rsidRDefault="000F516B" w:rsidP="000E5C07">
            <w:pPr>
              <w:jc w:val="center"/>
              <w:rPr>
                <w:ins w:id="5327" w:author="SK" w:date="2017-11-25T09:03:00Z"/>
                <w:rFonts w:ascii="宋体" w:hAnsi="宋体"/>
              </w:rPr>
            </w:pPr>
            <w:ins w:id="5328" w:author="SK" w:date="2017-11-25T09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0F516B" w:rsidRDefault="00E21E27" w:rsidP="000E5C07">
            <w:pPr>
              <w:jc w:val="center"/>
              <w:rPr>
                <w:ins w:id="5329" w:author="SK" w:date="2017-11-25T09:03:00Z"/>
                <w:rFonts w:ascii="宋体" w:hAnsi="宋体"/>
              </w:rPr>
            </w:pPr>
            <w:ins w:id="5330" w:author="SK" w:date="2017-11-25T09:05:00Z">
              <w:r>
                <w:rPr>
                  <w:rFonts w:ascii="宋体" w:hAnsi="宋体" w:hint="eastAsia"/>
                </w:rPr>
                <w:t>会员名称</w:t>
              </w:r>
            </w:ins>
          </w:p>
        </w:tc>
        <w:tc>
          <w:tcPr>
            <w:tcW w:w="1893" w:type="dxa"/>
          </w:tcPr>
          <w:p w:rsidR="000F516B" w:rsidRDefault="000F516B" w:rsidP="000E5C07">
            <w:pPr>
              <w:jc w:val="center"/>
              <w:rPr>
                <w:ins w:id="5331" w:author="SK" w:date="2017-11-25T09:03:00Z"/>
                <w:rFonts w:ascii="宋体" w:hAnsi="宋体"/>
              </w:rPr>
            </w:pPr>
          </w:p>
        </w:tc>
      </w:tr>
      <w:tr w:rsidR="00B208DF" w:rsidTr="00B208DF">
        <w:tblPrEx>
          <w:tblW w:w="0" w:type="auto"/>
          <w:tblLayout w:type="fixed"/>
          <w:tblLook w:val="0000"/>
          <w:tblPrExChange w:id="5332" w:author="SK" w:date="2017-11-25T09:06:00Z">
            <w:tblPrEx>
              <w:tblW w:w="0" w:type="auto"/>
              <w:tblLayout w:type="fixed"/>
              <w:tblLook w:val="0000"/>
            </w:tblPrEx>
          </w:tblPrExChange>
        </w:tblPrEx>
        <w:trPr>
          <w:trHeight w:val="339"/>
          <w:ins w:id="5333" w:author="SK" w:date="2017-11-25T09:05:00Z"/>
          <w:trPrChange w:id="5334" w:author="SK" w:date="2017-11-25T09:06:00Z">
            <w:trPr>
              <w:trHeight w:val="339"/>
            </w:trPr>
          </w:trPrChange>
        </w:trPr>
        <w:tc>
          <w:tcPr>
            <w:tcW w:w="2136" w:type="dxa"/>
            <w:tcPrChange w:id="5335" w:author="SK" w:date="2017-11-25T09:06:00Z">
              <w:tcPr>
                <w:tcW w:w="2136" w:type="dxa"/>
              </w:tcPr>
            </w:tcPrChange>
          </w:tcPr>
          <w:p w:rsidR="00B208DF" w:rsidRDefault="00B208DF" w:rsidP="000E5C07">
            <w:pPr>
              <w:jc w:val="center"/>
              <w:rPr>
                <w:ins w:id="5336" w:author="SK" w:date="2017-11-25T09:05:00Z"/>
                <w:rFonts w:asciiTheme="minorEastAsia" w:hAnsiTheme="minorEastAsia"/>
              </w:rPr>
            </w:pPr>
            <w:ins w:id="5337" w:author="SK" w:date="2017-11-25T09:05:00Z">
              <w:r>
                <w:rPr>
                  <w:rFonts w:asciiTheme="minorEastAsia" w:hAnsiTheme="minorEastAsia" w:hint="eastAsia"/>
                </w:rPr>
                <w:t>pay_type</w:t>
              </w:r>
            </w:ins>
          </w:p>
        </w:tc>
        <w:tc>
          <w:tcPr>
            <w:tcW w:w="1067" w:type="dxa"/>
            <w:tcPrChange w:id="5338" w:author="SK" w:date="2017-11-25T09:06:00Z">
              <w:tcPr>
                <w:tcW w:w="1067" w:type="dxa"/>
              </w:tcPr>
            </w:tcPrChange>
          </w:tcPr>
          <w:p w:rsidR="00B208DF" w:rsidRDefault="00B208DF" w:rsidP="000E5C07">
            <w:pPr>
              <w:jc w:val="center"/>
              <w:rPr>
                <w:ins w:id="5339" w:author="SK" w:date="2017-11-25T09:05:00Z"/>
                <w:rFonts w:ascii="宋体" w:hAnsi="宋体"/>
              </w:rPr>
            </w:pPr>
            <w:ins w:id="5340" w:author="SK" w:date="2017-11-25T09:05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  <w:tcPrChange w:id="5341" w:author="SK" w:date="2017-11-25T09:06:00Z">
              <w:tcPr>
                <w:tcW w:w="796" w:type="dxa"/>
              </w:tcPr>
            </w:tcPrChange>
          </w:tcPr>
          <w:p w:rsidR="00B208DF" w:rsidRDefault="00B208DF" w:rsidP="000E5C07">
            <w:pPr>
              <w:jc w:val="center"/>
              <w:rPr>
                <w:ins w:id="5342" w:author="SK" w:date="2017-11-25T09:05:00Z"/>
                <w:rFonts w:ascii="宋体" w:hAnsi="宋体"/>
              </w:rPr>
            </w:pPr>
            <w:ins w:id="5343" w:author="SK" w:date="2017-11-25T09:05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787" w:type="dxa"/>
            <w:tcPrChange w:id="5344" w:author="SK" w:date="2017-11-25T09:06:00Z">
              <w:tcPr>
                <w:tcW w:w="787" w:type="dxa"/>
              </w:tcPr>
            </w:tcPrChange>
          </w:tcPr>
          <w:p w:rsidR="00B208DF" w:rsidRDefault="00B208DF" w:rsidP="000E5C07">
            <w:pPr>
              <w:jc w:val="center"/>
              <w:rPr>
                <w:ins w:id="5345" w:author="SK" w:date="2017-11-25T09:05:00Z"/>
                <w:rFonts w:ascii="宋体" w:hAnsi="宋体"/>
              </w:rPr>
            </w:pPr>
            <w:ins w:id="5346" w:author="SK" w:date="2017-11-25T09:05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  <w:tcPrChange w:id="5347" w:author="SK" w:date="2017-11-25T09:06:00Z">
              <w:tcPr>
                <w:tcW w:w="2213" w:type="dxa"/>
                <w:gridSpan w:val="2"/>
              </w:tcPr>
            </w:tcPrChange>
          </w:tcPr>
          <w:p w:rsidR="00B208DF" w:rsidRDefault="00B208DF" w:rsidP="000E5C07">
            <w:pPr>
              <w:jc w:val="center"/>
              <w:rPr>
                <w:ins w:id="5348" w:author="SK" w:date="2017-11-25T09:05:00Z"/>
                <w:rFonts w:ascii="宋体" w:hAnsi="宋体"/>
              </w:rPr>
            </w:pPr>
            <w:ins w:id="5349" w:author="SK" w:date="2017-11-25T09:05:00Z">
              <w:r>
                <w:rPr>
                  <w:rFonts w:ascii="宋体" w:hAnsi="宋体" w:hint="eastAsia"/>
                </w:rPr>
                <w:t>支付方式</w:t>
              </w:r>
            </w:ins>
          </w:p>
        </w:tc>
        <w:tc>
          <w:tcPr>
            <w:tcW w:w="1893" w:type="dxa"/>
            <w:tcPrChange w:id="5350" w:author="SK" w:date="2017-11-25T09:06:00Z">
              <w:tcPr>
                <w:tcW w:w="1523" w:type="dxa"/>
              </w:tcPr>
            </w:tcPrChange>
          </w:tcPr>
          <w:p w:rsidR="00B208DF" w:rsidRDefault="00B208DF" w:rsidP="000E5C07">
            <w:pPr>
              <w:jc w:val="center"/>
              <w:rPr>
                <w:ins w:id="5351" w:author="SK" w:date="2017-11-25T09:06:00Z"/>
                <w:rFonts w:ascii="宋体" w:hAnsi="宋体"/>
              </w:rPr>
            </w:pPr>
            <w:ins w:id="5352" w:author="SK" w:date="2017-11-25T09:06:00Z">
              <w:r>
                <w:rPr>
                  <w:rFonts w:ascii="宋体" w:hAnsi="宋体" w:hint="eastAsia"/>
                </w:rPr>
                <w:t>00=诺宝</w:t>
              </w:r>
            </w:ins>
          </w:p>
          <w:p w:rsidR="00B208DF" w:rsidRDefault="00B208DF" w:rsidP="000E5C07">
            <w:pPr>
              <w:jc w:val="center"/>
              <w:rPr>
                <w:ins w:id="5353" w:author="SK" w:date="2017-11-25T09:05:00Z"/>
                <w:rFonts w:ascii="宋体" w:hAnsi="宋体"/>
              </w:rPr>
            </w:pPr>
            <w:ins w:id="5354" w:author="SK" w:date="2017-11-25T09:06:00Z">
              <w:r>
                <w:rPr>
                  <w:rFonts w:ascii="宋体" w:hAnsi="宋体" w:hint="eastAsia"/>
                </w:rPr>
                <w:t>01=线下支付</w:t>
              </w:r>
            </w:ins>
          </w:p>
        </w:tc>
      </w:tr>
      <w:tr w:rsidR="00AC52EC" w:rsidTr="00B208DF">
        <w:trPr>
          <w:trHeight w:val="339"/>
          <w:ins w:id="5355" w:author="SK" w:date="2017-11-25T09:08:00Z"/>
        </w:trPr>
        <w:tc>
          <w:tcPr>
            <w:tcW w:w="2136" w:type="dxa"/>
          </w:tcPr>
          <w:p w:rsidR="00AC52EC" w:rsidRDefault="00AC52EC" w:rsidP="000E5C07">
            <w:pPr>
              <w:jc w:val="center"/>
              <w:rPr>
                <w:ins w:id="5356" w:author="SK" w:date="2017-11-25T09:08:00Z"/>
                <w:rFonts w:asciiTheme="minorEastAsia" w:hAnsiTheme="minorEastAsia"/>
              </w:rPr>
            </w:pPr>
            <w:ins w:id="5357" w:author="SK" w:date="2017-11-25T09:08:00Z">
              <w:r>
                <w:rPr>
                  <w:rFonts w:asciiTheme="minorEastAsia" w:hAnsiTheme="minorEastAsia" w:hint="eastAsia"/>
                </w:rPr>
                <w:t>pay_amount</w:t>
              </w:r>
            </w:ins>
          </w:p>
        </w:tc>
        <w:tc>
          <w:tcPr>
            <w:tcW w:w="1067" w:type="dxa"/>
          </w:tcPr>
          <w:p w:rsidR="00AC52EC" w:rsidRDefault="00AC52EC" w:rsidP="000E5C07">
            <w:pPr>
              <w:jc w:val="center"/>
              <w:rPr>
                <w:ins w:id="5358" w:author="SK" w:date="2017-11-25T09:08:00Z"/>
                <w:rFonts w:ascii="宋体" w:hAnsi="宋体"/>
              </w:rPr>
            </w:pPr>
            <w:ins w:id="5359" w:author="SK" w:date="2017-11-25T09:09:00Z">
              <w:r>
                <w:rPr>
                  <w:rFonts w:ascii="宋体" w:hAnsi="宋体" w:hint="eastAsia"/>
                </w:rPr>
                <w:t>S</w:t>
              </w:r>
            </w:ins>
          </w:p>
        </w:tc>
        <w:tc>
          <w:tcPr>
            <w:tcW w:w="796" w:type="dxa"/>
          </w:tcPr>
          <w:p w:rsidR="00AC52EC" w:rsidRDefault="00AC52EC" w:rsidP="000E5C07">
            <w:pPr>
              <w:jc w:val="center"/>
              <w:rPr>
                <w:ins w:id="5360" w:author="SK" w:date="2017-11-25T09:08:00Z"/>
                <w:rFonts w:ascii="宋体" w:hAnsi="宋体"/>
              </w:rPr>
            </w:pPr>
            <w:ins w:id="5361" w:author="SK" w:date="2017-11-25T09:09:00Z">
              <w:r>
                <w:rPr>
                  <w:rFonts w:ascii="宋体" w:hAnsi="宋体" w:hint="eastAsia"/>
                </w:rPr>
                <w:t>18，2</w:t>
              </w:r>
            </w:ins>
          </w:p>
        </w:tc>
        <w:tc>
          <w:tcPr>
            <w:tcW w:w="787" w:type="dxa"/>
          </w:tcPr>
          <w:p w:rsidR="00AC52EC" w:rsidRDefault="00AC52EC" w:rsidP="000E5C07">
            <w:pPr>
              <w:jc w:val="center"/>
              <w:rPr>
                <w:ins w:id="5362" w:author="SK" w:date="2017-11-25T09:08:00Z"/>
                <w:rFonts w:ascii="宋体" w:hAnsi="宋体"/>
              </w:rPr>
            </w:pPr>
            <w:ins w:id="5363" w:author="SK" w:date="2017-11-25T09:09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AC52EC" w:rsidRDefault="00AC52EC" w:rsidP="000E5C07">
            <w:pPr>
              <w:jc w:val="center"/>
              <w:rPr>
                <w:ins w:id="5364" w:author="SK" w:date="2017-11-25T09:08:00Z"/>
                <w:rFonts w:ascii="宋体" w:hAnsi="宋体"/>
              </w:rPr>
            </w:pPr>
            <w:ins w:id="5365" w:author="SK" w:date="2017-11-25T09:09:00Z">
              <w:r>
                <w:rPr>
                  <w:rFonts w:ascii="宋体" w:hAnsi="宋体" w:hint="eastAsia"/>
                </w:rPr>
                <w:t>支付金额</w:t>
              </w:r>
            </w:ins>
          </w:p>
        </w:tc>
        <w:tc>
          <w:tcPr>
            <w:tcW w:w="1893" w:type="dxa"/>
          </w:tcPr>
          <w:p w:rsidR="00AC52EC" w:rsidRDefault="00AC52EC" w:rsidP="000E5C07">
            <w:pPr>
              <w:jc w:val="center"/>
              <w:rPr>
                <w:ins w:id="5366" w:author="SK" w:date="2017-11-25T09:08:00Z"/>
                <w:rFonts w:ascii="宋体" w:hAnsi="宋体"/>
              </w:rPr>
            </w:pPr>
          </w:p>
        </w:tc>
      </w:tr>
      <w:tr w:rsidR="00DC3468" w:rsidTr="00B208DF">
        <w:trPr>
          <w:trHeight w:val="339"/>
          <w:ins w:id="5367" w:author="SK" w:date="2017-11-25T09:09:00Z"/>
        </w:trPr>
        <w:tc>
          <w:tcPr>
            <w:tcW w:w="2136" w:type="dxa"/>
          </w:tcPr>
          <w:p w:rsidR="00DC3468" w:rsidRDefault="00A60C19" w:rsidP="000E5C07">
            <w:pPr>
              <w:jc w:val="center"/>
              <w:rPr>
                <w:ins w:id="5368" w:author="SK" w:date="2017-11-25T09:09:00Z"/>
                <w:rFonts w:asciiTheme="minorEastAsia" w:hAnsiTheme="minorEastAsia"/>
              </w:rPr>
            </w:pPr>
            <w:ins w:id="5369" w:author="SK" w:date="2017-11-25T09:10:00Z">
              <w:r w:rsidRPr="00A60C19">
                <w:rPr>
                  <w:rFonts w:asciiTheme="minorEastAsia" w:hAnsiTheme="minorEastAsia"/>
                </w:rPr>
                <w:t>voucher</w:t>
              </w:r>
            </w:ins>
          </w:p>
        </w:tc>
        <w:tc>
          <w:tcPr>
            <w:tcW w:w="1067" w:type="dxa"/>
          </w:tcPr>
          <w:p w:rsidR="00DC3468" w:rsidRDefault="00AD0710" w:rsidP="000E5C07">
            <w:pPr>
              <w:jc w:val="center"/>
              <w:rPr>
                <w:ins w:id="5370" w:author="SK" w:date="2017-11-25T09:09:00Z"/>
                <w:rFonts w:ascii="宋体" w:hAnsi="宋体"/>
              </w:rPr>
            </w:pPr>
            <w:ins w:id="5371" w:author="SK" w:date="2017-11-25T09:1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DC3468" w:rsidRDefault="00EB579F" w:rsidP="000E5C07">
            <w:pPr>
              <w:jc w:val="center"/>
              <w:rPr>
                <w:ins w:id="5372" w:author="SK" w:date="2017-11-25T09:09:00Z"/>
                <w:rFonts w:ascii="宋体" w:hAnsi="宋体"/>
              </w:rPr>
            </w:pPr>
            <w:ins w:id="5373" w:author="SK" w:date="2017-11-25T09:10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787" w:type="dxa"/>
          </w:tcPr>
          <w:p w:rsidR="00DC3468" w:rsidRDefault="00DC3468" w:rsidP="000E5C07">
            <w:pPr>
              <w:jc w:val="center"/>
              <w:rPr>
                <w:ins w:id="5374" w:author="SK" w:date="2017-11-25T09:09:00Z"/>
                <w:rFonts w:ascii="宋体" w:hAnsi="宋体"/>
              </w:rPr>
            </w:pPr>
            <w:ins w:id="5375" w:author="SK" w:date="2017-11-25T09:09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43" w:type="dxa"/>
          </w:tcPr>
          <w:p w:rsidR="00DC3468" w:rsidRDefault="00DC3468" w:rsidP="000E5C07">
            <w:pPr>
              <w:jc w:val="center"/>
              <w:rPr>
                <w:ins w:id="5376" w:author="SK" w:date="2017-11-25T09:09:00Z"/>
                <w:rFonts w:ascii="宋体" w:hAnsi="宋体"/>
              </w:rPr>
            </w:pPr>
            <w:ins w:id="5377" w:author="SK" w:date="2017-11-25T09:10:00Z">
              <w:r>
                <w:rPr>
                  <w:rFonts w:ascii="宋体" w:hAnsi="宋体" w:hint="eastAsia"/>
                </w:rPr>
                <w:t>线下支付凭证</w:t>
              </w:r>
            </w:ins>
          </w:p>
        </w:tc>
        <w:tc>
          <w:tcPr>
            <w:tcW w:w="1893" w:type="dxa"/>
          </w:tcPr>
          <w:p w:rsidR="00DC3468" w:rsidRDefault="000A39E0" w:rsidP="000E5C07">
            <w:pPr>
              <w:jc w:val="center"/>
              <w:rPr>
                <w:ins w:id="5378" w:author="SK" w:date="2017-11-25T09:09:00Z"/>
                <w:rFonts w:ascii="宋体" w:hAnsi="宋体"/>
              </w:rPr>
            </w:pPr>
            <w:ins w:id="5379" w:author="SK" w:date="2017-11-25T09:11:00Z">
              <w:r>
                <w:rPr>
                  <w:rFonts w:ascii="宋体" w:hAnsi="宋体" w:hint="eastAsia"/>
                </w:rPr>
                <w:t>图片存放路径</w:t>
              </w:r>
            </w:ins>
          </w:p>
        </w:tc>
      </w:tr>
      <w:tr w:rsidR="002308CB" w:rsidTr="00B208DF">
        <w:trPr>
          <w:trHeight w:val="339"/>
          <w:ins w:id="5380" w:author="SK" w:date="2017-11-25T09:11:00Z"/>
        </w:trPr>
        <w:tc>
          <w:tcPr>
            <w:tcW w:w="2136" w:type="dxa"/>
          </w:tcPr>
          <w:p w:rsidR="002308CB" w:rsidRPr="00A60C19" w:rsidRDefault="000E5C07" w:rsidP="000E5C07">
            <w:pPr>
              <w:jc w:val="center"/>
              <w:rPr>
                <w:ins w:id="5381" w:author="SK" w:date="2017-11-25T09:11:00Z"/>
                <w:rFonts w:asciiTheme="minorEastAsia" w:hAnsiTheme="minorEastAsia"/>
              </w:rPr>
            </w:pPr>
            <w:ins w:id="5382" w:author="SK" w:date="2017-11-25T09:12:00Z">
              <w:r>
                <w:rPr>
                  <w:rFonts w:asciiTheme="minorEastAsia" w:hAnsiTheme="minorEastAsia" w:hint="eastAsia"/>
                </w:rPr>
                <w:t>biz_</w:t>
              </w:r>
              <w:r w:rsidR="00EE1640">
                <w:rPr>
                  <w:rFonts w:asciiTheme="minorEastAsia" w:hAnsiTheme="minorEastAsia" w:hint="eastAsia"/>
                </w:rPr>
                <w:t>cust_mobile</w:t>
              </w:r>
            </w:ins>
          </w:p>
        </w:tc>
        <w:tc>
          <w:tcPr>
            <w:tcW w:w="1067" w:type="dxa"/>
          </w:tcPr>
          <w:p w:rsidR="002308CB" w:rsidRDefault="00EE1640" w:rsidP="000E5C07">
            <w:pPr>
              <w:jc w:val="center"/>
              <w:rPr>
                <w:ins w:id="5383" w:author="SK" w:date="2017-11-25T09:11:00Z"/>
                <w:rFonts w:ascii="宋体" w:hAnsi="宋体"/>
              </w:rPr>
            </w:pPr>
            <w:ins w:id="5384" w:author="SK" w:date="2017-11-25T09:1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308CB" w:rsidRDefault="00EE1640" w:rsidP="000E5C07">
            <w:pPr>
              <w:jc w:val="center"/>
              <w:rPr>
                <w:ins w:id="5385" w:author="SK" w:date="2017-11-25T09:11:00Z"/>
                <w:rFonts w:ascii="宋体" w:hAnsi="宋体"/>
              </w:rPr>
            </w:pPr>
            <w:ins w:id="5386" w:author="SK" w:date="2017-11-25T09:13:00Z">
              <w:r>
                <w:rPr>
                  <w:rFonts w:ascii="宋体" w:hAnsi="宋体" w:hint="eastAsia"/>
                </w:rPr>
                <w:t>11</w:t>
              </w:r>
            </w:ins>
          </w:p>
        </w:tc>
        <w:tc>
          <w:tcPr>
            <w:tcW w:w="787" w:type="dxa"/>
          </w:tcPr>
          <w:p w:rsidR="002308CB" w:rsidRDefault="00EE1640" w:rsidP="000E5C07">
            <w:pPr>
              <w:jc w:val="center"/>
              <w:rPr>
                <w:ins w:id="5387" w:author="SK" w:date="2017-11-25T09:11:00Z"/>
                <w:rFonts w:ascii="宋体" w:hAnsi="宋体"/>
              </w:rPr>
            </w:pPr>
            <w:ins w:id="5388" w:author="SK" w:date="2017-11-25T09:1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2308CB" w:rsidRDefault="00EE1640" w:rsidP="000E5C07">
            <w:pPr>
              <w:jc w:val="center"/>
              <w:rPr>
                <w:ins w:id="5389" w:author="SK" w:date="2017-11-25T09:11:00Z"/>
                <w:rFonts w:ascii="宋体" w:hAnsi="宋体"/>
              </w:rPr>
            </w:pPr>
            <w:ins w:id="5390" w:author="SK" w:date="2017-11-25T09:13:00Z">
              <w:r>
                <w:rPr>
                  <w:rFonts w:ascii="宋体" w:hAnsi="宋体" w:hint="eastAsia"/>
                </w:rPr>
                <w:t>业务推荐人</w:t>
              </w:r>
            </w:ins>
          </w:p>
        </w:tc>
        <w:tc>
          <w:tcPr>
            <w:tcW w:w="1893" w:type="dxa"/>
          </w:tcPr>
          <w:p w:rsidR="002308CB" w:rsidRDefault="00EE1640" w:rsidP="000E5C07">
            <w:pPr>
              <w:jc w:val="center"/>
              <w:rPr>
                <w:ins w:id="5391" w:author="SK" w:date="2017-11-25T09:11:00Z"/>
                <w:rFonts w:ascii="宋体" w:hAnsi="宋体"/>
              </w:rPr>
            </w:pPr>
            <w:ins w:id="5392" w:author="SK" w:date="2017-11-25T09:13:00Z">
              <w:r>
                <w:rPr>
                  <w:rFonts w:ascii="宋体" w:hAnsi="宋体" w:hint="eastAsia"/>
                </w:rPr>
                <w:t>手机号</w:t>
              </w:r>
            </w:ins>
          </w:p>
        </w:tc>
      </w:tr>
      <w:tr w:rsidR="00B208DF" w:rsidTr="00B208DF">
        <w:trPr>
          <w:trHeight w:val="353"/>
          <w:ins w:id="5393" w:author="SK" w:date="2017-11-25T09:03:00Z"/>
        </w:trPr>
        <w:tc>
          <w:tcPr>
            <w:tcW w:w="2136" w:type="dxa"/>
          </w:tcPr>
          <w:p w:rsidR="000F516B" w:rsidRDefault="000F516B" w:rsidP="000E5C07">
            <w:pPr>
              <w:jc w:val="center"/>
              <w:rPr>
                <w:ins w:id="5394" w:author="SK" w:date="2017-11-25T09:03:00Z"/>
                <w:rFonts w:ascii="宋体" w:hAnsi="宋体"/>
              </w:rPr>
            </w:pPr>
            <w:ins w:id="5395" w:author="SK" w:date="2017-11-25T09:03:00Z">
              <w:r>
                <w:rPr>
                  <w:rFonts w:ascii="宋体" w:hAnsi="宋体" w:hint="eastAsia"/>
                </w:rPr>
                <w:t>organ_id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396" w:author="SK" w:date="2017-11-25T09:03:00Z"/>
                <w:rFonts w:ascii="宋体" w:hAnsi="宋体"/>
              </w:rPr>
            </w:pPr>
            <w:ins w:id="5397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0F516B" w:rsidP="000E5C07">
            <w:pPr>
              <w:jc w:val="center"/>
              <w:rPr>
                <w:ins w:id="5398" w:author="SK" w:date="2017-11-25T09:03:00Z"/>
                <w:rFonts w:ascii="宋体" w:hAnsi="宋体"/>
              </w:rPr>
            </w:pPr>
            <w:ins w:id="5399" w:author="SK" w:date="2017-11-25T09:0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</w:tcPr>
          <w:p w:rsidR="000F516B" w:rsidRDefault="000F516B" w:rsidP="000E5C07">
            <w:pPr>
              <w:jc w:val="center"/>
              <w:rPr>
                <w:ins w:id="5400" w:author="SK" w:date="2017-11-25T09:03:00Z"/>
                <w:rFonts w:ascii="宋体" w:hAnsi="宋体"/>
              </w:rPr>
            </w:pPr>
            <w:ins w:id="5401" w:author="SK" w:date="2017-11-25T09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0F516B" w:rsidRDefault="000F516B" w:rsidP="000E5C07">
            <w:pPr>
              <w:jc w:val="center"/>
              <w:rPr>
                <w:ins w:id="5402" w:author="SK" w:date="2017-11-25T09:03:00Z"/>
                <w:rFonts w:ascii="宋体" w:hAnsi="宋体"/>
              </w:rPr>
            </w:pPr>
            <w:ins w:id="5403" w:author="SK" w:date="2017-11-25T09:03:00Z">
              <w:r>
                <w:rPr>
                  <w:rFonts w:ascii="宋体" w:hAnsi="宋体" w:hint="eastAsia"/>
                </w:rPr>
                <w:t>法人代码（机构代码）</w:t>
              </w:r>
            </w:ins>
          </w:p>
        </w:tc>
        <w:tc>
          <w:tcPr>
            <w:tcW w:w="1893" w:type="dxa"/>
          </w:tcPr>
          <w:p w:rsidR="000F516B" w:rsidRDefault="000F516B" w:rsidP="000E5C07">
            <w:pPr>
              <w:jc w:val="center"/>
              <w:rPr>
                <w:ins w:id="5404" w:author="SK" w:date="2017-11-25T09:03:00Z"/>
                <w:rFonts w:ascii="宋体" w:hAnsi="宋体"/>
              </w:rPr>
            </w:pPr>
            <w:ins w:id="5405" w:author="SK" w:date="2017-11-25T09:03:00Z">
              <w:r>
                <w:rPr>
                  <w:rFonts w:ascii="宋体" w:hAnsi="宋体" w:hint="eastAsia"/>
                </w:rPr>
                <w:t>多法人标识</w:t>
              </w:r>
            </w:ins>
          </w:p>
        </w:tc>
      </w:tr>
      <w:tr w:rsidR="00B208DF" w:rsidTr="00B208DF">
        <w:trPr>
          <w:trHeight w:val="353"/>
          <w:ins w:id="5406" w:author="SK" w:date="2017-11-25T09:03:00Z"/>
        </w:trPr>
        <w:tc>
          <w:tcPr>
            <w:tcW w:w="2136" w:type="dxa"/>
          </w:tcPr>
          <w:p w:rsidR="000F516B" w:rsidRDefault="000F516B" w:rsidP="000E5C07">
            <w:pPr>
              <w:jc w:val="center"/>
              <w:rPr>
                <w:ins w:id="5407" w:author="SK" w:date="2017-11-25T09:03:00Z"/>
                <w:rFonts w:ascii="宋体" w:hAnsi="宋体"/>
              </w:rPr>
            </w:pPr>
            <w:ins w:id="5408" w:author="SK" w:date="2017-11-25T09:03:00Z">
              <w:r>
                <w:rPr>
                  <w:rFonts w:ascii="宋体" w:hAnsi="宋体" w:hint="eastAsia"/>
                </w:rPr>
                <w:t>channel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409" w:author="SK" w:date="2017-11-25T09:03:00Z"/>
                <w:rFonts w:ascii="宋体" w:hAnsi="宋体"/>
              </w:rPr>
            </w:pPr>
            <w:ins w:id="5410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0F516B" w:rsidP="000E5C07">
            <w:pPr>
              <w:jc w:val="center"/>
              <w:rPr>
                <w:ins w:id="5411" w:author="SK" w:date="2017-11-25T09:03:00Z"/>
                <w:rFonts w:ascii="宋体" w:hAnsi="宋体"/>
              </w:rPr>
            </w:pPr>
            <w:ins w:id="5412" w:author="SK" w:date="2017-11-25T09:03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787" w:type="dxa"/>
          </w:tcPr>
          <w:p w:rsidR="000F516B" w:rsidRDefault="000F516B" w:rsidP="000E5C07">
            <w:pPr>
              <w:jc w:val="center"/>
              <w:rPr>
                <w:ins w:id="5413" w:author="SK" w:date="2017-11-25T09:03:00Z"/>
                <w:rFonts w:ascii="宋体" w:hAnsi="宋体"/>
              </w:rPr>
            </w:pPr>
            <w:ins w:id="5414" w:author="SK" w:date="2017-11-25T09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0F516B" w:rsidRDefault="000F516B" w:rsidP="000E5C07">
            <w:pPr>
              <w:jc w:val="center"/>
              <w:rPr>
                <w:ins w:id="5415" w:author="SK" w:date="2017-11-25T09:03:00Z"/>
                <w:rFonts w:ascii="宋体" w:hAnsi="宋体"/>
              </w:rPr>
            </w:pPr>
            <w:ins w:id="5416" w:author="SK" w:date="2017-11-25T09:03:00Z">
              <w:r>
                <w:rPr>
                  <w:rFonts w:ascii="宋体" w:hAnsi="宋体" w:hint="eastAsia"/>
                </w:rPr>
                <w:t>渠道</w:t>
              </w:r>
            </w:ins>
          </w:p>
        </w:tc>
        <w:tc>
          <w:tcPr>
            <w:tcW w:w="1893" w:type="dxa"/>
          </w:tcPr>
          <w:p w:rsidR="000F516B" w:rsidRDefault="000F516B" w:rsidP="000E5C07">
            <w:pPr>
              <w:jc w:val="center"/>
              <w:rPr>
                <w:ins w:id="5417" w:author="SK" w:date="2017-11-25T09:03:00Z"/>
                <w:rFonts w:ascii="宋体" w:hAnsi="宋体"/>
              </w:rPr>
            </w:pPr>
            <w:ins w:id="5418" w:author="SK" w:date="2017-11-25T09:03:00Z">
              <w:r>
                <w:rPr>
                  <w:rFonts w:ascii="宋体" w:hAnsi="宋体" w:hint="eastAsia"/>
                </w:rPr>
                <w:t>00=APP</w:t>
              </w:r>
            </w:ins>
          </w:p>
          <w:p w:rsidR="000F516B" w:rsidRDefault="000F516B" w:rsidP="000E5C07">
            <w:pPr>
              <w:jc w:val="center"/>
              <w:rPr>
                <w:ins w:id="5419" w:author="SK" w:date="2017-11-25T09:03:00Z"/>
                <w:rFonts w:ascii="宋体" w:hAnsi="宋体"/>
              </w:rPr>
            </w:pPr>
            <w:ins w:id="5420" w:author="SK" w:date="2017-11-25T09:03:00Z">
              <w:r>
                <w:rPr>
                  <w:rFonts w:ascii="宋体" w:hAnsi="宋体" w:hint="eastAsia"/>
                </w:rPr>
                <w:t>01= PC</w:t>
              </w:r>
            </w:ins>
          </w:p>
        </w:tc>
      </w:tr>
      <w:tr w:rsidR="00B208DF" w:rsidTr="00B208DF">
        <w:trPr>
          <w:trHeight w:val="353"/>
          <w:ins w:id="5421" w:author="SK" w:date="2017-11-25T09:03:00Z"/>
        </w:trPr>
        <w:tc>
          <w:tcPr>
            <w:tcW w:w="2136" w:type="dxa"/>
          </w:tcPr>
          <w:p w:rsidR="000F516B" w:rsidRDefault="000F516B" w:rsidP="000E5C07">
            <w:pPr>
              <w:jc w:val="center"/>
              <w:rPr>
                <w:ins w:id="5422" w:author="SK" w:date="2017-11-25T09:03:00Z"/>
                <w:rFonts w:ascii="宋体" w:hAnsi="宋体"/>
              </w:rPr>
            </w:pPr>
            <w:ins w:id="5423" w:author="SK" w:date="2017-11-25T09:03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424" w:author="SK" w:date="2017-11-25T09:03:00Z"/>
                <w:rFonts w:ascii="宋体" w:hAnsi="宋体"/>
              </w:rPr>
            </w:pPr>
            <w:ins w:id="5425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0F516B" w:rsidP="000E5C07">
            <w:pPr>
              <w:jc w:val="center"/>
              <w:rPr>
                <w:ins w:id="5426" w:author="SK" w:date="2017-11-25T09:03:00Z"/>
                <w:rFonts w:ascii="宋体" w:hAnsi="宋体"/>
              </w:rPr>
            </w:pPr>
            <w:ins w:id="5427" w:author="SK" w:date="2017-11-25T09:0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</w:tcPr>
          <w:p w:rsidR="000F516B" w:rsidRDefault="000F516B" w:rsidP="000E5C07">
            <w:pPr>
              <w:jc w:val="center"/>
              <w:rPr>
                <w:ins w:id="5428" w:author="SK" w:date="2017-11-25T09:03:00Z"/>
                <w:rFonts w:ascii="宋体" w:hAnsi="宋体"/>
              </w:rPr>
            </w:pPr>
            <w:ins w:id="5429" w:author="SK" w:date="2017-11-25T09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0F516B" w:rsidRDefault="000F516B" w:rsidP="000E5C07">
            <w:pPr>
              <w:jc w:val="center"/>
              <w:rPr>
                <w:ins w:id="5430" w:author="SK" w:date="2017-11-25T09:03:00Z"/>
                <w:rFonts w:ascii="宋体" w:hAnsi="宋体"/>
              </w:rPr>
            </w:pPr>
            <w:ins w:id="5431" w:author="SK" w:date="2017-11-25T09:03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893" w:type="dxa"/>
          </w:tcPr>
          <w:p w:rsidR="000F516B" w:rsidRDefault="000F516B" w:rsidP="000E5C07">
            <w:pPr>
              <w:jc w:val="center"/>
              <w:rPr>
                <w:ins w:id="5432" w:author="SK" w:date="2017-11-25T09:03:00Z"/>
                <w:rFonts w:ascii="宋体" w:hAnsi="宋体"/>
              </w:rPr>
            </w:pPr>
          </w:p>
        </w:tc>
      </w:tr>
      <w:tr w:rsidR="00B208DF" w:rsidTr="00B208DF">
        <w:trPr>
          <w:trHeight w:val="353"/>
          <w:ins w:id="5433" w:author="SK" w:date="2017-11-25T09:03:00Z"/>
        </w:trPr>
        <w:tc>
          <w:tcPr>
            <w:tcW w:w="2136" w:type="dxa"/>
          </w:tcPr>
          <w:p w:rsidR="000F516B" w:rsidRDefault="000F516B" w:rsidP="000E5C07">
            <w:pPr>
              <w:jc w:val="center"/>
              <w:rPr>
                <w:ins w:id="5434" w:author="SK" w:date="2017-11-25T09:03:00Z"/>
                <w:rFonts w:ascii="宋体" w:hAnsi="宋体"/>
              </w:rPr>
            </w:pPr>
            <w:ins w:id="5435" w:author="SK" w:date="2017-11-25T09:03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436" w:author="SK" w:date="2017-11-25T09:03:00Z"/>
                <w:rFonts w:ascii="宋体" w:hAnsi="宋体"/>
              </w:rPr>
            </w:pPr>
            <w:ins w:id="5437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0F516B" w:rsidP="000E5C07">
            <w:pPr>
              <w:jc w:val="center"/>
              <w:rPr>
                <w:ins w:id="5438" w:author="SK" w:date="2017-11-25T09:03:00Z"/>
                <w:rFonts w:ascii="宋体" w:hAnsi="宋体"/>
              </w:rPr>
            </w:pPr>
            <w:ins w:id="5439" w:author="SK" w:date="2017-11-25T09:0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</w:tcPr>
          <w:p w:rsidR="000F516B" w:rsidRDefault="000F516B" w:rsidP="000E5C07">
            <w:pPr>
              <w:jc w:val="center"/>
              <w:rPr>
                <w:ins w:id="5440" w:author="SK" w:date="2017-11-25T09:03:00Z"/>
                <w:rFonts w:ascii="宋体" w:hAnsi="宋体"/>
              </w:rPr>
            </w:pPr>
            <w:ins w:id="5441" w:author="SK" w:date="2017-11-25T09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0F516B" w:rsidRDefault="000F516B" w:rsidP="000E5C07">
            <w:pPr>
              <w:jc w:val="center"/>
              <w:rPr>
                <w:ins w:id="5442" w:author="SK" w:date="2017-11-25T09:03:00Z"/>
                <w:rFonts w:ascii="宋体" w:hAnsi="宋体"/>
              </w:rPr>
            </w:pPr>
            <w:ins w:id="5443" w:author="SK" w:date="2017-11-25T09:03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893" w:type="dxa"/>
          </w:tcPr>
          <w:p w:rsidR="000F516B" w:rsidRDefault="000F516B" w:rsidP="000E5C07">
            <w:pPr>
              <w:jc w:val="center"/>
              <w:rPr>
                <w:ins w:id="5444" w:author="SK" w:date="2017-11-25T09:03:00Z"/>
                <w:rFonts w:ascii="宋体" w:hAnsi="宋体"/>
              </w:rPr>
            </w:pPr>
          </w:p>
        </w:tc>
      </w:tr>
    </w:tbl>
    <w:p w:rsidR="000F516B" w:rsidRDefault="000F516B" w:rsidP="000F516B">
      <w:pPr>
        <w:pStyle w:val="4"/>
        <w:rPr>
          <w:ins w:id="5445" w:author="SK" w:date="2017-11-25T09:03:00Z"/>
        </w:rPr>
      </w:pPr>
      <w:ins w:id="5446" w:author="SK" w:date="2017-11-25T09:03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959"/>
        <w:gridCol w:w="1817"/>
        <w:gridCol w:w="1747"/>
      </w:tblGrid>
      <w:tr w:rsidR="000F516B" w:rsidTr="000E5C07">
        <w:trPr>
          <w:ins w:id="5447" w:author="SK" w:date="2017-11-25T09:03:00Z"/>
        </w:trPr>
        <w:tc>
          <w:tcPr>
            <w:tcW w:w="2136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448" w:author="SK" w:date="2017-11-25T09:03:00Z"/>
              </w:rPr>
            </w:pPr>
            <w:ins w:id="5449" w:author="SK" w:date="2017-11-25T09:03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450" w:author="SK" w:date="2017-11-25T09:03:00Z"/>
              </w:rPr>
            </w:pPr>
            <w:ins w:id="5451" w:author="SK" w:date="2017-11-25T09:03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452" w:author="SK" w:date="2017-11-25T09:03:00Z"/>
              </w:rPr>
            </w:pPr>
            <w:ins w:id="5453" w:author="SK" w:date="2017-11-25T09:03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959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454" w:author="SK" w:date="2017-11-25T09:03:00Z"/>
              </w:rPr>
            </w:pPr>
            <w:ins w:id="5455" w:author="SK" w:date="2017-11-25T09:03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17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456" w:author="SK" w:date="2017-11-25T09:03:00Z"/>
              </w:rPr>
            </w:pPr>
            <w:ins w:id="5457" w:author="SK" w:date="2017-11-25T09:03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747" w:type="dxa"/>
            <w:shd w:val="clear" w:color="auto" w:fill="D8D8D8"/>
          </w:tcPr>
          <w:p w:rsidR="000F516B" w:rsidRDefault="000F516B" w:rsidP="000E5C07">
            <w:pPr>
              <w:jc w:val="center"/>
              <w:rPr>
                <w:ins w:id="5458" w:author="SK" w:date="2017-11-25T09:03:00Z"/>
              </w:rPr>
            </w:pPr>
            <w:ins w:id="5459" w:author="SK" w:date="2017-11-25T09:03:00Z">
              <w:r>
                <w:rPr>
                  <w:rFonts w:hint="eastAsia"/>
                </w:rPr>
                <w:t>备注</w:t>
              </w:r>
            </w:ins>
          </w:p>
        </w:tc>
      </w:tr>
      <w:tr w:rsidR="000F516B" w:rsidTr="000E5C07">
        <w:trPr>
          <w:trHeight w:val="339"/>
          <w:ins w:id="5460" w:author="SK" w:date="2017-11-25T09:03:00Z"/>
        </w:trPr>
        <w:tc>
          <w:tcPr>
            <w:tcW w:w="2136" w:type="dxa"/>
          </w:tcPr>
          <w:p w:rsidR="000F516B" w:rsidRDefault="000F516B" w:rsidP="000E5C07">
            <w:pPr>
              <w:jc w:val="center"/>
              <w:rPr>
                <w:ins w:id="5461" w:author="SK" w:date="2017-11-25T09:03:00Z"/>
                <w:rFonts w:ascii="宋体" w:hAnsi="宋体"/>
              </w:rPr>
            </w:pPr>
            <w:ins w:id="5462" w:author="SK" w:date="2017-11-25T09:03:00Z">
              <w:r>
                <w:rPr>
                  <w:rFonts w:ascii="宋体" w:hAnsi="宋体" w:hint="eastAsia"/>
                </w:rPr>
                <w:t>ec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463" w:author="SK" w:date="2017-11-25T09:03:00Z"/>
                <w:rFonts w:ascii="宋体" w:hAnsi="宋体"/>
              </w:rPr>
            </w:pPr>
            <w:ins w:id="5464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0F516B" w:rsidP="000E5C07">
            <w:pPr>
              <w:jc w:val="center"/>
              <w:rPr>
                <w:ins w:id="5465" w:author="SK" w:date="2017-11-25T09:03:00Z"/>
                <w:rFonts w:ascii="宋体" w:hAnsi="宋体"/>
              </w:rPr>
            </w:pPr>
            <w:ins w:id="5466" w:author="SK" w:date="2017-11-25T09:03:00Z">
              <w:r>
                <w:rPr>
                  <w:rFonts w:ascii="宋体" w:hAnsi="宋体" w:hint="eastAsia"/>
                </w:rPr>
                <w:t>8</w:t>
              </w:r>
            </w:ins>
          </w:p>
        </w:tc>
        <w:tc>
          <w:tcPr>
            <w:tcW w:w="959" w:type="dxa"/>
          </w:tcPr>
          <w:p w:rsidR="000F516B" w:rsidRDefault="000F516B" w:rsidP="000E5C07">
            <w:pPr>
              <w:jc w:val="center"/>
              <w:rPr>
                <w:ins w:id="5467" w:author="SK" w:date="2017-11-25T09:03:00Z"/>
                <w:rFonts w:ascii="宋体" w:hAnsi="宋体"/>
              </w:rPr>
            </w:pPr>
            <w:ins w:id="5468" w:author="SK" w:date="2017-11-25T09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0F516B" w:rsidRDefault="000F516B" w:rsidP="000E5C07">
            <w:pPr>
              <w:jc w:val="center"/>
              <w:rPr>
                <w:ins w:id="5469" w:author="SK" w:date="2017-11-25T09:03:00Z"/>
                <w:rFonts w:ascii="宋体" w:hAnsi="宋体"/>
              </w:rPr>
            </w:pPr>
            <w:ins w:id="5470" w:author="SK" w:date="2017-11-25T09:03:00Z">
              <w:r>
                <w:rPr>
                  <w:rFonts w:ascii="宋体" w:hAnsi="宋体" w:hint="eastAsia"/>
                </w:rPr>
                <w:t>响应码</w:t>
              </w:r>
            </w:ins>
          </w:p>
        </w:tc>
        <w:tc>
          <w:tcPr>
            <w:tcW w:w="1747" w:type="dxa"/>
          </w:tcPr>
          <w:p w:rsidR="000F516B" w:rsidRDefault="000F516B" w:rsidP="000E5C07">
            <w:pPr>
              <w:jc w:val="center"/>
              <w:rPr>
                <w:ins w:id="5471" w:author="SK" w:date="2017-11-25T09:03:00Z"/>
                <w:rFonts w:ascii="宋体" w:hAnsi="宋体"/>
              </w:rPr>
            </w:pPr>
            <w:ins w:id="5472" w:author="SK" w:date="2017-11-25T09:03:00Z">
              <w:r>
                <w:rPr>
                  <w:rFonts w:ascii="宋体" w:hAnsi="宋体" w:hint="eastAsia"/>
                </w:rPr>
                <w:t>0=交易正常；</w:t>
              </w:r>
            </w:ins>
          </w:p>
          <w:p w:rsidR="000F516B" w:rsidRDefault="000F516B" w:rsidP="000E5C07">
            <w:pPr>
              <w:jc w:val="center"/>
              <w:rPr>
                <w:ins w:id="5473" w:author="SK" w:date="2017-11-25T09:03:00Z"/>
                <w:rFonts w:ascii="宋体" w:hAnsi="宋体"/>
              </w:rPr>
            </w:pPr>
            <w:ins w:id="5474" w:author="SK" w:date="2017-11-25T09:03:00Z">
              <w:r>
                <w:rPr>
                  <w:rFonts w:ascii="宋体" w:hAnsi="宋体" w:hint="eastAsia"/>
                </w:rPr>
                <w:t>!0=交易异常</w:t>
              </w:r>
            </w:ins>
          </w:p>
        </w:tc>
      </w:tr>
      <w:tr w:rsidR="000F516B" w:rsidTr="000E5C07">
        <w:trPr>
          <w:trHeight w:val="339"/>
          <w:ins w:id="5475" w:author="SK" w:date="2017-11-25T09:03:00Z"/>
        </w:trPr>
        <w:tc>
          <w:tcPr>
            <w:tcW w:w="2136" w:type="dxa"/>
          </w:tcPr>
          <w:p w:rsidR="000F516B" w:rsidRDefault="000F516B" w:rsidP="000E5C07">
            <w:pPr>
              <w:jc w:val="center"/>
              <w:rPr>
                <w:ins w:id="5476" w:author="SK" w:date="2017-11-25T09:03:00Z"/>
                <w:rFonts w:ascii="宋体" w:hAnsi="宋体"/>
              </w:rPr>
            </w:pPr>
            <w:ins w:id="5477" w:author="SK" w:date="2017-11-25T09:03:00Z">
              <w:r>
                <w:rPr>
                  <w:rFonts w:ascii="宋体" w:hAnsi="宋体" w:hint="eastAsia"/>
                </w:rPr>
                <w:t>em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478" w:author="SK" w:date="2017-11-25T09:03:00Z"/>
                <w:rFonts w:ascii="宋体" w:hAnsi="宋体"/>
              </w:rPr>
            </w:pPr>
            <w:ins w:id="5479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0F516B" w:rsidP="000E5C07">
            <w:pPr>
              <w:jc w:val="center"/>
              <w:rPr>
                <w:ins w:id="5480" w:author="SK" w:date="2017-11-25T09:03:00Z"/>
                <w:rFonts w:ascii="宋体" w:hAnsi="宋体"/>
              </w:rPr>
            </w:pPr>
            <w:ins w:id="5481" w:author="SK" w:date="2017-11-25T09:03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959" w:type="dxa"/>
          </w:tcPr>
          <w:p w:rsidR="000F516B" w:rsidRDefault="000F516B" w:rsidP="000E5C07">
            <w:pPr>
              <w:jc w:val="center"/>
              <w:rPr>
                <w:ins w:id="5482" w:author="SK" w:date="2017-11-25T09:03:00Z"/>
                <w:rFonts w:ascii="宋体" w:hAnsi="宋体"/>
              </w:rPr>
            </w:pPr>
            <w:ins w:id="5483" w:author="SK" w:date="2017-11-25T09:03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17" w:type="dxa"/>
          </w:tcPr>
          <w:p w:rsidR="000F516B" w:rsidRDefault="000F516B" w:rsidP="000E5C07">
            <w:pPr>
              <w:jc w:val="center"/>
              <w:rPr>
                <w:ins w:id="5484" w:author="SK" w:date="2017-11-25T09:03:00Z"/>
                <w:rFonts w:ascii="宋体" w:hAnsi="宋体"/>
              </w:rPr>
            </w:pPr>
            <w:ins w:id="5485" w:author="SK" w:date="2017-11-25T09:03:00Z">
              <w:r>
                <w:rPr>
                  <w:rFonts w:ascii="宋体" w:hAnsi="宋体" w:hint="eastAsia"/>
                </w:rPr>
                <w:t>响应信息</w:t>
              </w:r>
            </w:ins>
          </w:p>
        </w:tc>
        <w:tc>
          <w:tcPr>
            <w:tcW w:w="1747" w:type="dxa"/>
          </w:tcPr>
          <w:p w:rsidR="000F516B" w:rsidRDefault="000F516B" w:rsidP="000E5C07">
            <w:pPr>
              <w:jc w:val="center"/>
              <w:rPr>
                <w:ins w:id="5486" w:author="SK" w:date="2017-11-25T09:03:00Z"/>
                <w:rFonts w:ascii="宋体" w:hAnsi="宋体"/>
              </w:rPr>
            </w:pPr>
          </w:p>
        </w:tc>
      </w:tr>
      <w:tr w:rsidR="000F516B" w:rsidTr="000E5C07">
        <w:trPr>
          <w:trHeight w:val="353"/>
          <w:ins w:id="5487" w:author="SK" w:date="2017-11-25T09:03:00Z"/>
        </w:trPr>
        <w:tc>
          <w:tcPr>
            <w:tcW w:w="2136" w:type="dxa"/>
          </w:tcPr>
          <w:p w:rsidR="000F516B" w:rsidRDefault="000F516B" w:rsidP="000E5C07">
            <w:pPr>
              <w:jc w:val="center"/>
              <w:rPr>
                <w:ins w:id="5488" w:author="SK" w:date="2017-11-25T09:03:00Z"/>
                <w:rFonts w:ascii="宋体" w:hAnsi="宋体"/>
              </w:rPr>
            </w:pPr>
            <w:ins w:id="5489" w:author="SK" w:date="2017-11-25T09:03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490" w:author="SK" w:date="2017-11-25T09:03:00Z"/>
                <w:rFonts w:ascii="宋体" w:hAnsi="宋体"/>
              </w:rPr>
            </w:pPr>
            <w:ins w:id="5491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0F516B" w:rsidP="000E5C07">
            <w:pPr>
              <w:jc w:val="center"/>
              <w:rPr>
                <w:ins w:id="5492" w:author="SK" w:date="2017-11-25T09:03:00Z"/>
                <w:rFonts w:ascii="宋体" w:hAnsi="宋体"/>
              </w:rPr>
            </w:pPr>
            <w:ins w:id="5493" w:author="SK" w:date="2017-11-25T09:0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0F516B" w:rsidRDefault="000F516B" w:rsidP="000E5C07">
            <w:pPr>
              <w:jc w:val="center"/>
              <w:rPr>
                <w:ins w:id="5494" w:author="SK" w:date="2017-11-25T09:03:00Z"/>
                <w:rFonts w:ascii="宋体" w:hAnsi="宋体"/>
              </w:rPr>
            </w:pPr>
            <w:ins w:id="5495" w:author="SK" w:date="2017-11-25T09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0F516B" w:rsidRDefault="000F516B" w:rsidP="000E5C07">
            <w:pPr>
              <w:jc w:val="center"/>
              <w:rPr>
                <w:ins w:id="5496" w:author="SK" w:date="2017-11-25T09:03:00Z"/>
                <w:rFonts w:ascii="宋体" w:hAnsi="宋体"/>
              </w:rPr>
            </w:pPr>
            <w:ins w:id="5497" w:author="SK" w:date="2017-11-25T09:03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747" w:type="dxa"/>
          </w:tcPr>
          <w:p w:rsidR="000F516B" w:rsidRDefault="000F516B" w:rsidP="000E5C07">
            <w:pPr>
              <w:jc w:val="center"/>
              <w:rPr>
                <w:ins w:id="5498" w:author="SK" w:date="2017-11-25T09:03:00Z"/>
                <w:rFonts w:ascii="宋体" w:hAnsi="宋体"/>
              </w:rPr>
            </w:pPr>
          </w:p>
        </w:tc>
      </w:tr>
      <w:tr w:rsidR="000F516B" w:rsidTr="000E5C07">
        <w:trPr>
          <w:trHeight w:val="353"/>
          <w:ins w:id="5499" w:author="SK" w:date="2017-11-25T09:03:00Z"/>
        </w:trPr>
        <w:tc>
          <w:tcPr>
            <w:tcW w:w="2136" w:type="dxa"/>
          </w:tcPr>
          <w:p w:rsidR="000F516B" w:rsidRDefault="000F516B" w:rsidP="000E5C07">
            <w:pPr>
              <w:jc w:val="center"/>
              <w:rPr>
                <w:ins w:id="5500" w:author="SK" w:date="2017-11-25T09:03:00Z"/>
                <w:rFonts w:ascii="宋体" w:hAnsi="宋体"/>
              </w:rPr>
            </w:pPr>
            <w:ins w:id="5501" w:author="SK" w:date="2017-11-25T09:03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0F516B" w:rsidRDefault="000F516B" w:rsidP="000E5C07">
            <w:pPr>
              <w:jc w:val="center"/>
              <w:rPr>
                <w:ins w:id="5502" w:author="SK" w:date="2017-11-25T09:03:00Z"/>
                <w:rFonts w:ascii="宋体" w:hAnsi="宋体"/>
              </w:rPr>
            </w:pPr>
            <w:ins w:id="5503" w:author="SK" w:date="2017-11-25T09:03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0F516B" w:rsidRDefault="000F516B" w:rsidP="000E5C07">
            <w:pPr>
              <w:jc w:val="center"/>
              <w:rPr>
                <w:ins w:id="5504" w:author="SK" w:date="2017-11-25T09:03:00Z"/>
                <w:rFonts w:ascii="宋体" w:hAnsi="宋体"/>
              </w:rPr>
            </w:pPr>
            <w:ins w:id="5505" w:author="SK" w:date="2017-11-25T09:03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0F516B" w:rsidRDefault="000F516B" w:rsidP="000E5C07">
            <w:pPr>
              <w:jc w:val="center"/>
              <w:rPr>
                <w:ins w:id="5506" w:author="SK" w:date="2017-11-25T09:03:00Z"/>
                <w:rFonts w:ascii="宋体" w:hAnsi="宋体"/>
              </w:rPr>
            </w:pPr>
            <w:ins w:id="5507" w:author="SK" w:date="2017-11-25T09:03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0F516B" w:rsidRDefault="000F516B" w:rsidP="000E5C07">
            <w:pPr>
              <w:jc w:val="center"/>
              <w:rPr>
                <w:ins w:id="5508" w:author="SK" w:date="2017-11-25T09:03:00Z"/>
                <w:rFonts w:ascii="宋体" w:hAnsi="宋体"/>
              </w:rPr>
            </w:pPr>
            <w:ins w:id="5509" w:author="SK" w:date="2017-11-25T09:03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747" w:type="dxa"/>
          </w:tcPr>
          <w:p w:rsidR="000F516B" w:rsidRDefault="000F516B" w:rsidP="000E5C07">
            <w:pPr>
              <w:jc w:val="center"/>
              <w:rPr>
                <w:ins w:id="5510" w:author="SK" w:date="2017-11-25T09:03:00Z"/>
                <w:rFonts w:ascii="宋体" w:hAnsi="宋体"/>
              </w:rPr>
            </w:pPr>
          </w:p>
        </w:tc>
      </w:tr>
    </w:tbl>
    <w:p w:rsidR="004821BF" w:rsidRDefault="004821BF" w:rsidP="00E86E4C">
      <w:pPr>
        <w:rPr>
          <w:ins w:id="5511" w:author="SK" w:date="2017-11-25T09:21:00Z"/>
        </w:rPr>
      </w:pPr>
    </w:p>
    <w:p w:rsidR="00272E91" w:rsidRDefault="00153801" w:rsidP="00272E91">
      <w:pPr>
        <w:pStyle w:val="3"/>
        <w:rPr>
          <w:ins w:id="5512" w:author="SK" w:date="2017-11-25T09:21:00Z"/>
        </w:rPr>
      </w:pPr>
      <w:bookmarkStart w:id="5513" w:name="_Toc499446941"/>
      <w:ins w:id="5514" w:author="SK" w:date="2017-11-25T09:22:00Z">
        <w:r>
          <w:rPr>
            <w:rFonts w:hint="eastAsia"/>
          </w:rPr>
          <w:t>账户资金</w:t>
        </w:r>
        <w:r w:rsidR="00272E91">
          <w:rPr>
            <w:rFonts w:hint="eastAsia"/>
          </w:rPr>
          <w:t>管理</w:t>
        </w:r>
      </w:ins>
      <w:ins w:id="5515" w:author="SK" w:date="2017-11-25T22:04:00Z">
        <w:r w:rsidR="00025B0B">
          <w:rPr>
            <w:rFonts w:hint="eastAsia"/>
          </w:rPr>
          <w:t>-</w:t>
        </w:r>
        <w:r w:rsidR="00025B0B">
          <w:rPr>
            <w:rFonts w:hint="eastAsia"/>
          </w:rPr>
          <w:t>支出</w:t>
        </w:r>
      </w:ins>
      <w:bookmarkEnd w:id="5513"/>
    </w:p>
    <w:p w:rsidR="00272E91" w:rsidRDefault="00272E91" w:rsidP="00272E91">
      <w:pPr>
        <w:rPr>
          <w:ins w:id="5516" w:author="SK" w:date="2017-11-25T09:21:00Z"/>
        </w:rPr>
      </w:pPr>
      <w:ins w:id="5517" w:author="SK" w:date="2017-11-25T09:21:00Z">
        <w:r>
          <w:rPr>
            <w:rFonts w:hint="eastAsia"/>
          </w:rPr>
          <w:t>报文描述：内管系统调用该服务为</w:t>
        </w:r>
      </w:ins>
      <w:ins w:id="5518" w:author="SK" w:date="2017-11-25T09:22:00Z">
        <w:r w:rsidR="00487698">
          <w:rPr>
            <w:rFonts w:hint="eastAsia"/>
          </w:rPr>
          <w:t>会员账户</w:t>
        </w:r>
      </w:ins>
      <w:ins w:id="5519" w:author="SK" w:date="2017-11-25T09:23:00Z">
        <w:r w:rsidR="00E97617">
          <w:rPr>
            <w:rFonts w:hint="eastAsia"/>
          </w:rPr>
          <w:t>进行金额的支出</w:t>
        </w:r>
        <w:r w:rsidR="00487698">
          <w:rPr>
            <w:rFonts w:hint="eastAsia"/>
          </w:rPr>
          <w:t>操作</w:t>
        </w:r>
      </w:ins>
      <w:ins w:id="5520" w:author="SK" w:date="2017-11-25T09:21:00Z">
        <w:r>
          <w:rPr>
            <w:rFonts w:hint="eastAsia"/>
          </w:rPr>
          <w:t>。</w:t>
        </w:r>
      </w:ins>
    </w:p>
    <w:p w:rsidR="00272E91" w:rsidRDefault="005B776D" w:rsidP="00272E91">
      <w:pPr>
        <w:rPr>
          <w:ins w:id="5521" w:author="SK" w:date="2017-11-25T09:29:00Z"/>
        </w:rPr>
      </w:pPr>
      <w:ins w:id="5522" w:author="SK" w:date="2017-11-25T09:29:00Z">
        <w:r>
          <w:rPr>
            <w:rFonts w:hint="eastAsia"/>
          </w:rPr>
          <w:t>接收前置系统报文，调用账户转账服务。</w:t>
        </w:r>
      </w:ins>
    </w:p>
    <w:p w:rsidR="00272E91" w:rsidRDefault="00272E91" w:rsidP="00272E91">
      <w:pPr>
        <w:pStyle w:val="4"/>
        <w:rPr>
          <w:ins w:id="5523" w:author="SK" w:date="2017-11-25T09:21:00Z"/>
        </w:rPr>
      </w:pPr>
      <w:ins w:id="5524" w:author="SK" w:date="2017-11-25T09:21:00Z">
        <w:r>
          <w:rPr>
            <w:rFonts w:hint="eastAsia"/>
          </w:rPr>
          <w:lastRenderedPageBreak/>
          <w:t>URL</w:t>
        </w:r>
        <w:r>
          <w:rPr>
            <w:rFonts w:hint="eastAsia"/>
          </w:rPr>
          <w:t>路径</w:t>
        </w:r>
      </w:ins>
    </w:p>
    <w:p w:rsidR="00DE3E53" w:rsidRDefault="00DE3E53" w:rsidP="00DE3E53">
      <w:pPr>
        <w:rPr>
          <w:ins w:id="5525" w:author="SK" w:date="2017-11-25T09:26:00Z"/>
        </w:rPr>
      </w:pPr>
      <w:ins w:id="5526" w:author="SK" w:date="2017-11-25T09:26:00Z">
        <w:r>
          <w:rPr>
            <w:rFonts w:hint="eastAsia"/>
          </w:rPr>
          <w:t>/qz/manage/</w:t>
        </w:r>
      </w:ins>
      <w:ins w:id="5527" w:author="SK" w:date="2017-11-25T09:27:00Z">
        <w:r w:rsidR="00A92C11">
          <w:rPr>
            <w:rFonts w:hint="eastAsia"/>
          </w:rPr>
          <w:t>acc</w:t>
        </w:r>
      </w:ins>
      <w:ins w:id="5528" w:author="SK" w:date="2017-11-25T09:26:00Z">
        <w:r>
          <w:rPr>
            <w:rFonts w:hint="eastAsia"/>
          </w:rPr>
          <w:t>/</w:t>
        </w:r>
        <w:r w:rsidR="00A92C11">
          <w:rPr>
            <w:rFonts w:hint="eastAsia"/>
          </w:rPr>
          <w:t>transfer</w:t>
        </w:r>
      </w:ins>
      <w:ins w:id="5529" w:author="SK" w:date="2017-11-25T22:03:00Z">
        <w:r w:rsidR="00157AE3">
          <w:t>_out</w:t>
        </w:r>
      </w:ins>
    </w:p>
    <w:p w:rsidR="00272E91" w:rsidRDefault="00272E91" w:rsidP="00272E91">
      <w:pPr>
        <w:pStyle w:val="4"/>
        <w:rPr>
          <w:ins w:id="5530" w:author="SK" w:date="2017-11-25T09:21:00Z"/>
        </w:rPr>
      </w:pPr>
      <w:ins w:id="5531" w:author="SK" w:date="2017-11-25T09:21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ayout w:type="fixed"/>
        <w:tblLook w:val="0000"/>
        <w:tblPrChange w:id="5532" w:author="SK" w:date="2017-11-25T09:40:00Z">
          <w:tblPr>
            <w:tblStyle w:val="a3"/>
            <w:tblW w:w="0" w:type="auto"/>
            <w:tblLayout w:type="fixed"/>
            <w:tblLook w:val="0000"/>
          </w:tblPr>
        </w:tblPrChange>
      </w:tblPr>
      <w:tblGrid>
        <w:gridCol w:w="2136"/>
        <w:gridCol w:w="1067"/>
        <w:gridCol w:w="796"/>
        <w:gridCol w:w="787"/>
        <w:gridCol w:w="1843"/>
        <w:gridCol w:w="1835"/>
        <w:tblGridChange w:id="5533">
          <w:tblGrid>
            <w:gridCol w:w="2136"/>
            <w:gridCol w:w="1067"/>
            <w:gridCol w:w="796"/>
            <w:gridCol w:w="787"/>
            <w:gridCol w:w="1843"/>
            <w:gridCol w:w="1835"/>
            <w:gridCol w:w="58"/>
          </w:tblGrid>
        </w:tblGridChange>
      </w:tblGrid>
      <w:tr w:rsidR="00272E91" w:rsidTr="00870886">
        <w:trPr>
          <w:ins w:id="5534" w:author="SK" w:date="2017-11-25T09:21:00Z"/>
        </w:trPr>
        <w:tc>
          <w:tcPr>
            <w:tcW w:w="2136" w:type="dxa"/>
            <w:shd w:val="clear" w:color="auto" w:fill="D8D8D8"/>
            <w:tcPrChange w:id="5535" w:author="SK" w:date="2017-11-25T09:40:00Z">
              <w:tcPr>
                <w:tcW w:w="2136" w:type="dxa"/>
                <w:shd w:val="clear" w:color="auto" w:fill="D8D8D8"/>
              </w:tcPr>
            </w:tcPrChange>
          </w:tcPr>
          <w:p w:rsidR="00272E91" w:rsidRDefault="00272E91" w:rsidP="00D914A1">
            <w:pPr>
              <w:jc w:val="center"/>
              <w:rPr>
                <w:ins w:id="5536" w:author="SK" w:date="2017-11-25T09:21:00Z"/>
              </w:rPr>
            </w:pPr>
            <w:ins w:id="5537" w:author="SK" w:date="2017-11-25T09:21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  <w:tcPrChange w:id="5538" w:author="SK" w:date="2017-11-25T09:40:00Z">
              <w:tcPr>
                <w:tcW w:w="1067" w:type="dxa"/>
                <w:shd w:val="clear" w:color="auto" w:fill="D8D8D8"/>
              </w:tcPr>
            </w:tcPrChange>
          </w:tcPr>
          <w:p w:rsidR="00272E91" w:rsidRDefault="00272E91" w:rsidP="00D914A1">
            <w:pPr>
              <w:jc w:val="center"/>
              <w:rPr>
                <w:ins w:id="5539" w:author="SK" w:date="2017-11-25T09:21:00Z"/>
              </w:rPr>
            </w:pPr>
            <w:ins w:id="5540" w:author="SK" w:date="2017-11-25T09:21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  <w:tcPrChange w:id="5541" w:author="SK" w:date="2017-11-25T09:40:00Z">
              <w:tcPr>
                <w:tcW w:w="796" w:type="dxa"/>
                <w:shd w:val="clear" w:color="auto" w:fill="D8D8D8"/>
              </w:tcPr>
            </w:tcPrChange>
          </w:tcPr>
          <w:p w:rsidR="00272E91" w:rsidRDefault="00272E91" w:rsidP="00D914A1">
            <w:pPr>
              <w:jc w:val="center"/>
              <w:rPr>
                <w:ins w:id="5542" w:author="SK" w:date="2017-11-25T09:21:00Z"/>
              </w:rPr>
            </w:pPr>
            <w:ins w:id="5543" w:author="SK" w:date="2017-11-25T09:21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787" w:type="dxa"/>
            <w:shd w:val="clear" w:color="auto" w:fill="D8D8D8"/>
            <w:tcPrChange w:id="5544" w:author="SK" w:date="2017-11-25T09:40:00Z">
              <w:tcPr>
                <w:tcW w:w="787" w:type="dxa"/>
                <w:shd w:val="clear" w:color="auto" w:fill="D8D8D8"/>
              </w:tcPr>
            </w:tcPrChange>
          </w:tcPr>
          <w:p w:rsidR="00272E91" w:rsidRDefault="00272E91" w:rsidP="00D914A1">
            <w:pPr>
              <w:jc w:val="center"/>
              <w:rPr>
                <w:ins w:id="5545" w:author="SK" w:date="2017-11-25T09:21:00Z"/>
              </w:rPr>
            </w:pPr>
            <w:ins w:id="5546" w:author="SK" w:date="2017-11-25T09:21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43" w:type="dxa"/>
            <w:shd w:val="clear" w:color="auto" w:fill="D8D8D8"/>
            <w:tcPrChange w:id="5547" w:author="SK" w:date="2017-11-25T09:40:00Z">
              <w:tcPr>
                <w:tcW w:w="1843" w:type="dxa"/>
                <w:shd w:val="clear" w:color="auto" w:fill="D8D8D8"/>
              </w:tcPr>
            </w:tcPrChange>
          </w:tcPr>
          <w:p w:rsidR="00272E91" w:rsidRDefault="00272E91" w:rsidP="00D914A1">
            <w:pPr>
              <w:jc w:val="center"/>
              <w:rPr>
                <w:ins w:id="5548" w:author="SK" w:date="2017-11-25T09:21:00Z"/>
              </w:rPr>
            </w:pPr>
            <w:ins w:id="5549" w:author="SK" w:date="2017-11-25T09:21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835" w:type="dxa"/>
            <w:shd w:val="clear" w:color="auto" w:fill="D8D8D8"/>
            <w:tcPrChange w:id="5550" w:author="SK" w:date="2017-11-25T09:40:00Z">
              <w:tcPr>
                <w:tcW w:w="1893" w:type="dxa"/>
                <w:gridSpan w:val="2"/>
                <w:shd w:val="clear" w:color="auto" w:fill="D8D8D8"/>
              </w:tcPr>
            </w:tcPrChange>
          </w:tcPr>
          <w:p w:rsidR="00272E91" w:rsidRDefault="00272E91" w:rsidP="00D914A1">
            <w:pPr>
              <w:jc w:val="center"/>
              <w:rPr>
                <w:ins w:id="5551" w:author="SK" w:date="2017-11-25T09:21:00Z"/>
              </w:rPr>
            </w:pPr>
            <w:ins w:id="5552" w:author="SK" w:date="2017-11-25T09:21:00Z">
              <w:r>
                <w:rPr>
                  <w:rFonts w:hint="eastAsia"/>
                </w:rPr>
                <w:t>备注</w:t>
              </w:r>
            </w:ins>
          </w:p>
        </w:tc>
      </w:tr>
      <w:tr w:rsidR="00272E91" w:rsidTr="00870886">
        <w:trPr>
          <w:trHeight w:val="339"/>
          <w:ins w:id="5553" w:author="SK" w:date="2017-11-25T09:21:00Z"/>
          <w:trPrChange w:id="5554" w:author="SK" w:date="2017-11-25T09:40:00Z">
            <w:trPr>
              <w:trHeight w:val="339"/>
            </w:trPr>
          </w:trPrChange>
        </w:trPr>
        <w:tc>
          <w:tcPr>
            <w:tcW w:w="2136" w:type="dxa"/>
            <w:tcPrChange w:id="5555" w:author="SK" w:date="2017-11-25T09:40:00Z">
              <w:tcPr>
                <w:tcW w:w="2136" w:type="dxa"/>
              </w:tcPr>
            </w:tcPrChange>
          </w:tcPr>
          <w:p w:rsidR="00272E91" w:rsidRDefault="007D6EE5" w:rsidP="00D914A1">
            <w:pPr>
              <w:jc w:val="center"/>
              <w:rPr>
                <w:ins w:id="5556" w:author="SK" w:date="2017-11-25T09:21:00Z"/>
                <w:rFonts w:ascii="宋体" w:hAnsi="宋体"/>
              </w:rPr>
            </w:pPr>
            <w:ins w:id="5557" w:author="SK" w:date="2017-11-25T09:39:00Z">
              <w:r>
                <w:rPr>
                  <w:rFonts w:ascii="宋体" w:hAnsi="宋体" w:hint="eastAsia"/>
                </w:rPr>
                <w:t>mobile_no</w:t>
              </w:r>
            </w:ins>
          </w:p>
        </w:tc>
        <w:tc>
          <w:tcPr>
            <w:tcW w:w="1067" w:type="dxa"/>
            <w:tcPrChange w:id="5558" w:author="SK" w:date="2017-11-25T09:40:00Z">
              <w:tcPr>
                <w:tcW w:w="1067" w:type="dxa"/>
              </w:tcPr>
            </w:tcPrChange>
          </w:tcPr>
          <w:p w:rsidR="00272E91" w:rsidRDefault="00272E91" w:rsidP="00D914A1">
            <w:pPr>
              <w:jc w:val="center"/>
              <w:rPr>
                <w:ins w:id="5559" w:author="SK" w:date="2017-11-25T09:21:00Z"/>
                <w:rFonts w:ascii="宋体" w:hAnsi="宋体"/>
              </w:rPr>
            </w:pPr>
            <w:ins w:id="5560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  <w:tcPrChange w:id="5561" w:author="SK" w:date="2017-11-25T09:40:00Z">
              <w:tcPr>
                <w:tcW w:w="796" w:type="dxa"/>
              </w:tcPr>
            </w:tcPrChange>
          </w:tcPr>
          <w:p w:rsidR="00272E91" w:rsidRDefault="00272E91" w:rsidP="00D914A1">
            <w:pPr>
              <w:jc w:val="center"/>
              <w:rPr>
                <w:ins w:id="5562" w:author="SK" w:date="2017-11-25T09:21:00Z"/>
                <w:rFonts w:ascii="宋体" w:hAnsi="宋体"/>
              </w:rPr>
            </w:pPr>
            <w:ins w:id="5563" w:author="SK" w:date="2017-11-25T09:21:00Z">
              <w:r>
                <w:rPr>
                  <w:rFonts w:ascii="宋体" w:hAnsi="宋体" w:hint="eastAsia"/>
                </w:rPr>
                <w:t>11</w:t>
              </w:r>
            </w:ins>
          </w:p>
        </w:tc>
        <w:tc>
          <w:tcPr>
            <w:tcW w:w="787" w:type="dxa"/>
            <w:tcPrChange w:id="5564" w:author="SK" w:date="2017-11-25T09:40:00Z">
              <w:tcPr>
                <w:tcW w:w="787" w:type="dxa"/>
              </w:tcPr>
            </w:tcPrChange>
          </w:tcPr>
          <w:p w:rsidR="00272E91" w:rsidRDefault="00272E91" w:rsidP="00D914A1">
            <w:pPr>
              <w:jc w:val="center"/>
              <w:rPr>
                <w:ins w:id="5565" w:author="SK" w:date="2017-11-25T09:21:00Z"/>
                <w:rFonts w:ascii="宋体" w:hAnsi="宋体"/>
              </w:rPr>
            </w:pPr>
            <w:ins w:id="5566" w:author="SK" w:date="2017-11-25T09:21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  <w:tcPrChange w:id="5567" w:author="SK" w:date="2017-11-25T09:40:00Z">
              <w:tcPr>
                <w:tcW w:w="1843" w:type="dxa"/>
              </w:tcPr>
            </w:tcPrChange>
          </w:tcPr>
          <w:p w:rsidR="00272E91" w:rsidRDefault="002B7327" w:rsidP="00D914A1">
            <w:pPr>
              <w:jc w:val="center"/>
              <w:rPr>
                <w:ins w:id="5568" w:author="SK" w:date="2017-11-25T09:21:00Z"/>
                <w:rFonts w:ascii="宋体" w:hAnsi="宋体"/>
              </w:rPr>
            </w:pPr>
            <w:ins w:id="5569" w:author="SK" w:date="2017-11-25T09:35:00Z">
              <w:r>
                <w:rPr>
                  <w:rFonts w:ascii="宋体" w:hAnsi="宋体" w:hint="eastAsia"/>
                </w:rPr>
                <w:t>会员账号</w:t>
              </w:r>
            </w:ins>
          </w:p>
        </w:tc>
        <w:tc>
          <w:tcPr>
            <w:tcW w:w="1835" w:type="dxa"/>
            <w:tcPrChange w:id="5570" w:author="SK" w:date="2017-11-25T09:40:00Z">
              <w:tcPr>
                <w:tcW w:w="1893" w:type="dxa"/>
                <w:gridSpan w:val="2"/>
              </w:tcPr>
            </w:tcPrChange>
          </w:tcPr>
          <w:p w:rsidR="00272E91" w:rsidRDefault="00272E91" w:rsidP="00D914A1">
            <w:pPr>
              <w:jc w:val="center"/>
              <w:rPr>
                <w:ins w:id="5571" w:author="SK" w:date="2017-11-25T09:21:00Z"/>
                <w:rFonts w:ascii="宋体" w:hAnsi="宋体"/>
              </w:rPr>
            </w:pPr>
          </w:p>
        </w:tc>
      </w:tr>
      <w:tr w:rsidR="00272E91" w:rsidTr="00870886">
        <w:trPr>
          <w:trHeight w:val="339"/>
          <w:ins w:id="5572" w:author="SK" w:date="2017-11-25T09:21:00Z"/>
          <w:trPrChange w:id="5573" w:author="SK" w:date="2017-11-25T09:40:00Z">
            <w:trPr>
              <w:trHeight w:val="339"/>
            </w:trPr>
          </w:trPrChange>
        </w:trPr>
        <w:tc>
          <w:tcPr>
            <w:tcW w:w="2136" w:type="dxa"/>
            <w:tcPrChange w:id="5574" w:author="SK" w:date="2017-11-25T09:40:00Z">
              <w:tcPr>
                <w:tcW w:w="2136" w:type="dxa"/>
              </w:tcPr>
            </w:tcPrChange>
          </w:tcPr>
          <w:p w:rsidR="00272E91" w:rsidRDefault="00272E91" w:rsidP="00D914A1">
            <w:pPr>
              <w:jc w:val="center"/>
              <w:rPr>
                <w:ins w:id="5575" w:author="SK" w:date="2017-11-25T09:21:00Z"/>
                <w:rFonts w:ascii="宋体" w:hAnsi="宋体"/>
              </w:rPr>
            </w:pPr>
            <w:ins w:id="5576" w:author="SK" w:date="2017-11-25T09:21:00Z">
              <w:r>
                <w:rPr>
                  <w:rFonts w:asciiTheme="minorEastAsia" w:hAnsiTheme="minorEastAsia" w:hint="eastAsia"/>
                </w:rPr>
                <w:t>cust_name</w:t>
              </w:r>
            </w:ins>
          </w:p>
        </w:tc>
        <w:tc>
          <w:tcPr>
            <w:tcW w:w="1067" w:type="dxa"/>
            <w:tcPrChange w:id="5577" w:author="SK" w:date="2017-11-25T09:40:00Z">
              <w:tcPr>
                <w:tcW w:w="1067" w:type="dxa"/>
              </w:tcPr>
            </w:tcPrChange>
          </w:tcPr>
          <w:p w:rsidR="00272E91" w:rsidRDefault="00272E91" w:rsidP="00D914A1">
            <w:pPr>
              <w:jc w:val="center"/>
              <w:rPr>
                <w:ins w:id="5578" w:author="SK" w:date="2017-11-25T09:21:00Z"/>
                <w:rFonts w:ascii="宋体" w:hAnsi="宋体"/>
              </w:rPr>
            </w:pPr>
            <w:ins w:id="5579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  <w:tcPrChange w:id="5580" w:author="SK" w:date="2017-11-25T09:40:00Z">
              <w:tcPr>
                <w:tcW w:w="796" w:type="dxa"/>
              </w:tcPr>
            </w:tcPrChange>
          </w:tcPr>
          <w:p w:rsidR="00272E91" w:rsidRDefault="00272E91" w:rsidP="00D914A1">
            <w:pPr>
              <w:jc w:val="center"/>
              <w:rPr>
                <w:ins w:id="5581" w:author="SK" w:date="2017-11-25T09:21:00Z"/>
                <w:rFonts w:ascii="宋体" w:hAnsi="宋体"/>
              </w:rPr>
            </w:pPr>
            <w:ins w:id="5582" w:author="SK" w:date="2017-11-25T09:21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  <w:tcPrChange w:id="5583" w:author="SK" w:date="2017-11-25T09:40:00Z">
              <w:tcPr>
                <w:tcW w:w="787" w:type="dxa"/>
              </w:tcPr>
            </w:tcPrChange>
          </w:tcPr>
          <w:p w:rsidR="00272E91" w:rsidRDefault="00272E91" w:rsidP="00D914A1">
            <w:pPr>
              <w:jc w:val="center"/>
              <w:rPr>
                <w:ins w:id="5584" w:author="SK" w:date="2017-11-25T09:21:00Z"/>
                <w:rFonts w:ascii="宋体" w:hAnsi="宋体"/>
              </w:rPr>
            </w:pPr>
            <w:ins w:id="5585" w:author="SK" w:date="2017-11-25T09:21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  <w:tcPrChange w:id="5586" w:author="SK" w:date="2017-11-25T09:40:00Z">
              <w:tcPr>
                <w:tcW w:w="1843" w:type="dxa"/>
              </w:tcPr>
            </w:tcPrChange>
          </w:tcPr>
          <w:p w:rsidR="00272E91" w:rsidRDefault="00272E91" w:rsidP="00D914A1">
            <w:pPr>
              <w:jc w:val="center"/>
              <w:rPr>
                <w:ins w:id="5587" w:author="SK" w:date="2017-11-25T09:21:00Z"/>
                <w:rFonts w:ascii="宋体" w:hAnsi="宋体"/>
              </w:rPr>
            </w:pPr>
            <w:ins w:id="5588" w:author="SK" w:date="2017-11-25T09:21:00Z">
              <w:r>
                <w:rPr>
                  <w:rFonts w:ascii="宋体" w:hAnsi="宋体" w:hint="eastAsia"/>
                </w:rPr>
                <w:t>会员名称</w:t>
              </w:r>
            </w:ins>
          </w:p>
        </w:tc>
        <w:tc>
          <w:tcPr>
            <w:tcW w:w="1835" w:type="dxa"/>
            <w:tcPrChange w:id="5589" w:author="SK" w:date="2017-11-25T09:40:00Z">
              <w:tcPr>
                <w:tcW w:w="1893" w:type="dxa"/>
                <w:gridSpan w:val="2"/>
              </w:tcPr>
            </w:tcPrChange>
          </w:tcPr>
          <w:p w:rsidR="00272E91" w:rsidRDefault="00272E91" w:rsidP="00D914A1">
            <w:pPr>
              <w:jc w:val="center"/>
              <w:rPr>
                <w:ins w:id="5590" w:author="SK" w:date="2017-11-25T09:21:00Z"/>
                <w:rFonts w:ascii="宋体" w:hAnsi="宋体"/>
              </w:rPr>
            </w:pPr>
          </w:p>
        </w:tc>
      </w:tr>
      <w:tr w:rsidR="00251118" w:rsidTr="00870886">
        <w:trPr>
          <w:trHeight w:val="339"/>
          <w:ins w:id="5591" w:author="SK" w:date="2017-11-25T09:40:00Z"/>
        </w:trPr>
        <w:tc>
          <w:tcPr>
            <w:tcW w:w="2136" w:type="dxa"/>
          </w:tcPr>
          <w:p w:rsidR="00251118" w:rsidRDefault="00251118" w:rsidP="00D914A1">
            <w:pPr>
              <w:jc w:val="center"/>
              <w:rPr>
                <w:ins w:id="5592" w:author="SK" w:date="2017-11-25T09:40:00Z"/>
                <w:rFonts w:asciiTheme="minorEastAsia" w:hAnsiTheme="minorEastAsia"/>
              </w:rPr>
            </w:pPr>
            <w:ins w:id="5593" w:author="SK" w:date="2017-11-25T09:40:00Z">
              <w:r>
                <w:rPr>
                  <w:rFonts w:asciiTheme="minorEastAsia" w:hAnsiTheme="minorEastAsia" w:hint="eastAsia"/>
                </w:rPr>
                <w:t>acc</w:t>
              </w:r>
            </w:ins>
            <w:ins w:id="5594" w:author="SK" w:date="2017-11-25T09:41:00Z">
              <w:r>
                <w:rPr>
                  <w:rFonts w:asciiTheme="minorEastAsia" w:hAnsiTheme="minorEastAsia" w:hint="eastAsia"/>
                </w:rPr>
                <w:t>ount</w:t>
              </w:r>
            </w:ins>
            <w:ins w:id="5595" w:author="SK" w:date="2017-11-25T09:40:00Z">
              <w:r>
                <w:rPr>
                  <w:rFonts w:asciiTheme="minorEastAsia" w:hAnsiTheme="minorEastAsia" w:hint="eastAsia"/>
                </w:rPr>
                <w:t>_type</w:t>
              </w:r>
            </w:ins>
          </w:p>
        </w:tc>
        <w:tc>
          <w:tcPr>
            <w:tcW w:w="1067" w:type="dxa"/>
          </w:tcPr>
          <w:p w:rsidR="00251118" w:rsidRDefault="001D0C53" w:rsidP="00D914A1">
            <w:pPr>
              <w:jc w:val="center"/>
              <w:rPr>
                <w:ins w:id="5596" w:author="SK" w:date="2017-11-25T09:40:00Z"/>
                <w:rFonts w:ascii="宋体" w:hAnsi="宋体"/>
              </w:rPr>
            </w:pPr>
            <w:ins w:id="5597" w:author="SK" w:date="2017-11-25T09:4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51118" w:rsidRDefault="001D0C53" w:rsidP="00D914A1">
            <w:pPr>
              <w:jc w:val="center"/>
              <w:rPr>
                <w:ins w:id="5598" w:author="SK" w:date="2017-11-25T09:40:00Z"/>
                <w:rFonts w:ascii="宋体" w:hAnsi="宋体"/>
              </w:rPr>
            </w:pPr>
            <w:ins w:id="5599" w:author="SK" w:date="2017-11-25T09:41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787" w:type="dxa"/>
          </w:tcPr>
          <w:p w:rsidR="00251118" w:rsidRDefault="009571B8" w:rsidP="00D914A1">
            <w:pPr>
              <w:jc w:val="center"/>
              <w:rPr>
                <w:ins w:id="5600" w:author="SK" w:date="2017-11-25T09:40:00Z"/>
                <w:rFonts w:ascii="宋体" w:hAnsi="宋体"/>
              </w:rPr>
            </w:pPr>
            <w:ins w:id="5601" w:author="SK" w:date="2017-11-25T09:42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251118" w:rsidRDefault="00424EBB" w:rsidP="00D914A1">
            <w:pPr>
              <w:jc w:val="center"/>
              <w:rPr>
                <w:ins w:id="5602" w:author="SK" w:date="2017-11-25T09:40:00Z"/>
                <w:rFonts w:ascii="宋体" w:hAnsi="宋体"/>
              </w:rPr>
            </w:pPr>
            <w:ins w:id="5603" w:author="SK" w:date="2017-11-25T09:42:00Z">
              <w:r>
                <w:rPr>
                  <w:rFonts w:ascii="宋体" w:hAnsi="宋体" w:hint="eastAsia"/>
                </w:rPr>
                <w:t>交易</w:t>
              </w:r>
              <w:r w:rsidR="009571B8">
                <w:rPr>
                  <w:rFonts w:ascii="宋体" w:hAnsi="宋体" w:hint="eastAsia"/>
                </w:rPr>
                <w:t>类型</w:t>
              </w:r>
            </w:ins>
          </w:p>
        </w:tc>
        <w:tc>
          <w:tcPr>
            <w:tcW w:w="1835" w:type="dxa"/>
          </w:tcPr>
          <w:p w:rsidR="00251118" w:rsidRDefault="009571B8" w:rsidP="00D914A1">
            <w:pPr>
              <w:jc w:val="center"/>
              <w:rPr>
                <w:ins w:id="5604" w:author="SK" w:date="2017-11-25T09:42:00Z"/>
                <w:rFonts w:ascii="宋体" w:hAnsi="宋体"/>
              </w:rPr>
            </w:pPr>
            <w:ins w:id="5605" w:author="SK" w:date="2017-11-25T09:42:00Z">
              <w:r w:rsidRPr="009571B8">
                <w:rPr>
                  <w:rFonts w:ascii="宋体" w:hAnsi="宋体" w:hint="eastAsia"/>
                </w:rPr>
                <w:t>01=诺宝账户；02=诺卷账户；03=诺积分账户</w:t>
              </w:r>
            </w:ins>
          </w:p>
          <w:p w:rsidR="009A63C9" w:rsidRDefault="009A63C9" w:rsidP="00D914A1">
            <w:pPr>
              <w:jc w:val="center"/>
              <w:rPr>
                <w:ins w:id="5606" w:author="SK" w:date="2017-11-25T09:40:00Z"/>
                <w:rFonts w:ascii="宋体" w:hAnsi="宋体"/>
              </w:rPr>
            </w:pPr>
            <w:ins w:id="5607" w:author="SK" w:date="2017-11-25T09:43:00Z">
              <w:r>
                <w:rPr>
                  <w:rFonts w:ascii="宋体" w:hAnsi="宋体" w:hint="eastAsia"/>
                </w:rPr>
                <w:t>11=商家诺券转会员积分</w:t>
              </w:r>
            </w:ins>
          </w:p>
        </w:tc>
      </w:tr>
      <w:tr w:rsidR="00123476" w:rsidTr="00870886">
        <w:trPr>
          <w:trHeight w:val="339"/>
          <w:ins w:id="5608" w:author="SK" w:date="2017-11-25T09:44:00Z"/>
        </w:trPr>
        <w:tc>
          <w:tcPr>
            <w:tcW w:w="2136" w:type="dxa"/>
          </w:tcPr>
          <w:p w:rsidR="00123476" w:rsidRDefault="00123476" w:rsidP="00D914A1">
            <w:pPr>
              <w:jc w:val="center"/>
              <w:rPr>
                <w:ins w:id="5609" w:author="SK" w:date="2017-11-25T09:44:00Z"/>
                <w:rFonts w:asciiTheme="minorEastAsia" w:hAnsiTheme="minorEastAsia"/>
              </w:rPr>
            </w:pPr>
            <w:ins w:id="5610" w:author="SK" w:date="2017-11-25T21:48:00Z">
              <w:r>
                <w:rPr>
                  <w:rFonts w:asciiTheme="minorEastAsia" w:hAnsiTheme="minorEastAsia" w:hint="eastAsia"/>
                </w:rPr>
                <w:t>amount</w:t>
              </w:r>
            </w:ins>
          </w:p>
        </w:tc>
        <w:tc>
          <w:tcPr>
            <w:tcW w:w="1067" w:type="dxa"/>
          </w:tcPr>
          <w:p w:rsidR="00123476" w:rsidRDefault="00123476" w:rsidP="00D914A1">
            <w:pPr>
              <w:jc w:val="center"/>
              <w:rPr>
                <w:ins w:id="5611" w:author="SK" w:date="2017-11-25T09:44:00Z"/>
                <w:rFonts w:ascii="宋体" w:hAnsi="宋体"/>
              </w:rPr>
            </w:pPr>
            <w:ins w:id="5612" w:author="SK" w:date="2017-11-25T21:48:00Z">
              <w:r>
                <w:rPr>
                  <w:rFonts w:ascii="宋体" w:hAnsi="宋体" w:hint="eastAsia"/>
                </w:rPr>
                <w:t>S</w:t>
              </w:r>
            </w:ins>
          </w:p>
        </w:tc>
        <w:tc>
          <w:tcPr>
            <w:tcW w:w="796" w:type="dxa"/>
          </w:tcPr>
          <w:p w:rsidR="00123476" w:rsidRDefault="00123476" w:rsidP="00D914A1">
            <w:pPr>
              <w:jc w:val="center"/>
              <w:rPr>
                <w:ins w:id="5613" w:author="SK" w:date="2017-11-25T09:44:00Z"/>
                <w:rFonts w:ascii="宋体" w:hAnsi="宋体"/>
              </w:rPr>
            </w:pPr>
            <w:ins w:id="5614" w:author="SK" w:date="2017-11-25T21:48:00Z">
              <w:r>
                <w:rPr>
                  <w:rFonts w:ascii="宋体" w:hAnsi="宋体" w:hint="eastAsia"/>
                </w:rPr>
                <w:t>18，2</w:t>
              </w:r>
            </w:ins>
          </w:p>
        </w:tc>
        <w:tc>
          <w:tcPr>
            <w:tcW w:w="787" w:type="dxa"/>
          </w:tcPr>
          <w:p w:rsidR="00123476" w:rsidRDefault="00123476" w:rsidP="00D914A1">
            <w:pPr>
              <w:jc w:val="center"/>
              <w:rPr>
                <w:ins w:id="5615" w:author="SK" w:date="2017-11-25T09:44:00Z"/>
                <w:rFonts w:ascii="宋体" w:hAnsi="宋体"/>
              </w:rPr>
            </w:pPr>
            <w:ins w:id="5616" w:author="SK" w:date="2017-11-25T21:4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123476" w:rsidRDefault="00123476" w:rsidP="00D914A1">
            <w:pPr>
              <w:jc w:val="center"/>
              <w:rPr>
                <w:ins w:id="5617" w:author="SK" w:date="2017-11-25T09:44:00Z"/>
                <w:rFonts w:ascii="宋体" w:hAnsi="宋体"/>
              </w:rPr>
            </w:pPr>
            <w:ins w:id="5618" w:author="SK" w:date="2017-11-25T21:48:00Z">
              <w:r>
                <w:rPr>
                  <w:rFonts w:ascii="宋体" w:hAnsi="宋体" w:hint="eastAsia"/>
                </w:rPr>
                <w:t>金额</w:t>
              </w:r>
            </w:ins>
          </w:p>
        </w:tc>
        <w:tc>
          <w:tcPr>
            <w:tcW w:w="1835" w:type="dxa"/>
          </w:tcPr>
          <w:p w:rsidR="00123476" w:rsidRPr="009571B8" w:rsidRDefault="00123476" w:rsidP="00D914A1">
            <w:pPr>
              <w:jc w:val="center"/>
              <w:rPr>
                <w:ins w:id="5619" w:author="SK" w:date="2017-11-25T09:44:00Z"/>
                <w:rFonts w:ascii="宋体" w:hAnsi="宋体"/>
              </w:rPr>
            </w:pPr>
          </w:p>
        </w:tc>
      </w:tr>
      <w:tr w:rsidR="00AA6F42" w:rsidTr="00870886">
        <w:trPr>
          <w:trHeight w:val="339"/>
          <w:ins w:id="5620" w:author="SK" w:date="2017-11-25T21:50:00Z"/>
        </w:trPr>
        <w:tc>
          <w:tcPr>
            <w:tcW w:w="2136" w:type="dxa"/>
          </w:tcPr>
          <w:p w:rsidR="00AA6F42" w:rsidRDefault="00AA6F42" w:rsidP="00D914A1">
            <w:pPr>
              <w:jc w:val="center"/>
              <w:rPr>
                <w:ins w:id="5621" w:author="SK" w:date="2017-11-25T21:50:00Z"/>
                <w:rFonts w:asciiTheme="minorEastAsia" w:hAnsiTheme="minorEastAsia"/>
              </w:rPr>
            </w:pPr>
            <w:ins w:id="5622" w:author="SK" w:date="2017-11-25T21:51:00Z">
              <w:r>
                <w:rPr>
                  <w:rFonts w:asciiTheme="minorEastAsia" w:hAnsiTheme="minorEastAsia" w:hint="eastAsia"/>
                </w:rPr>
                <w:t>recv_mobile_no</w:t>
              </w:r>
            </w:ins>
          </w:p>
        </w:tc>
        <w:tc>
          <w:tcPr>
            <w:tcW w:w="1067" w:type="dxa"/>
          </w:tcPr>
          <w:p w:rsidR="00AA6F42" w:rsidRDefault="00AA6F42" w:rsidP="00D914A1">
            <w:pPr>
              <w:jc w:val="center"/>
              <w:rPr>
                <w:ins w:id="5623" w:author="SK" w:date="2017-11-25T21:50:00Z"/>
                <w:rFonts w:ascii="宋体" w:hAnsi="宋体"/>
              </w:rPr>
            </w:pPr>
            <w:ins w:id="5624" w:author="SK" w:date="2017-11-25T21:5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AA6F42" w:rsidRDefault="00AA6F42" w:rsidP="00D914A1">
            <w:pPr>
              <w:jc w:val="center"/>
              <w:rPr>
                <w:ins w:id="5625" w:author="SK" w:date="2017-11-25T21:50:00Z"/>
                <w:rFonts w:ascii="宋体" w:hAnsi="宋体"/>
              </w:rPr>
            </w:pPr>
            <w:ins w:id="5626" w:author="SK" w:date="2017-11-25T21:51:00Z">
              <w:r>
                <w:rPr>
                  <w:rFonts w:ascii="宋体" w:hAnsi="宋体" w:hint="eastAsia"/>
                </w:rPr>
                <w:t>11</w:t>
              </w:r>
            </w:ins>
          </w:p>
        </w:tc>
        <w:tc>
          <w:tcPr>
            <w:tcW w:w="787" w:type="dxa"/>
          </w:tcPr>
          <w:p w:rsidR="00AA6F42" w:rsidRDefault="00AA6F42" w:rsidP="00D914A1">
            <w:pPr>
              <w:jc w:val="center"/>
              <w:rPr>
                <w:ins w:id="5627" w:author="SK" w:date="2017-11-25T21:50:00Z"/>
                <w:rFonts w:ascii="宋体" w:hAnsi="宋体"/>
              </w:rPr>
            </w:pPr>
            <w:ins w:id="5628" w:author="SK" w:date="2017-11-25T21:51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43" w:type="dxa"/>
          </w:tcPr>
          <w:p w:rsidR="00AA6F42" w:rsidRDefault="00AA6F42" w:rsidP="00D914A1">
            <w:pPr>
              <w:jc w:val="center"/>
              <w:rPr>
                <w:ins w:id="5629" w:author="SK" w:date="2017-11-25T21:50:00Z"/>
                <w:rFonts w:ascii="宋体" w:hAnsi="宋体"/>
              </w:rPr>
            </w:pPr>
            <w:ins w:id="5630" w:author="SK" w:date="2017-11-25T21:51:00Z">
              <w:r>
                <w:rPr>
                  <w:rFonts w:ascii="宋体" w:hAnsi="宋体" w:hint="eastAsia"/>
                </w:rPr>
                <w:t>对方会员账号</w:t>
              </w:r>
            </w:ins>
          </w:p>
        </w:tc>
        <w:tc>
          <w:tcPr>
            <w:tcW w:w="1835" w:type="dxa"/>
          </w:tcPr>
          <w:p w:rsidR="00AA6F42" w:rsidRDefault="00AA6F42" w:rsidP="00D914A1">
            <w:pPr>
              <w:jc w:val="center"/>
              <w:rPr>
                <w:ins w:id="5631" w:author="SK" w:date="2017-11-25T21:50:00Z"/>
                <w:rFonts w:ascii="宋体" w:hAnsi="宋体"/>
              </w:rPr>
            </w:pPr>
            <w:ins w:id="5632" w:author="SK" w:date="2017-11-25T21:51:00Z">
              <w:r>
                <w:rPr>
                  <w:rFonts w:ascii="宋体" w:hAnsi="宋体" w:hint="eastAsia"/>
                </w:rPr>
                <w:t>flag=1必输</w:t>
              </w:r>
            </w:ins>
          </w:p>
        </w:tc>
      </w:tr>
      <w:tr w:rsidR="002C7D1A" w:rsidTr="00870886">
        <w:trPr>
          <w:trHeight w:val="339"/>
          <w:ins w:id="5633" w:author="SK" w:date="2017-11-25T21:52:00Z"/>
        </w:trPr>
        <w:tc>
          <w:tcPr>
            <w:tcW w:w="2136" w:type="dxa"/>
          </w:tcPr>
          <w:p w:rsidR="002C7D1A" w:rsidRDefault="002C7D1A" w:rsidP="00D914A1">
            <w:pPr>
              <w:jc w:val="center"/>
              <w:rPr>
                <w:ins w:id="5634" w:author="SK" w:date="2017-11-25T21:52:00Z"/>
                <w:rFonts w:asciiTheme="minorEastAsia" w:hAnsiTheme="minorEastAsia"/>
              </w:rPr>
            </w:pPr>
            <w:ins w:id="5635" w:author="SK" w:date="2017-11-25T21:52:00Z">
              <w:r>
                <w:rPr>
                  <w:rFonts w:asciiTheme="minorEastAsia" w:hAnsiTheme="minorEastAsia" w:hint="eastAsia"/>
                </w:rPr>
                <w:t>recv_cust_name</w:t>
              </w:r>
            </w:ins>
          </w:p>
        </w:tc>
        <w:tc>
          <w:tcPr>
            <w:tcW w:w="1067" w:type="dxa"/>
          </w:tcPr>
          <w:p w:rsidR="002C7D1A" w:rsidRDefault="002C7D1A" w:rsidP="00D914A1">
            <w:pPr>
              <w:jc w:val="center"/>
              <w:rPr>
                <w:ins w:id="5636" w:author="SK" w:date="2017-11-25T21:52:00Z"/>
                <w:rFonts w:ascii="宋体" w:hAnsi="宋体"/>
              </w:rPr>
            </w:pPr>
            <w:ins w:id="5637" w:author="SK" w:date="2017-11-25T21:52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C7D1A" w:rsidRDefault="002C7D1A" w:rsidP="00D914A1">
            <w:pPr>
              <w:jc w:val="center"/>
              <w:rPr>
                <w:ins w:id="5638" w:author="SK" w:date="2017-11-25T21:52:00Z"/>
                <w:rFonts w:ascii="宋体" w:hAnsi="宋体"/>
              </w:rPr>
            </w:pPr>
            <w:ins w:id="5639" w:author="SK" w:date="2017-11-25T21:52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</w:tcPr>
          <w:p w:rsidR="002C7D1A" w:rsidRDefault="002C7D1A" w:rsidP="00D914A1">
            <w:pPr>
              <w:jc w:val="center"/>
              <w:rPr>
                <w:ins w:id="5640" w:author="SK" w:date="2017-11-25T21:52:00Z"/>
                <w:rFonts w:ascii="宋体" w:hAnsi="宋体"/>
              </w:rPr>
            </w:pPr>
            <w:ins w:id="5641" w:author="SK" w:date="2017-11-25T21:52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43" w:type="dxa"/>
          </w:tcPr>
          <w:p w:rsidR="002C7D1A" w:rsidRDefault="002C7D1A" w:rsidP="00D914A1">
            <w:pPr>
              <w:jc w:val="center"/>
              <w:rPr>
                <w:ins w:id="5642" w:author="SK" w:date="2017-11-25T21:52:00Z"/>
                <w:rFonts w:ascii="宋体" w:hAnsi="宋体"/>
              </w:rPr>
            </w:pPr>
            <w:ins w:id="5643" w:author="SK" w:date="2017-11-25T21:52:00Z">
              <w:r>
                <w:rPr>
                  <w:rFonts w:ascii="宋体" w:hAnsi="宋体" w:hint="eastAsia"/>
                </w:rPr>
                <w:t>对方会员</w:t>
              </w:r>
              <w:r w:rsidR="00D177A1">
                <w:rPr>
                  <w:rFonts w:ascii="宋体" w:hAnsi="宋体" w:hint="eastAsia"/>
                </w:rPr>
                <w:t>名称</w:t>
              </w:r>
            </w:ins>
          </w:p>
        </w:tc>
        <w:tc>
          <w:tcPr>
            <w:tcW w:w="1835" w:type="dxa"/>
          </w:tcPr>
          <w:p w:rsidR="002C7D1A" w:rsidRDefault="002C7D1A" w:rsidP="00D914A1">
            <w:pPr>
              <w:jc w:val="center"/>
              <w:rPr>
                <w:ins w:id="5644" w:author="SK" w:date="2017-11-25T21:52:00Z"/>
                <w:rFonts w:ascii="宋体" w:hAnsi="宋体"/>
              </w:rPr>
            </w:pPr>
            <w:ins w:id="5645" w:author="SK" w:date="2017-11-25T21:52:00Z">
              <w:r>
                <w:rPr>
                  <w:rFonts w:ascii="宋体" w:hAnsi="宋体" w:hint="eastAsia"/>
                </w:rPr>
                <w:t>flag=1必输</w:t>
              </w:r>
            </w:ins>
          </w:p>
        </w:tc>
      </w:tr>
      <w:tr w:rsidR="001D0B80" w:rsidTr="00870886">
        <w:trPr>
          <w:trHeight w:val="339"/>
          <w:ins w:id="5646" w:author="SK" w:date="2017-11-25T22:01:00Z"/>
        </w:trPr>
        <w:tc>
          <w:tcPr>
            <w:tcW w:w="2136" w:type="dxa"/>
          </w:tcPr>
          <w:p w:rsidR="001D0B80" w:rsidRDefault="001D0B80" w:rsidP="00D914A1">
            <w:pPr>
              <w:jc w:val="center"/>
              <w:rPr>
                <w:ins w:id="5647" w:author="SK" w:date="2017-11-25T22:01:00Z"/>
                <w:rFonts w:asciiTheme="minorEastAsia" w:hAnsiTheme="minorEastAsia"/>
              </w:rPr>
            </w:pPr>
            <w:ins w:id="5648" w:author="SK" w:date="2017-11-25T22:05:00Z">
              <w:r>
                <w:rPr>
                  <w:rFonts w:asciiTheme="minorEastAsia" w:hAnsiTheme="minorEastAsia" w:hint="eastAsia"/>
                </w:rPr>
                <w:t>biz_cust_mobile</w:t>
              </w:r>
            </w:ins>
          </w:p>
        </w:tc>
        <w:tc>
          <w:tcPr>
            <w:tcW w:w="1067" w:type="dxa"/>
          </w:tcPr>
          <w:p w:rsidR="001D0B80" w:rsidRDefault="001D0B80" w:rsidP="00D914A1">
            <w:pPr>
              <w:jc w:val="center"/>
              <w:rPr>
                <w:ins w:id="5649" w:author="SK" w:date="2017-11-25T22:01:00Z"/>
                <w:rFonts w:ascii="宋体" w:hAnsi="宋体"/>
              </w:rPr>
            </w:pPr>
            <w:ins w:id="5650" w:author="SK" w:date="2017-11-25T22:05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1D0B80" w:rsidRDefault="001D0B80" w:rsidP="00D914A1">
            <w:pPr>
              <w:jc w:val="center"/>
              <w:rPr>
                <w:ins w:id="5651" w:author="SK" w:date="2017-11-25T22:01:00Z"/>
                <w:rFonts w:ascii="宋体" w:hAnsi="宋体"/>
              </w:rPr>
            </w:pPr>
            <w:ins w:id="5652" w:author="SK" w:date="2017-11-25T22:05:00Z">
              <w:r>
                <w:rPr>
                  <w:rFonts w:ascii="宋体" w:hAnsi="宋体" w:hint="eastAsia"/>
                </w:rPr>
                <w:t>11</w:t>
              </w:r>
            </w:ins>
          </w:p>
        </w:tc>
        <w:tc>
          <w:tcPr>
            <w:tcW w:w="787" w:type="dxa"/>
          </w:tcPr>
          <w:p w:rsidR="001D0B80" w:rsidRDefault="001D0B80" w:rsidP="00D914A1">
            <w:pPr>
              <w:jc w:val="center"/>
              <w:rPr>
                <w:ins w:id="5653" w:author="SK" w:date="2017-11-25T22:01:00Z"/>
                <w:rFonts w:ascii="宋体" w:hAnsi="宋体"/>
              </w:rPr>
            </w:pPr>
            <w:ins w:id="5654" w:author="SK" w:date="2017-11-25T22:05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1D0B80" w:rsidRDefault="001D0B80" w:rsidP="00D914A1">
            <w:pPr>
              <w:jc w:val="center"/>
              <w:rPr>
                <w:ins w:id="5655" w:author="SK" w:date="2017-11-25T22:01:00Z"/>
                <w:rFonts w:ascii="宋体" w:hAnsi="宋体"/>
              </w:rPr>
            </w:pPr>
            <w:ins w:id="5656" w:author="SK" w:date="2017-11-25T22:05:00Z">
              <w:r>
                <w:rPr>
                  <w:rFonts w:ascii="宋体" w:hAnsi="宋体" w:hint="eastAsia"/>
                </w:rPr>
                <w:t>业务推荐人</w:t>
              </w:r>
            </w:ins>
          </w:p>
        </w:tc>
        <w:tc>
          <w:tcPr>
            <w:tcW w:w="1835" w:type="dxa"/>
          </w:tcPr>
          <w:p w:rsidR="001D0B80" w:rsidRDefault="001D0B80" w:rsidP="00D914A1">
            <w:pPr>
              <w:jc w:val="center"/>
              <w:rPr>
                <w:ins w:id="5657" w:author="SK" w:date="2017-11-25T22:01:00Z"/>
                <w:rFonts w:ascii="宋体" w:hAnsi="宋体"/>
              </w:rPr>
            </w:pPr>
            <w:ins w:id="5658" w:author="SK" w:date="2017-11-25T22:05:00Z">
              <w:r>
                <w:rPr>
                  <w:rFonts w:ascii="宋体" w:hAnsi="宋体" w:hint="eastAsia"/>
                </w:rPr>
                <w:t>手机号</w:t>
              </w:r>
            </w:ins>
          </w:p>
        </w:tc>
      </w:tr>
      <w:tr w:rsidR="001D0B80" w:rsidTr="00870886">
        <w:trPr>
          <w:trHeight w:val="353"/>
          <w:ins w:id="5659" w:author="SK" w:date="2017-11-25T09:21:00Z"/>
          <w:trPrChange w:id="5660" w:author="SK" w:date="2017-11-25T09:40:00Z">
            <w:trPr>
              <w:trHeight w:val="353"/>
            </w:trPr>
          </w:trPrChange>
        </w:trPr>
        <w:tc>
          <w:tcPr>
            <w:tcW w:w="2136" w:type="dxa"/>
            <w:tcPrChange w:id="5661" w:author="SK" w:date="2017-11-25T09:40:00Z">
              <w:tcPr>
                <w:tcW w:w="2136" w:type="dxa"/>
              </w:tcPr>
            </w:tcPrChange>
          </w:tcPr>
          <w:p w:rsidR="001D0B80" w:rsidRDefault="001D0B80" w:rsidP="00D914A1">
            <w:pPr>
              <w:jc w:val="center"/>
              <w:rPr>
                <w:ins w:id="5662" w:author="SK" w:date="2017-11-25T09:21:00Z"/>
                <w:rFonts w:ascii="宋体" w:hAnsi="宋体"/>
              </w:rPr>
            </w:pPr>
            <w:ins w:id="5663" w:author="SK" w:date="2017-11-25T09:21:00Z">
              <w:r>
                <w:rPr>
                  <w:rFonts w:ascii="宋体" w:hAnsi="宋体" w:hint="eastAsia"/>
                </w:rPr>
                <w:t>organ_id</w:t>
              </w:r>
            </w:ins>
          </w:p>
        </w:tc>
        <w:tc>
          <w:tcPr>
            <w:tcW w:w="1067" w:type="dxa"/>
            <w:tcPrChange w:id="5664" w:author="SK" w:date="2017-11-25T09:40:00Z">
              <w:tcPr>
                <w:tcW w:w="1067" w:type="dxa"/>
              </w:tcPr>
            </w:tcPrChange>
          </w:tcPr>
          <w:p w:rsidR="001D0B80" w:rsidRDefault="001D0B80" w:rsidP="00D914A1">
            <w:pPr>
              <w:jc w:val="center"/>
              <w:rPr>
                <w:ins w:id="5665" w:author="SK" w:date="2017-11-25T09:21:00Z"/>
                <w:rFonts w:ascii="宋体" w:hAnsi="宋体"/>
              </w:rPr>
            </w:pPr>
            <w:ins w:id="5666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  <w:tcPrChange w:id="5667" w:author="SK" w:date="2017-11-25T09:40:00Z">
              <w:tcPr>
                <w:tcW w:w="796" w:type="dxa"/>
              </w:tcPr>
            </w:tcPrChange>
          </w:tcPr>
          <w:p w:rsidR="001D0B80" w:rsidRDefault="001D0B80" w:rsidP="00D914A1">
            <w:pPr>
              <w:jc w:val="center"/>
              <w:rPr>
                <w:ins w:id="5668" w:author="SK" w:date="2017-11-25T09:21:00Z"/>
                <w:rFonts w:ascii="宋体" w:hAnsi="宋体"/>
              </w:rPr>
            </w:pPr>
            <w:ins w:id="5669" w:author="SK" w:date="2017-11-25T09:21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  <w:tcPrChange w:id="5670" w:author="SK" w:date="2017-11-25T09:40:00Z">
              <w:tcPr>
                <w:tcW w:w="787" w:type="dxa"/>
              </w:tcPr>
            </w:tcPrChange>
          </w:tcPr>
          <w:p w:rsidR="001D0B80" w:rsidRDefault="001D0B80" w:rsidP="00D914A1">
            <w:pPr>
              <w:jc w:val="center"/>
              <w:rPr>
                <w:ins w:id="5671" w:author="SK" w:date="2017-11-25T09:21:00Z"/>
                <w:rFonts w:ascii="宋体" w:hAnsi="宋体"/>
              </w:rPr>
            </w:pPr>
            <w:ins w:id="5672" w:author="SK" w:date="2017-11-25T09:21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  <w:tcPrChange w:id="5673" w:author="SK" w:date="2017-11-25T09:40:00Z">
              <w:tcPr>
                <w:tcW w:w="1843" w:type="dxa"/>
              </w:tcPr>
            </w:tcPrChange>
          </w:tcPr>
          <w:p w:rsidR="001D0B80" w:rsidRDefault="001D0B80" w:rsidP="00D914A1">
            <w:pPr>
              <w:jc w:val="center"/>
              <w:rPr>
                <w:ins w:id="5674" w:author="SK" w:date="2017-11-25T09:21:00Z"/>
                <w:rFonts w:ascii="宋体" w:hAnsi="宋体"/>
              </w:rPr>
            </w:pPr>
            <w:ins w:id="5675" w:author="SK" w:date="2017-11-25T09:21:00Z">
              <w:r>
                <w:rPr>
                  <w:rFonts w:ascii="宋体" w:hAnsi="宋体" w:hint="eastAsia"/>
                </w:rPr>
                <w:t>法人代码（机构代码）</w:t>
              </w:r>
            </w:ins>
          </w:p>
        </w:tc>
        <w:tc>
          <w:tcPr>
            <w:tcW w:w="1835" w:type="dxa"/>
            <w:tcPrChange w:id="5676" w:author="SK" w:date="2017-11-25T09:40:00Z">
              <w:tcPr>
                <w:tcW w:w="1893" w:type="dxa"/>
                <w:gridSpan w:val="2"/>
              </w:tcPr>
            </w:tcPrChange>
          </w:tcPr>
          <w:p w:rsidR="001D0B80" w:rsidRDefault="001D0B80" w:rsidP="00D914A1">
            <w:pPr>
              <w:jc w:val="center"/>
              <w:rPr>
                <w:ins w:id="5677" w:author="SK" w:date="2017-11-25T09:21:00Z"/>
                <w:rFonts w:ascii="宋体" w:hAnsi="宋体"/>
              </w:rPr>
            </w:pPr>
            <w:ins w:id="5678" w:author="SK" w:date="2017-11-25T09:21:00Z">
              <w:r>
                <w:rPr>
                  <w:rFonts w:ascii="宋体" w:hAnsi="宋体" w:hint="eastAsia"/>
                </w:rPr>
                <w:t>多法人标识</w:t>
              </w:r>
            </w:ins>
          </w:p>
        </w:tc>
      </w:tr>
      <w:tr w:rsidR="001D0B80" w:rsidTr="00870886">
        <w:trPr>
          <w:trHeight w:val="353"/>
          <w:ins w:id="5679" w:author="SK" w:date="2017-11-25T09:21:00Z"/>
          <w:trPrChange w:id="5680" w:author="SK" w:date="2017-11-25T09:40:00Z">
            <w:trPr>
              <w:trHeight w:val="353"/>
            </w:trPr>
          </w:trPrChange>
        </w:trPr>
        <w:tc>
          <w:tcPr>
            <w:tcW w:w="2136" w:type="dxa"/>
            <w:tcPrChange w:id="5681" w:author="SK" w:date="2017-11-25T09:40:00Z">
              <w:tcPr>
                <w:tcW w:w="2136" w:type="dxa"/>
              </w:tcPr>
            </w:tcPrChange>
          </w:tcPr>
          <w:p w:rsidR="001D0B80" w:rsidRDefault="001D0B80" w:rsidP="00D914A1">
            <w:pPr>
              <w:jc w:val="center"/>
              <w:rPr>
                <w:ins w:id="5682" w:author="SK" w:date="2017-11-25T09:21:00Z"/>
                <w:rFonts w:ascii="宋体" w:hAnsi="宋体"/>
              </w:rPr>
            </w:pPr>
            <w:ins w:id="5683" w:author="SK" w:date="2017-11-25T09:21:00Z">
              <w:r>
                <w:rPr>
                  <w:rFonts w:ascii="宋体" w:hAnsi="宋体" w:hint="eastAsia"/>
                </w:rPr>
                <w:t>channel</w:t>
              </w:r>
            </w:ins>
          </w:p>
        </w:tc>
        <w:tc>
          <w:tcPr>
            <w:tcW w:w="1067" w:type="dxa"/>
            <w:tcPrChange w:id="5684" w:author="SK" w:date="2017-11-25T09:40:00Z">
              <w:tcPr>
                <w:tcW w:w="1067" w:type="dxa"/>
              </w:tcPr>
            </w:tcPrChange>
          </w:tcPr>
          <w:p w:rsidR="001D0B80" w:rsidRDefault="001D0B80" w:rsidP="00D914A1">
            <w:pPr>
              <w:jc w:val="center"/>
              <w:rPr>
                <w:ins w:id="5685" w:author="SK" w:date="2017-11-25T09:21:00Z"/>
                <w:rFonts w:ascii="宋体" w:hAnsi="宋体"/>
              </w:rPr>
            </w:pPr>
            <w:ins w:id="5686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  <w:tcPrChange w:id="5687" w:author="SK" w:date="2017-11-25T09:40:00Z">
              <w:tcPr>
                <w:tcW w:w="796" w:type="dxa"/>
              </w:tcPr>
            </w:tcPrChange>
          </w:tcPr>
          <w:p w:rsidR="001D0B80" w:rsidRDefault="001D0B80" w:rsidP="00D914A1">
            <w:pPr>
              <w:jc w:val="center"/>
              <w:rPr>
                <w:ins w:id="5688" w:author="SK" w:date="2017-11-25T09:21:00Z"/>
                <w:rFonts w:ascii="宋体" w:hAnsi="宋体"/>
              </w:rPr>
            </w:pPr>
            <w:ins w:id="5689" w:author="SK" w:date="2017-11-25T09:21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787" w:type="dxa"/>
            <w:tcPrChange w:id="5690" w:author="SK" w:date="2017-11-25T09:40:00Z">
              <w:tcPr>
                <w:tcW w:w="787" w:type="dxa"/>
              </w:tcPr>
            </w:tcPrChange>
          </w:tcPr>
          <w:p w:rsidR="001D0B80" w:rsidRDefault="001D0B80" w:rsidP="00D914A1">
            <w:pPr>
              <w:jc w:val="center"/>
              <w:rPr>
                <w:ins w:id="5691" w:author="SK" w:date="2017-11-25T09:21:00Z"/>
                <w:rFonts w:ascii="宋体" w:hAnsi="宋体"/>
              </w:rPr>
            </w:pPr>
            <w:ins w:id="5692" w:author="SK" w:date="2017-11-25T09:21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  <w:tcPrChange w:id="5693" w:author="SK" w:date="2017-11-25T09:40:00Z">
              <w:tcPr>
                <w:tcW w:w="1843" w:type="dxa"/>
              </w:tcPr>
            </w:tcPrChange>
          </w:tcPr>
          <w:p w:rsidR="001D0B80" w:rsidRDefault="001D0B80" w:rsidP="00D914A1">
            <w:pPr>
              <w:jc w:val="center"/>
              <w:rPr>
                <w:ins w:id="5694" w:author="SK" w:date="2017-11-25T09:21:00Z"/>
                <w:rFonts w:ascii="宋体" w:hAnsi="宋体"/>
              </w:rPr>
            </w:pPr>
            <w:ins w:id="5695" w:author="SK" w:date="2017-11-25T09:21:00Z">
              <w:r>
                <w:rPr>
                  <w:rFonts w:ascii="宋体" w:hAnsi="宋体" w:hint="eastAsia"/>
                </w:rPr>
                <w:t>渠道</w:t>
              </w:r>
            </w:ins>
          </w:p>
        </w:tc>
        <w:tc>
          <w:tcPr>
            <w:tcW w:w="1835" w:type="dxa"/>
            <w:tcPrChange w:id="5696" w:author="SK" w:date="2017-11-25T09:40:00Z">
              <w:tcPr>
                <w:tcW w:w="1893" w:type="dxa"/>
                <w:gridSpan w:val="2"/>
              </w:tcPr>
            </w:tcPrChange>
          </w:tcPr>
          <w:p w:rsidR="001D0B80" w:rsidRDefault="001D0B80" w:rsidP="00D914A1">
            <w:pPr>
              <w:jc w:val="center"/>
              <w:rPr>
                <w:ins w:id="5697" w:author="SK" w:date="2017-11-25T09:21:00Z"/>
                <w:rFonts w:ascii="宋体" w:hAnsi="宋体"/>
              </w:rPr>
            </w:pPr>
            <w:ins w:id="5698" w:author="SK" w:date="2017-11-25T09:21:00Z">
              <w:r>
                <w:rPr>
                  <w:rFonts w:ascii="宋体" w:hAnsi="宋体" w:hint="eastAsia"/>
                </w:rPr>
                <w:t>00=APP</w:t>
              </w:r>
            </w:ins>
          </w:p>
          <w:p w:rsidR="001D0B80" w:rsidRDefault="001D0B80" w:rsidP="00D914A1">
            <w:pPr>
              <w:jc w:val="center"/>
              <w:rPr>
                <w:ins w:id="5699" w:author="SK" w:date="2017-11-25T09:21:00Z"/>
                <w:rFonts w:ascii="宋体" w:hAnsi="宋体"/>
              </w:rPr>
            </w:pPr>
            <w:ins w:id="5700" w:author="SK" w:date="2017-11-25T09:21:00Z">
              <w:r>
                <w:rPr>
                  <w:rFonts w:ascii="宋体" w:hAnsi="宋体" w:hint="eastAsia"/>
                </w:rPr>
                <w:t>01= PC</w:t>
              </w:r>
            </w:ins>
          </w:p>
        </w:tc>
      </w:tr>
      <w:tr w:rsidR="001D0B80" w:rsidTr="00870886">
        <w:trPr>
          <w:trHeight w:val="353"/>
          <w:ins w:id="5701" w:author="SK" w:date="2017-11-25T09:21:00Z"/>
          <w:trPrChange w:id="5702" w:author="SK" w:date="2017-11-25T09:40:00Z">
            <w:trPr>
              <w:trHeight w:val="353"/>
            </w:trPr>
          </w:trPrChange>
        </w:trPr>
        <w:tc>
          <w:tcPr>
            <w:tcW w:w="2136" w:type="dxa"/>
            <w:tcPrChange w:id="5703" w:author="SK" w:date="2017-11-25T09:40:00Z">
              <w:tcPr>
                <w:tcW w:w="2136" w:type="dxa"/>
              </w:tcPr>
            </w:tcPrChange>
          </w:tcPr>
          <w:p w:rsidR="001D0B80" w:rsidRDefault="001D0B80" w:rsidP="00D914A1">
            <w:pPr>
              <w:jc w:val="center"/>
              <w:rPr>
                <w:ins w:id="5704" w:author="SK" w:date="2017-11-25T09:21:00Z"/>
                <w:rFonts w:ascii="宋体" w:hAnsi="宋体"/>
              </w:rPr>
            </w:pPr>
            <w:ins w:id="5705" w:author="SK" w:date="2017-11-25T09:21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  <w:tcPrChange w:id="5706" w:author="SK" w:date="2017-11-25T09:40:00Z">
              <w:tcPr>
                <w:tcW w:w="1067" w:type="dxa"/>
              </w:tcPr>
            </w:tcPrChange>
          </w:tcPr>
          <w:p w:rsidR="001D0B80" w:rsidRDefault="001D0B80" w:rsidP="00D914A1">
            <w:pPr>
              <w:jc w:val="center"/>
              <w:rPr>
                <w:ins w:id="5707" w:author="SK" w:date="2017-11-25T09:21:00Z"/>
                <w:rFonts w:ascii="宋体" w:hAnsi="宋体"/>
              </w:rPr>
            </w:pPr>
            <w:ins w:id="5708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  <w:tcPrChange w:id="5709" w:author="SK" w:date="2017-11-25T09:40:00Z">
              <w:tcPr>
                <w:tcW w:w="796" w:type="dxa"/>
              </w:tcPr>
            </w:tcPrChange>
          </w:tcPr>
          <w:p w:rsidR="001D0B80" w:rsidRDefault="001D0B80" w:rsidP="00D914A1">
            <w:pPr>
              <w:jc w:val="center"/>
              <w:rPr>
                <w:ins w:id="5710" w:author="SK" w:date="2017-11-25T09:21:00Z"/>
                <w:rFonts w:ascii="宋体" w:hAnsi="宋体"/>
              </w:rPr>
            </w:pPr>
            <w:ins w:id="5711" w:author="SK" w:date="2017-11-25T09:21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  <w:tcPrChange w:id="5712" w:author="SK" w:date="2017-11-25T09:40:00Z">
              <w:tcPr>
                <w:tcW w:w="787" w:type="dxa"/>
              </w:tcPr>
            </w:tcPrChange>
          </w:tcPr>
          <w:p w:rsidR="001D0B80" w:rsidRDefault="001D0B80" w:rsidP="00D914A1">
            <w:pPr>
              <w:jc w:val="center"/>
              <w:rPr>
                <w:ins w:id="5713" w:author="SK" w:date="2017-11-25T09:21:00Z"/>
                <w:rFonts w:ascii="宋体" w:hAnsi="宋体"/>
              </w:rPr>
            </w:pPr>
            <w:ins w:id="5714" w:author="SK" w:date="2017-11-25T09:21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  <w:tcPrChange w:id="5715" w:author="SK" w:date="2017-11-25T09:40:00Z">
              <w:tcPr>
                <w:tcW w:w="1843" w:type="dxa"/>
              </w:tcPr>
            </w:tcPrChange>
          </w:tcPr>
          <w:p w:rsidR="001D0B80" w:rsidRDefault="001D0B80" w:rsidP="00D914A1">
            <w:pPr>
              <w:jc w:val="center"/>
              <w:rPr>
                <w:ins w:id="5716" w:author="SK" w:date="2017-11-25T09:21:00Z"/>
                <w:rFonts w:ascii="宋体" w:hAnsi="宋体"/>
              </w:rPr>
            </w:pPr>
            <w:ins w:id="5717" w:author="SK" w:date="2017-11-25T09:21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835" w:type="dxa"/>
            <w:tcPrChange w:id="5718" w:author="SK" w:date="2017-11-25T09:40:00Z">
              <w:tcPr>
                <w:tcW w:w="1893" w:type="dxa"/>
                <w:gridSpan w:val="2"/>
              </w:tcPr>
            </w:tcPrChange>
          </w:tcPr>
          <w:p w:rsidR="001D0B80" w:rsidRDefault="001D0B80" w:rsidP="00D914A1">
            <w:pPr>
              <w:jc w:val="center"/>
              <w:rPr>
                <w:ins w:id="5719" w:author="SK" w:date="2017-11-25T09:21:00Z"/>
                <w:rFonts w:ascii="宋体" w:hAnsi="宋体"/>
              </w:rPr>
            </w:pPr>
          </w:p>
        </w:tc>
      </w:tr>
      <w:tr w:rsidR="001D0B80" w:rsidTr="00870886">
        <w:trPr>
          <w:trHeight w:val="353"/>
          <w:ins w:id="5720" w:author="SK" w:date="2017-11-25T09:21:00Z"/>
          <w:trPrChange w:id="5721" w:author="SK" w:date="2017-11-25T09:40:00Z">
            <w:trPr>
              <w:trHeight w:val="353"/>
            </w:trPr>
          </w:trPrChange>
        </w:trPr>
        <w:tc>
          <w:tcPr>
            <w:tcW w:w="2136" w:type="dxa"/>
            <w:tcPrChange w:id="5722" w:author="SK" w:date="2017-11-25T09:40:00Z">
              <w:tcPr>
                <w:tcW w:w="2136" w:type="dxa"/>
              </w:tcPr>
            </w:tcPrChange>
          </w:tcPr>
          <w:p w:rsidR="001D0B80" w:rsidRDefault="001D0B80" w:rsidP="00D914A1">
            <w:pPr>
              <w:jc w:val="center"/>
              <w:rPr>
                <w:ins w:id="5723" w:author="SK" w:date="2017-11-25T09:21:00Z"/>
                <w:rFonts w:ascii="宋体" w:hAnsi="宋体"/>
              </w:rPr>
            </w:pPr>
            <w:ins w:id="5724" w:author="SK" w:date="2017-11-25T09:21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  <w:tcPrChange w:id="5725" w:author="SK" w:date="2017-11-25T09:40:00Z">
              <w:tcPr>
                <w:tcW w:w="1067" w:type="dxa"/>
              </w:tcPr>
            </w:tcPrChange>
          </w:tcPr>
          <w:p w:rsidR="001D0B80" w:rsidRDefault="001D0B80" w:rsidP="00D914A1">
            <w:pPr>
              <w:jc w:val="center"/>
              <w:rPr>
                <w:ins w:id="5726" w:author="SK" w:date="2017-11-25T09:21:00Z"/>
                <w:rFonts w:ascii="宋体" w:hAnsi="宋体"/>
              </w:rPr>
            </w:pPr>
            <w:ins w:id="5727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  <w:tcPrChange w:id="5728" w:author="SK" w:date="2017-11-25T09:40:00Z">
              <w:tcPr>
                <w:tcW w:w="796" w:type="dxa"/>
              </w:tcPr>
            </w:tcPrChange>
          </w:tcPr>
          <w:p w:rsidR="001D0B80" w:rsidRDefault="001D0B80" w:rsidP="00D914A1">
            <w:pPr>
              <w:jc w:val="center"/>
              <w:rPr>
                <w:ins w:id="5729" w:author="SK" w:date="2017-11-25T09:21:00Z"/>
                <w:rFonts w:ascii="宋体" w:hAnsi="宋体"/>
              </w:rPr>
            </w:pPr>
            <w:ins w:id="5730" w:author="SK" w:date="2017-11-25T09:21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  <w:tcPrChange w:id="5731" w:author="SK" w:date="2017-11-25T09:40:00Z">
              <w:tcPr>
                <w:tcW w:w="787" w:type="dxa"/>
              </w:tcPr>
            </w:tcPrChange>
          </w:tcPr>
          <w:p w:rsidR="001D0B80" w:rsidRDefault="001D0B80" w:rsidP="00D914A1">
            <w:pPr>
              <w:jc w:val="center"/>
              <w:rPr>
                <w:ins w:id="5732" w:author="SK" w:date="2017-11-25T09:21:00Z"/>
                <w:rFonts w:ascii="宋体" w:hAnsi="宋体"/>
              </w:rPr>
            </w:pPr>
            <w:ins w:id="5733" w:author="SK" w:date="2017-11-25T09:21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  <w:tcPrChange w:id="5734" w:author="SK" w:date="2017-11-25T09:40:00Z">
              <w:tcPr>
                <w:tcW w:w="1843" w:type="dxa"/>
              </w:tcPr>
            </w:tcPrChange>
          </w:tcPr>
          <w:p w:rsidR="001D0B80" w:rsidRDefault="001D0B80" w:rsidP="00D914A1">
            <w:pPr>
              <w:jc w:val="center"/>
              <w:rPr>
                <w:ins w:id="5735" w:author="SK" w:date="2017-11-25T09:21:00Z"/>
                <w:rFonts w:ascii="宋体" w:hAnsi="宋体"/>
              </w:rPr>
            </w:pPr>
            <w:ins w:id="5736" w:author="SK" w:date="2017-11-25T09:21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835" w:type="dxa"/>
            <w:tcPrChange w:id="5737" w:author="SK" w:date="2017-11-25T09:40:00Z">
              <w:tcPr>
                <w:tcW w:w="1893" w:type="dxa"/>
                <w:gridSpan w:val="2"/>
              </w:tcPr>
            </w:tcPrChange>
          </w:tcPr>
          <w:p w:rsidR="001D0B80" w:rsidRDefault="001D0B80" w:rsidP="00D914A1">
            <w:pPr>
              <w:jc w:val="center"/>
              <w:rPr>
                <w:ins w:id="5738" w:author="SK" w:date="2017-11-25T09:21:00Z"/>
                <w:rFonts w:ascii="宋体" w:hAnsi="宋体"/>
              </w:rPr>
            </w:pPr>
          </w:p>
        </w:tc>
      </w:tr>
    </w:tbl>
    <w:p w:rsidR="00272E91" w:rsidRDefault="00272E91" w:rsidP="00272E91">
      <w:pPr>
        <w:pStyle w:val="4"/>
        <w:rPr>
          <w:ins w:id="5739" w:author="SK" w:date="2017-11-25T09:21:00Z"/>
        </w:rPr>
      </w:pPr>
      <w:ins w:id="5740" w:author="SK" w:date="2017-11-25T09:21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959"/>
        <w:gridCol w:w="1817"/>
        <w:gridCol w:w="1747"/>
      </w:tblGrid>
      <w:tr w:rsidR="00272E91" w:rsidTr="00D914A1">
        <w:trPr>
          <w:ins w:id="5741" w:author="SK" w:date="2017-11-25T09:21:00Z"/>
        </w:trPr>
        <w:tc>
          <w:tcPr>
            <w:tcW w:w="2136" w:type="dxa"/>
            <w:shd w:val="clear" w:color="auto" w:fill="D8D8D8"/>
          </w:tcPr>
          <w:p w:rsidR="00272E91" w:rsidRDefault="00272E91" w:rsidP="00D914A1">
            <w:pPr>
              <w:jc w:val="center"/>
              <w:rPr>
                <w:ins w:id="5742" w:author="SK" w:date="2017-11-25T09:21:00Z"/>
              </w:rPr>
            </w:pPr>
            <w:ins w:id="5743" w:author="SK" w:date="2017-11-25T09:21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272E91" w:rsidRDefault="00272E91" w:rsidP="00D914A1">
            <w:pPr>
              <w:jc w:val="center"/>
              <w:rPr>
                <w:ins w:id="5744" w:author="SK" w:date="2017-11-25T09:21:00Z"/>
              </w:rPr>
            </w:pPr>
            <w:ins w:id="5745" w:author="SK" w:date="2017-11-25T09:21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272E91" w:rsidRDefault="00272E91" w:rsidP="00D914A1">
            <w:pPr>
              <w:jc w:val="center"/>
              <w:rPr>
                <w:ins w:id="5746" w:author="SK" w:date="2017-11-25T09:21:00Z"/>
              </w:rPr>
            </w:pPr>
            <w:ins w:id="5747" w:author="SK" w:date="2017-11-25T09:21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959" w:type="dxa"/>
            <w:shd w:val="clear" w:color="auto" w:fill="D8D8D8"/>
          </w:tcPr>
          <w:p w:rsidR="00272E91" w:rsidRDefault="00272E91" w:rsidP="00D914A1">
            <w:pPr>
              <w:jc w:val="center"/>
              <w:rPr>
                <w:ins w:id="5748" w:author="SK" w:date="2017-11-25T09:21:00Z"/>
              </w:rPr>
            </w:pPr>
            <w:ins w:id="5749" w:author="SK" w:date="2017-11-25T09:21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17" w:type="dxa"/>
            <w:shd w:val="clear" w:color="auto" w:fill="D8D8D8"/>
          </w:tcPr>
          <w:p w:rsidR="00272E91" w:rsidRDefault="00272E91" w:rsidP="00D914A1">
            <w:pPr>
              <w:jc w:val="center"/>
              <w:rPr>
                <w:ins w:id="5750" w:author="SK" w:date="2017-11-25T09:21:00Z"/>
              </w:rPr>
            </w:pPr>
            <w:ins w:id="5751" w:author="SK" w:date="2017-11-25T09:21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747" w:type="dxa"/>
            <w:shd w:val="clear" w:color="auto" w:fill="D8D8D8"/>
          </w:tcPr>
          <w:p w:rsidR="00272E91" w:rsidRDefault="00272E91" w:rsidP="00D914A1">
            <w:pPr>
              <w:jc w:val="center"/>
              <w:rPr>
                <w:ins w:id="5752" w:author="SK" w:date="2017-11-25T09:21:00Z"/>
              </w:rPr>
            </w:pPr>
            <w:ins w:id="5753" w:author="SK" w:date="2017-11-25T09:21:00Z">
              <w:r>
                <w:rPr>
                  <w:rFonts w:hint="eastAsia"/>
                </w:rPr>
                <w:t>备注</w:t>
              </w:r>
            </w:ins>
          </w:p>
        </w:tc>
      </w:tr>
      <w:tr w:rsidR="00272E91" w:rsidTr="00D914A1">
        <w:trPr>
          <w:trHeight w:val="339"/>
          <w:ins w:id="5754" w:author="SK" w:date="2017-11-25T09:21:00Z"/>
        </w:trPr>
        <w:tc>
          <w:tcPr>
            <w:tcW w:w="2136" w:type="dxa"/>
          </w:tcPr>
          <w:p w:rsidR="00272E91" w:rsidRDefault="00272E91" w:rsidP="00D914A1">
            <w:pPr>
              <w:jc w:val="center"/>
              <w:rPr>
                <w:ins w:id="5755" w:author="SK" w:date="2017-11-25T09:21:00Z"/>
                <w:rFonts w:ascii="宋体" w:hAnsi="宋体"/>
              </w:rPr>
            </w:pPr>
            <w:ins w:id="5756" w:author="SK" w:date="2017-11-25T09:21:00Z">
              <w:r>
                <w:rPr>
                  <w:rFonts w:ascii="宋体" w:hAnsi="宋体" w:hint="eastAsia"/>
                </w:rPr>
                <w:t>ec</w:t>
              </w:r>
            </w:ins>
          </w:p>
        </w:tc>
        <w:tc>
          <w:tcPr>
            <w:tcW w:w="1067" w:type="dxa"/>
          </w:tcPr>
          <w:p w:rsidR="00272E91" w:rsidRDefault="00272E91" w:rsidP="00D914A1">
            <w:pPr>
              <w:jc w:val="center"/>
              <w:rPr>
                <w:ins w:id="5757" w:author="SK" w:date="2017-11-25T09:21:00Z"/>
                <w:rFonts w:ascii="宋体" w:hAnsi="宋体"/>
              </w:rPr>
            </w:pPr>
            <w:ins w:id="5758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72E91" w:rsidRDefault="00272E91" w:rsidP="00D914A1">
            <w:pPr>
              <w:jc w:val="center"/>
              <w:rPr>
                <w:ins w:id="5759" w:author="SK" w:date="2017-11-25T09:21:00Z"/>
                <w:rFonts w:ascii="宋体" w:hAnsi="宋体"/>
              </w:rPr>
            </w:pPr>
            <w:ins w:id="5760" w:author="SK" w:date="2017-11-25T09:21:00Z">
              <w:r>
                <w:rPr>
                  <w:rFonts w:ascii="宋体" w:hAnsi="宋体" w:hint="eastAsia"/>
                </w:rPr>
                <w:t>8</w:t>
              </w:r>
            </w:ins>
          </w:p>
        </w:tc>
        <w:tc>
          <w:tcPr>
            <w:tcW w:w="959" w:type="dxa"/>
          </w:tcPr>
          <w:p w:rsidR="00272E91" w:rsidRDefault="00272E91" w:rsidP="00D914A1">
            <w:pPr>
              <w:jc w:val="center"/>
              <w:rPr>
                <w:ins w:id="5761" w:author="SK" w:date="2017-11-25T09:21:00Z"/>
                <w:rFonts w:ascii="宋体" w:hAnsi="宋体"/>
              </w:rPr>
            </w:pPr>
            <w:ins w:id="5762" w:author="SK" w:date="2017-11-25T09:21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272E91" w:rsidRDefault="00272E91" w:rsidP="00D914A1">
            <w:pPr>
              <w:jc w:val="center"/>
              <w:rPr>
                <w:ins w:id="5763" w:author="SK" w:date="2017-11-25T09:21:00Z"/>
                <w:rFonts w:ascii="宋体" w:hAnsi="宋体"/>
              </w:rPr>
            </w:pPr>
            <w:ins w:id="5764" w:author="SK" w:date="2017-11-25T09:21:00Z">
              <w:r>
                <w:rPr>
                  <w:rFonts w:ascii="宋体" w:hAnsi="宋体" w:hint="eastAsia"/>
                </w:rPr>
                <w:t>响应码</w:t>
              </w:r>
            </w:ins>
          </w:p>
        </w:tc>
        <w:tc>
          <w:tcPr>
            <w:tcW w:w="1747" w:type="dxa"/>
          </w:tcPr>
          <w:p w:rsidR="00272E91" w:rsidRDefault="00272E91" w:rsidP="00D914A1">
            <w:pPr>
              <w:jc w:val="center"/>
              <w:rPr>
                <w:ins w:id="5765" w:author="SK" w:date="2017-11-25T09:21:00Z"/>
                <w:rFonts w:ascii="宋体" w:hAnsi="宋体"/>
              </w:rPr>
            </w:pPr>
            <w:ins w:id="5766" w:author="SK" w:date="2017-11-25T09:21:00Z">
              <w:r>
                <w:rPr>
                  <w:rFonts w:ascii="宋体" w:hAnsi="宋体" w:hint="eastAsia"/>
                </w:rPr>
                <w:t>0=交易正常；</w:t>
              </w:r>
            </w:ins>
          </w:p>
          <w:p w:rsidR="00272E91" w:rsidRDefault="00272E91" w:rsidP="00D914A1">
            <w:pPr>
              <w:jc w:val="center"/>
              <w:rPr>
                <w:ins w:id="5767" w:author="SK" w:date="2017-11-25T09:21:00Z"/>
                <w:rFonts w:ascii="宋体" w:hAnsi="宋体"/>
              </w:rPr>
            </w:pPr>
            <w:ins w:id="5768" w:author="SK" w:date="2017-11-25T09:21:00Z">
              <w:r>
                <w:rPr>
                  <w:rFonts w:ascii="宋体" w:hAnsi="宋体" w:hint="eastAsia"/>
                </w:rPr>
                <w:t>!0=交易异常</w:t>
              </w:r>
            </w:ins>
          </w:p>
        </w:tc>
      </w:tr>
      <w:tr w:rsidR="00272E91" w:rsidTr="00D914A1">
        <w:trPr>
          <w:trHeight w:val="339"/>
          <w:ins w:id="5769" w:author="SK" w:date="2017-11-25T09:21:00Z"/>
        </w:trPr>
        <w:tc>
          <w:tcPr>
            <w:tcW w:w="2136" w:type="dxa"/>
          </w:tcPr>
          <w:p w:rsidR="00272E91" w:rsidRDefault="00272E91" w:rsidP="00D914A1">
            <w:pPr>
              <w:jc w:val="center"/>
              <w:rPr>
                <w:ins w:id="5770" w:author="SK" w:date="2017-11-25T09:21:00Z"/>
                <w:rFonts w:ascii="宋体" w:hAnsi="宋体"/>
              </w:rPr>
            </w:pPr>
            <w:ins w:id="5771" w:author="SK" w:date="2017-11-25T09:21:00Z">
              <w:r>
                <w:rPr>
                  <w:rFonts w:ascii="宋体" w:hAnsi="宋体" w:hint="eastAsia"/>
                </w:rPr>
                <w:t>em</w:t>
              </w:r>
            </w:ins>
          </w:p>
        </w:tc>
        <w:tc>
          <w:tcPr>
            <w:tcW w:w="1067" w:type="dxa"/>
          </w:tcPr>
          <w:p w:rsidR="00272E91" w:rsidRDefault="00272E91" w:rsidP="00D914A1">
            <w:pPr>
              <w:jc w:val="center"/>
              <w:rPr>
                <w:ins w:id="5772" w:author="SK" w:date="2017-11-25T09:21:00Z"/>
                <w:rFonts w:ascii="宋体" w:hAnsi="宋体"/>
              </w:rPr>
            </w:pPr>
            <w:ins w:id="5773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72E91" w:rsidRDefault="00272E91" w:rsidP="00D914A1">
            <w:pPr>
              <w:jc w:val="center"/>
              <w:rPr>
                <w:ins w:id="5774" w:author="SK" w:date="2017-11-25T09:21:00Z"/>
                <w:rFonts w:ascii="宋体" w:hAnsi="宋体"/>
              </w:rPr>
            </w:pPr>
            <w:ins w:id="5775" w:author="SK" w:date="2017-11-25T09:21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959" w:type="dxa"/>
          </w:tcPr>
          <w:p w:rsidR="00272E91" w:rsidRDefault="00272E91" w:rsidP="00D914A1">
            <w:pPr>
              <w:jc w:val="center"/>
              <w:rPr>
                <w:ins w:id="5776" w:author="SK" w:date="2017-11-25T09:21:00Z"/>
                <w:rFonts w:ascii="宋体" w:hAnsi="宋体"/>
              </w:rPr>
            </w:pPr>
            <w:ins w:id="5777" w:author="SK" w:date="2017-11-25T09:21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17" w:type="dxa"/>
          </w:tcPr>
          <w:p w:rsidR="00272E91" w:rsidRDefault="00272E91" w:rsidP="00D914A1">
            <w:pPr>
              <w:jc w:val="center"/>
              <w:rPr>
                <w:ins w:id="5778" w:author="SK" w:date="2017-11-25T09:21:00Z"/>
                <w:rFonts w:ascii="宋体" w:hAnsi="宋体"/>
              </w:rPr>
            </w:pPr>
            <w:ins w:id="5779" w:author="SK" w:date="2017-11-25T09:21:00Z">
              <w:r>
                <w:rPr>
                  <w:rFonts w:ascii="宋体" w:hAnsi="宋体" w:hint="eastAsia"/>
                </w:rPr>
                <w:t>响应信息</w:t>
              </w:r>
            </w:ins>
          </w:p>
        </w:tc>
        <w:tc>
          <w:tcPr>
            <w:tcW w:w="1747" w:type="dxa"/>
          </w:tcPr>
          <w:p w:rsidR="00272E91" w:rsidRDefault="00272E91" w:rsidP="00D914A1">
            <w:pPr>
              <w:jc w:val="center"/>
              <w:rPr>
                <w:ins w:id="5780" w:author="SK" w:date="2017-11-25T09:21:00Z"/>
                <w:rFonts w:ascii="宋体" w:hAnsi="宋体"/>
              </w:rPr>
            </w:pPr>
          </w:p>
        </w:tc>
      </w:tr>
      <w:tr w:rsidR="00272E91" w:rsidTr="00D914A1">
        <w:trPr>
          <w:trHeight w:val="353"/>
          <w:ins w:id="5781" w:author="SK" w:date="2017-11-25T09:21:00Z"/>
        </w:trPr>
        <w:tc>
          <w:tcPr>
            <w:tcW w:w="2136" w:type="dxa"/>
          </w:tcPr>
          <w:p w:rsidR="00272E91" w:rsidRDefault="00272E91" w:rsidP="00D914A1">
            <w:pPr>
              <w:jc w:val="center"/>
              <w:rPr>
                <w:ins w:id="5782" w:author="SK" w:date="2017-11-25T09:21:00Z"/>
                <w:rFonts w:ascii="宋体" w:hAnsi="宋体"/>
              </w:rPr>
            </w:pPr>
            <w:ins w:id="5783" w:author="SK" w:date="2017-11-25T09:21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272E91" w:rsidRDefault="00272E91" w:rsidP="00D914A1">
            <w:pPr>
              <w:jc w:val="center"/>
              <w:rPr>
                <w:ins w:id="5784" w:author="SK" w:date="2017-11-25T09:21:00Z"/>
                <w:rFonts w:ascii="宋体" w:hAnsi="宋体"/>
              </w:rPr>
            </w:pPr>
            <w:ins w:id="5785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72E91" w:rsidRDefault="00272E91" w:rsidP="00D914A1">
            <w:pPr>
              <w:jc w:val="center"/>
              <w:rPr>
                <w:ins w:id="5786" w:author="SK" w:date="2017-11-25T09:21:00Z"/>
                <w:rFonts w:ascii="宋体" w:hAnsi="宋体"/>
              </w:rPr>
            </w:pPr>
            <w:ins w:id="5787" w:author="SK" w:date="2017-11-25T09:21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272E91" w:rsidRDefault="00272E91" w:rsidP="00D914A1">
            <w:pPr>
              <w:jc w:val="center"/>
              <w:rPr>
                <w:ins w:id="5788" w:author="SK" w:date="2017-11-25T09:21:00Z"/>
                <w:rFonts w:ascii="宋体" w:hAnsi="宋体"/>
              </w:rPr>
            </w:pPr>
            <w:ins w:id="5789" w:author="SK" w:date="2017-11-25T09:21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272E91" w:rsidRDefault="00272E91" w:rsidP="00D914A1">
            <w:pPr>
              <w:jc w:val="center"/>
              <w:rPr>
                <w:ins w:id="5790" w:author="SK" w:date="2017-11-25T09:21:00Z"/>
                <w:rFonts w:ascii="宋体" w:hAnsi="宋体"/>
              </w:rPr>
            </w:pPr>
            <w:ins w:id="5791" w:author="SK" w:date="2017-11-25T09:21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747" w:type="dxa"/>
          </w:tcPr>
          <w:p w:rsidR="00272E91" w:rsidRDefault="00272E91" w:rsidP="00D914A1">
            <w:pPr>
              <w:jc w:val="center"/>
              <w:rPr>
                <w:ins w:id="5792" w:author="SK" w:date="2017-11-25T09:21:00Z"/>
                <w:rFonts w:ascii="宋体" w:hAnsi="宋体"/>
              </w:rPr>
            </w:pPr>
          </w:p>
        </w:tc>
      </w:tr>
      <w:tr w:rsidR="00272E91" w:rsidTr="00D914A1">
        <w:trPr>
          <w:trHeight w:val="353"/>
          <w:ins w:id="5793" w:author="SK" w:date="2017-11-25T09:21:00Z"/>
        </w:trPr>
        <w:tc>
          <w:tcPr>
            <w:tcW w:w="2136" w:type="dxa"/>
          </w:tcPr>
          <w:p w:rsidR="00272E91" w:rsidRDefault="00272E91" w:rsidP="00D914A1">
            <w:pPr>
              <w:jc w:val="center"/>
              <w:rPr>
                <w:ins w:id="5794" w:author="SK" w:date="2017-11-25T09:21:00Z"/>
                <w:rFonts w:ascii="宋体" w:hAnsi="宋体"/>
              </w:rPr>
            </w:pPr>
            <w:ins w:id="5795" w:author="SK" w:date="2017-11-25T09:21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272E91" w:rsidRDefault="00272E91" w:rsidP="00D914A1">
            <w:pPr>
              <w:jc w:val="center"/>
              <w:rPr>
                <w:ins w:id="5796" w:author="SK" w:date="2017-11-25T09:21:00Z"/>
                <w:rFonts w:ascii="宋体" w:hAnsi="宋体"/>
              </w:rPr>
            </w:pPr>
            <w:ins w:id="5797" w:author="SK" w:date="2017-11-25T09:21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72E91" w:rsidRDefault="00272E91" w:rsidP="00D914A1">
            <w:pPr>
              <w:jc w:val="center"/>
              <w:rPr>
                <w:ins w:id="5798" w:author="SK" w:date="2017-11-25T09:21:00Z"/>
                <w:rFonts w:ascii="宋体" w:hAnsi="宋体"/>
              </w:rPr>
            </w:pPr>
            <w:ins w:id="5799" w:author="SK" w:date="2017-11-25T09:21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272E91" w:rsidRDefault="00272E91" w:rsidP="00D914A1">
            <w:pPr>
              <w:jc w:val="center"/>
              <w:rPr>
                <w:ins w:id="5800" w:author="SK" w:date="2017-11-25T09:21:00Z"/>
                <w:rFonts w:ascii="宋体" w:hAnsi="宋体"/>
              </w:rPr>
            </w:pPr>
            <w:ins w:id="5801" w:author="SK" w:date="2017-11-25T09:21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272E91" w:rsidRDefault="00272E91" w:rsidP="00D914A1">
            <w:pPr>
              <w:jc w:val="center"/>
              <w:rPr>
                <w:ins w:id="5802" w:author="SK" w:date="2017-11-25T09:21:00Z"/>
                <w:rFonts w:ascii="宋体" w:hAnsi="宋体"/>
              </w:rPr>
            </w:pPr>
            <w:ins w:id="5803" w:author="SK" w:date="2017-11-25T09:21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747" w:type="dxa"/>
          </w:tcPr>
          <w:p w:rsidR="00272E91" w:rsidRDefault="00272E91" w:rsidP="00D914A1">
            <w:pPr>
              <w:jc w:val="center"/>
              <w:rPr>
                <w:ins w:id="5804" w:author="SK" w:date="2017-11-25T09:21:00Z"/>
                <w:rFonts w:ascii="宋体" w:hAnsi="宋体"/>
              </w:rPr>
            </w:pPr>
          </w:p>
        </w:tc>
      </w:tr>
    </w:tbl>
    <w:p w:rsidR="002C00F8" w:rsidRDefault="002C00F8" w:rsidP="002C00F8">
      <w:pPr>
        <w:pStyle w:val="3"/>
        <w:rPr>
          <w:ins w:id="5805" w:author="SK" w:date="2017-11-25T22:08:00Z"/>
        </w:rPr>
      </w:pPr>
      <w:bookmarkStart w:id="5806" w:name="_Toc499446942"/>
      <w:ins w:id="5807" w:author="SK" w:date="2017-11-25T22:08:00Z">
        <w:r>
          <w:rPr>
            <w:rFonts w:hint="eastAsia"/>
          </w:rPr>
          <w:t>账户资金管理</w:t>
        </w:r>
        <w:r>
          <w:rPr>
            <w:rFonts w:hint="eastAsia"/>
          </w:rPr>
          <w:t>-</w:t>
        </w:r>
        <w:r w:rsidR="00906F6B">
          <w:rPr>
            <w:rFonts w:hint="eastAsia"/>
          </w:rPr>
          <w:t>收入</w:t>
        </w:r>
        <w:bookmarkEnd w:id="5806"/>
      </w:ins>
    </w:p>
    <w:p w:rsidR="002C00F8" w:rsidRDefault="002C00F8" w:rsidP="002C00F8">
      <w:pPr>
        <w:rPr>
          <w:ins w:id="5808" w:author="SK" w:date="2017-11-25T22:08:00Z"/>
        </w:rPr>
      </w:pPr>
      <w:ins w:id="5809" w:author="SK" w:date="2017-11-25T22:08:00Z">
        <w:r>
          <w:rPr>
            <w:rFonts w:hint="eastAsia"/>
          </w:rPr>
          <w:t>报文描述：内管系统调用该服务为会员账户</w:t>
        </w:r>
        <w:r w:rsidR="00E97617">
          <w:rPr>
            <w:rFonts w:hint="eastAsia"/>
          </w:rPr>
          <w:t>进行金额的</w:t>
        </w:r>
        <w:r>
          <w:rPr>
            <w:rFonts w:hint="eastAsia"/>
          </w:rPr>
          <w:t>收入操作。</w:t>
        </w:r>
      </w:ins>
    </w:p>
    <w:p w:rsidR="002C00F8" w:rsidRDefault="002C00F8" w:rsidP="002C00F8">
      <w:pPr>
        <w:rPr>
          <w:ins w:id="5810" w:author="SK" w:date="2017-11-25T22:08:00Z"/>
        </w:rPr>
      </w:pPr>
      <w:ins w:id="5811" w:author="SK" w:date="2017-11-25T22:08:00Z">
        <w:r>
          <w:rPr>
            <w:rFonts w:hint="eastAsia"/>
          </w:rPr>
          <w:lastRenderedPageBreak/>
          <w:t>接收前置系统报文，调用账户转账服务。</w:t>
        </w:r>
      </w:ins>
    </w:p>
    <w:p w:rsidR="002C00F8" w:rsidRDefault="002C00F8" w:rsidP="002C00F8">
      <w:pPr>
        <w:pStyle w:val="4"/>
        <w:rPr>
          <w:ins w:id="5812" w:author="SK" w:date="2017-11-25T22:08:00Z"/>
        </w:rPr>
      </w:pPr>
      <w:ins w:id="5813" w:author="SK" w:date="2017-11-25T22:08:00Z">
        <w:r>
          <w:rPr>
            <w:rFonts w:hint="eastAsia"/>
          </w:rPr>
          <w:t>URL</w:t>
        </w:r>
        <w:r>
          <w:rPr>
            <w:rFonts w:hint="eastAsia"/>
          </w:rPr>
          <w:t>路径</w:t>
        </w:r>
      </w:ins>
    </w:p>
    <w:p w:rsidR="002C00F8" w:rsidRDefault="002C00F8" w:rsidP="002C00F8">
      <w:pPr>
        <w:rPr>
          <w:ins w:id="5814" w:author="SK" w:date="2017-11-25T22:08:00Z"/>
        </w:rPr>
      </w:pPr>
      <w:ins w:id="5815" w:author="SK" w:date="2017-11-25T22:08:00Z">
        <w:r>
          <w:rPr>
            <w:rFonts w:hint="eastAsia"/>
          </w:rPr>
          <w:t>/qz/manage/acc/transfer</w:t>
        </w:r>
        <w:r w:rsidR="00885774">
          <w:t>_</w:t>
        </w:r>
      </w:ins>
      <w:ins w:id="5816" w:author="SK" w:date="2017-11-25T22:14:00Z">
        <w:r w:rsidR="00885774">
          <w:rPr>
            <w:rFonts w:hint="eastAsia"/>
          </w:rPr>
          <w:t>in</w:t>
        </w:r>
      </w:ins>
    </w:p>
    <w:p w:rsidR="002C00F8" w:rsidRDefault="002C00F8" w:rsidP="002C00F8">
      <w:pPr>
        <w:pStyle w:val="4"/>
        <w:rPr>
          <w:ins w:id="5817" w:author="SK" w:date="2017-11-25T22:08:00Z"/>
        </w:rPr>
      </w:pPr>
      <w:ins w:id="5818" w:author="SK" w:date="2017-11-25T22:08:00Z">
        <w:r>
          <w:rPr>
            <w:rFonts w:hint="eastAsia"/>
          </w:rPr>
          <w:t>接收报文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787"/>
        <w:gridCol w:w="1843"/>
        <w:gridCol w:w="1835"/>
      </w:tblGrid>
      <w:tr w:rsidR="002C00F8" w:rsidTr="002F0FD8">
        <w:trPr>
          <w:ins w:id="5819" w:author="SK" w:date="2017-11-25T22:08:00Z"/>
        </w:trPr>
        <w:tc>
          <w:tcPr>
            <w:tcW w:w="2136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820" w:author="SK" w:date="2017-11-25T22:08:00Z"/>
              </w:rPr>
            </w:pPr>
            <w:ins w:id="5821" w:author="SK" w:date="2017-11-25T22:0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822" w:author="SK" w:date="2017-11-25T22:08:00Z"/>
              </w:rPr>
            </w:pPr>
            <w:ins w:id="5823" w:author="SK" w:date="2017-11-25T22:08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824" w:author="SK" w:date="2017-11-25T22:08:00Z"/>
              </w:rPr>
            </w:pPr>
            <w:ins w:id="5825" w:author="SK" w:date="2017-11-25T22:08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787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826" w:author="SK" w:date="2017-11-25T22:08:00Z"/>
              </w:rPr>
            </w:pPr>
            <w:ins w:id="5827" w:author="SK" w:date="2017-11-25T22:08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43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828" w:author="SK" w:date="2017-11-25T22:08:00Z"/>
              </w:rPr>
            </w:pPr>
            <w:ins w:id="5829" w:author="SK" w:date="2017-11-25T22:08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835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830" w:author="SK" w:date="2017-11-25T22:08:00Z"/>
              </w:rPr>
            </w:pPr>
            <w:ins w:id="5831" w:author="SK" w:date="2017-11-25T22:08:00Z">
              <w:r>
                <w:rPr>
                  <w:rFonts w:hint="eastAsia"/>
                </w:rPr>
                <w:t>备注</w:t>
              </w:r>
            </w:ins>
          </w:p>
        </w:tc>
      </w:tr>
      <w:tr w:rsidR="002C00F8" w:rsidTr="002F0FD8">
        <w:trPr>
          <w:trHeight w:val="339"/>
          <w:ins w:id="5832" w:author="SK" w:date="2017-11-25T22:08:00Z"/>
        </w:trPr>
        <w:tc>
          <w:tcPr>
            <w:tcW w:w="2136" w:type="dxa"/>
          </w:tcPr>
          <w:p w:rsidR="002C00F8" w:rsidRDefault="002C00F8" w:rsidP="002F0FD8">
            <w:pPr>
              <w:jc w:val="center"/>
              <w:rPr>
                <w:ins w:id="5833" w:author="SK" w:date="2017-11-25T22:08:00Z"/>
                <w:rFonts w:ascii="宋体" w:hAnsi="宋体"/>
              </w:rPr>
            </w:pPr>
            <w:ins w:id="5834" w:author="SK" w:date="2017-11-25T22:08:00Z">
              <w:r>
                <w:rPr>
                  <w:rFonts w:ascii="宋体" w:hAnsi="宋体" w:hint="eastAsia"/>
                </w:rPr>
                <w:t>mobile_no</w:t>
              </w:r>
            </w:ins>
          </w:p>
        </w:tc>
        <w:tc>
          <w:tcPr>
            <w:tcW w:w="1067" w:type="dxa"/>
          </w:tcPr>
          <w:p w:rsidR="002C00F8" w:rsidRDefault="002C00F8" w:rsidP="002F0FD8">
            <w:pPr>
              <w:jc w:val="center"/>
              <w:rPr>
                <w:ins w:id="5835" w:author="SK" w:date="2017-11-25T22:08:00Z"/>
                <w:rFonts w:ascii="宋体" w:hAnsi="宋体"/>
              </w:rPr>
            </w:pPr>
            <w:ins w:id="5836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C00F8" w:rsidRDefault="002C00F8" w:rsidP="002F0FD8">
            <w:pPr>
              <w:jc w:val="center"/>
              <w:rPr>
                <w:ins w:id="5837" w:author="SK" w:date="2017-11-25T22:08:00Z"/>
                <w:rFonts w:ascii="宋体" w:hAnsi="宋体"/>
              </w:rPr>
            </w:pPr>
            <w:ins w:id="5838" w:author="SK" w:date="2017-11-25T22:08:00Z">
              <w:r>
                <w:rPr>
                  <w:rFonts w:ascii="宋体" w:hAnsi="宋体" w:hint="eastAsia"/>
                </w:rPr>
                <w:t>11</w:t>
              </w:r>
            </w:ins>
          </w:p>
        </w:tc>
        <w:tc>
          <w:tcPr>
            <w:tcW w:w="787" w:type="dxa"/>
          </w:tcPr>
          <w:p w:rsidR="002C00F8" w:rsidRDefault="002C00F8" w:rsidP="002F0FD8">
            <w:pPr>
              <w:jc w:val="center"/>
              <w:rPr>
                <w:ins w:id="5839" w:author="SK" w:date="2017-11-25T22:08:00Z"/>
                <w:rFonts w:ascii="宋体" w:hAnsi="宋体"/>
              </w:rPr>
            </w:pPr>
            <w:ins w:id="5840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2C00F8" w:rsidRDefault="002C00F8" w:rsidP="002F0FD8">
            <w:pPr>
              <w:jc w:val="center"/>
              <w:rPr>
                <w:ins w:id="5841" w:author="SK" w:date="2017-11-25T22:08:00Z"/>
                <w:rFonts w:ascii="宋体" w:hAnsi="宋体"/>
              </w:rPr>
            </w:pPr>
            <w:ins w:id="5842" w:author="SK" w:date="2017-11-25T22:08:00Z">
              <w:r>
                <w:rPr>
                  <w:rFonts w:ascii="宋体" w:hAnsi="宋体" w:hint="eastAsia"/>
                </w:rPr>
                <w:t>会员账号</w:t>
              </w:r>
            </w:ins>
          </w:p>
        </w:tc>
        <w:tc>
          <w:tcPr>
            <w:tcW w:w="1835" w:type="dxa"/>
          </w:tcPr>
          <w:p w:rsidR="002C00F8" w:rsidRDefault="002C00F8" w:rsidP="002F0FD8">
            <w:pPr>
              <w:jc w:val="center"/>
              <w:rPr>
                <w:ins w:id="5843" w:author="SK" w:date="2017-11-25T22:08:00Z"/>
                <w:rFonts w:ascii="宋体" w:hAnsi="宋体"/>
              </w:rPr>
            </w:pPr>
          </w:p>
        </w:tc>
      </w:tr>
      <w:tr w:rsidR="002C00F8" w:rsidTr="002F0FD8">
        <w:trPr>
          <w:trHeight w:val="339"/>
          <w:ins w:id="5844" w:author="SK" w:date="2017-11-25T22:08:00Z"/>
        </w:trPr>
        <w:tc>
          <w:tcPr>
            <w:tcW w:w="2136" w:type="dxa"/>
          </w:tcPr>
          <w:p w:rsidR="002C00F8" w:rsidRDefault="002C00F8" w:rsidP="002F0FD8">
            <w:pPr>
              <w:jc w:val="center"/>
              <w:rPr>
                <w:ins w:id="5845" w:author="SK" w:date="2017-11-25T22:08:00Z"/>
                <w:rFonts w:ascii="宋体" w:hAnsi="宋体"/>
              </w:rPr>
            </w:pPr>
            <w:ins w:id="5846" w:author="SK" w:date="2017-11-25T22:08:00Z">
              <w:r>
                <w:rPr>
                  <w:rFonts w:asciiTheme="minorEastAsia" w:hAnsiTheme="minorEastAsia" w:hint="eastAsia"/>
                </w:rPr>
                <w:t>cust_name</w:t>
              </w:r>
            </w:ins>
          </w:p>
        </w:tc>
        <w:tc>
          <w:tcPr>
            <w:tcW w:w="1067" w:type="dxa"/>
          </w:tcPr>
          <w:p w:rsidR="002C00F8" w:rsidRDefault="002C00F8" w:rsidP="002F0FD8">
            <w:pPr>
              <w:jc w:val="center"/>
              <w:rPr>
                <w:ins w:id="5847" w:author="SK" w:date="2017-11-25T22:08:00Z"/>
                <w:rFonts w:ascii="宋体" w:hAnsi="宋体"/>
              </w:rPr>
            </w:pPr>
            <w:ins w:id="5848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C00F8" w:rsidRDefault="002C00F8" w:rsidP="002F0FD8">
            <w:pPr>
              <w:jc w:val="center"/>
              <w:rPr>
                <w:ins w:id="5849" w:author="SK" w:date="2017-11-25T22:08:00Z"/>
                <w:rFonts w:ascii="宋体" w:hAnsi="宋体"/>
              </w:rPr>
            </w:pPr>
            <w:ins w:id="5850" w:author="SK" w:date="2017-11-25T22:08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</w:tcPr>
          <w:p w:rsidR="002C00F8" w:rsidRDefault="002C00F8" w:rsidP="002F0FD8">
            <w:pPr>
              <w:jc w:val="center"/>
              <w:rPr>
                <w:ins w:id="5851" w:author="SK" w:date="2017-11-25T22:08:00Z"/>
                <w:rFonts w:ascii="宋体" w:hAnsi="宋体"/>
              </w:rPr>
            </w:pPr>
            <w:ins w:id="5852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2C00F8" w:rsidRDefault="002C00F8" w:rsidP="002F0FD8">
            <w:pPr>
              <w:jc w:val="center"/>
              <w:rPr>
                <w:ins w:id="5853" w:author="SK" w:date="2017-11-25T22:08:00Z"/>
                <w:rFonts w:ascii="宋体" w:hAnsi="宋体"/>
              </w:rPr>
            </w:pPr>
            <w:ins w:id="5854" w:author="SK" w:date="2017-11-25T22:08:00Z">
              <w:r>
                <w:rPr>
                  <w:rFonts w:ascii="宋体" w:hAnsi="宋体" w:hint="eastAsia"/>
                </w:rPr>
                <w:t>会员名称</w:t>
              </w:r>
            </w:ins>
          </w:p>
        </w:tc>
        <w:tc>
          <w:tcPr>
            <w:tcW w:w="1835" w:type="dxa"/>
          </w:tcPr>
          <w:p w:rsidR="002C00F8" w:rsidRDefault="002C00F8" w:rsidP="002F0FD8">
            <w:pPr>
              <w:jc w:val="center"/>
              <w:rPr>
                <w:ins w:id="5855" w:author="SK" w:date="2017-11-25T22:08:00Z"/>
                <w:rFonts w:ascii="宋体" w:hAnsi="宋体"/>
              </w:rPr>
            </w:pPr>
          </w:p>
        </w:tc>
      </w:tr>
      <w:tr w:rsidR="002C00F8" w:rsidTr="002F0FD8">
        <w:trPr>
          <w:trHeight w:val="339"/>
          <w:ins w:id="5856" w:author="SK" w:date="2017-11-25T22:08:00Z"/>
        </w:trPr>
        <w:tc>
          <w:tcPr>
            <w:tcW w:w="2136" w:type="dxa"/>
          </w:tcPr>
          <w:p w:rsidR="002C00F8" w:rsidRDefault="002C00F8" w:rsidP="002F0FD8">
            <w:pPr>
              <w:jc w:val="center"/>
              <w:rPr>
                <w:ins w:id="5857" w:author="SK" w:date="2017-11-25T22:08:00Z"/>
                <w:rFonts w:asciiTheme="minorEastAsia" w:hAnsiTheme="minorEastAsia"/>
              </w:rPr>
            </w:pPr>
            <w:ins w:id="5858" w:author="SK" w:date="2017-11-25T22:08:00Z">
              <w:r>
                <w:rPr>
                  <w:rFonts w:asciiTheme="minorEastAsia" w:hAnsiTheme="minorEastAsia" w:hint="eastAsia"/>
                </w:rPr>
                <w:t>account_type</w:t>
              </w:r>
            </w:ins>
          </w:p>
        </w:tc>
        <w:tc>
          <w:tcPr>
            <w:tcW w:w="1067" w:type="dxa"/>
          </w:tcPr>
          <w:p w:rsidR="002C00F8" w:rsidRDefault="002C00F8" w:rsidP="002F0FD8">
            <w:pPr>
              <w:jc w:val="center"/>
              <w:rPr>
                <w:ins w:id="5859" w:author="SK" w:date="2017-11-25T22:08:00Z"/>
                <w:rFonts w:ascii="宋体" w:hAnsi="宋体"/>
              </w:rPr>
            </w:pPr>
            <w:ins w:id="5860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C00F8" w:rsidRDefault="002C00F8" w:rsidP="002F0FD8">
            <w:pPr>
              <w:jc w:val="center"/>
              <w:rPr>
                <w:ins w:id="5861" w:author="SK" w:date="2017-11-25T22:08:00Z"/>
                <w:rFonts w:ascii="宋体" w:hAnsi="宋体"/>
              </w:rPr>
            </w:pPr>
            <w:ins w:id="5862" w:author="SK" w:date="2017-11-25T22:08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787" w:type="dxa"/>
          </w:tcPr>
          <w:p w:rsidR="002C00F8" w:rsidRDefault="002C00F8" w:rsidP="002F0FD8">
            <w:pPr>
              <w:jc w:val="center"/>
              <w:rPr>
                <w:ins w:id="5863" w:author="SK" w:date="2017-11-25T22:08:00Z"/>
                <w:rFonts w:ascii="宋体" w:hAnsi="宋体"/>
              </w:rPr>
            </w:pPr>
            <w:ins w:id="5864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2C00F8" w:rsidRDefault="002C00F8" w:rsidP="002F0FD8">
            <w:pPr>
              <w:jc w:val="center"/>
              <w:rPr>
                <w:ins w:id="5865" w:author="SK" w:date="2017-11-25T22:08:00Z"/>
                <w:rFonts w:ascii="宋体" w:hAnsi="宋体"/>
              </w:rPr>
            </w:pPr>
            <w:ins w:id="5866" w:author="SK" w:date="2017-11-25T22:08:00Z">
              <w:r>
                <w:rPr>
                  <w:rFonts w:ascii="宋体" w:hAnsi="宋体" w:hint="eastAsia"/>
                </w:rPr>
                <w:t>交易类型</w:t>
              </w:r>
            </w:ins>
          </w:p>
        </w:tc>
        <w:tc>
          <w:tcPr>
            <w:tcW w:w="1835" w:type="dxa"/>
          </w:tcPr>
          <w:p w:rsidR="002C00F8" w:rsidRDefault="002C00F8" w:rsidP="002F0FD8">
            <w:pPr>
              <w:jc w:val="center"/>
              <w:rPr>
                <w:ins w:id="5867" w:author="SK" w:date="2017-11-25T22:08:00Z"/>
                <w:rFonts w:ascii="宋体" w:hAnsi="宋体"/>
              </w:rPr>
            </w:pPr>
            <w:ins w:id="5868" w:author="SK" w:date="2017-11-25T22:08:00Z">
              <w:r w:rsidRPr="009571B8">
                <w:rPr>
                  <w:rFonts w:ascii="宋体" w:hAnsi="宋体" w:hint="eastAsia"/>
                </w:rPr>
                <w:t>01=诺宝账户；02=诺卷账户；03=诺积分账户</w:t>
              </w:r>
            </w:ins>
          </w:p>
        </w:tc>
      </w:tr>
      <w:tr w:rsidR="002C00F8" w:rsidTr="002F0FD8">
        <w:trPr>
          <w:trHeight w:val="339"/>
          <w:ins w:id="5869" w:author="SK" w:date="2017-11-25T22:08:00Z"/>
        </w:trPr>
        <w:tc>
          <w:tcPr>
            <w:tcW w:w="2136" w:type="dxa"/>
          </w:tcPr>
          <w:p w:rsidR="002C00F8" w:rsidRDefault="002C00F8" w:rsidP="002F0FD8">
            <w:pPr>
              <w:jc w:val="center"/>
              <w:rPr>
                <w:ins w:id="5870" w:author="SK" w:date="2017-11-25T22:08:00Z"/>
                <w:rFonts w:asciiTheme="minorEastAsia" w:hAnsiTheme="minorEastAsia"/>
              </w:rPr>
            </w:pPr>
            <w:ins w:id="5871" w:author="SK" w:date="2017-11-25T22:08:00Z">
              <w:r>
                <w:rPr>
                  <w:rFonts w:asciiTheme="minorEastAsia" w:hAnsiTheme="minorEastAsia" w:hint="eastAsia"/>
                </w:rPr>
                <w:t>amount</w:t>
              </w:r>
            </w:ins>
          </w:p>
        </w:tc>
        <w:tc>
          <w:tcPr>
            <w:tcW w:w="1067" w:type="dxa"/>
          </w:tcPr>
          <w:p w:rsidR="002C00F8" w:rsidRDefault="002C00F8" w:rsidP="002F0FD8">
            <w:pPr>
              <w:jc w:val="center"/>
              <w:rPr>
                <w:ins w:id="5872" w:author="SK" w:date="2017-11-25T22:08:00Z"/>
                <w:rFonts w:ascii="宋体" w:hAnsi="宋体"/>
              </w:rPr>
            </w:pPr>
            <w:ins w:id="5873" w:author="SK" w:date="2017-11-25T22:08:00Z">
              <w:r>
                <w:rPr>
                  <w:rFonts w:ascii="宋体" w:hAnsi="宋体" w:hint="eastAsia"/>
                </w:rPr>
                <w:t>S</w:t>
              </w:r>
            </w:ins>
          </w:p>
        </w:tc>
        <w:tc>
          <w:tcPr>
            <w:tcW w:w="796" w:type="dxa"/>
          </w:tcPr>
          <w:p w:rsidR="002C00F8" w:rsidRDefault="002C00F8" w:rsidP="002F0FD8">
            <w:pPr>
              <w:jc w:val="center"/>
              <w:rPr>
                <w:ins w:id="5874" w:author="SK" w:date="2017-11-25T22:08:00Z"/>
                <w:rFonts w:ascii="宋体" w:hAnsi="宋体"/>
              </w:rPr>
            </w:pPr>
            <w:ins w:id="5875" w:author="SK" w:date="2017-11-25T22:08:00Z">
              <w:r>
                <w:rPr>
                  <w:rFonts w:ascii="宋体" w:hAnsi="宋体" w:hint="eastAsia"/>
                </w:rPr>
                <w:t>18，2</w:t>
              </w:r>
            </w:ins>
          </w:p>
        </w:tc>
        <w:tc>
          <w:tcPr>
            <w:tcW w:w="787" w:type="dxa"/>
          </w:tcPr>
          <w:p w:rsidR="002C00F8" w:rsidRDefault="002C00F8" w:rsidP="002F0FD8">
            <w:pPr>
              <w:jc w:val="center"/>
              <w:rPr>
                <w:ins w:id="5876" w:author="SK" w:date="2017-11-25T22:08:00Z"/>
                <w:rFonts w:ascii="宋体" w:hAnsi="宋体"/>
              </w:rPr>
            </w:pPr>
            <w:ins w:id="5877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2C00F8" w:rsidRDefault="002C00F8" w:rsidP="002F0FD8">
            <w:pPr>
              <w:jc w:val="center"/>
              <w:rPr>
                <w:ins w:id="5878" w:author="SK" w:date="2017-11-25T22:08:00Z"/>
                <w:rFonts w:ascii="宋体" w:hAnsi="宋体"/>
              </w:rPr>
            </w:pPr>
            <w:ins w:id="5879" w:author="SK" w:date="2017-11-25T22:08:00Z">
              <w:r>
                <w:rPr>
                  <w:rFonts w:ascii="宋体" w:hAnsi="宋体" w:hint="eastAsia"/>
                </w:rPr>
                <w:t>金额</w:t>
              </w:r>
            </w:ins>
          </w:p>
        </w:tc>
        <w:tc>
          <w:tcPr>
            <w:tcW w:w="1835" w:type="dxa"/>
          </w:tcPr>
          <w:p w:rsidR="002C00F8" w:rsidRPr="009571B8" w:rsidRDefault="002C00F8" w:rsidP="002F0FD8">
            <w:pPr>
              <w:jc w:val="center"/>
              <w:rPr>
                <w:ins w:id="5880" w:author="SK" w:date="2017-11-25T22:08:00Z"/>
                <w:rFonts w:ascii="宋体" w:hAnsi="宋体"/>
              </w:rPr>
            </w:pPr>
          </w:p>
        </w:tc>
      </w:tr>
      <w:tr w:rsidR="00963F41" w:rsidTr="002F0FD8">
        <w:trPr>
          <w:trHeight w:val="339"/>
          <w:ins w:id="5881" w:author="SK" w:date="2017-11-25T22:08:00Z"/>
        </w:trPr>
        <w:tc>
          <w:tcPr>
            <w:tcW w:w="2136" w:type="dxa"/>
          </w:tcPr>
          <w:p w:rsidR="00963F41" w:rsidRDefault="00963F41" w:rsidP="002F0FD8">
            <w:pPr>
              <w:jc w:val="center"/>
              <w:rPr>
                <w:ins w:id="5882" w:author="SK" w:date="2017-11-25T22:08:00Z"/>
                <w:rFonts w:asciiTheme="minorEastAsia" w:hAnsiTheme="minorEastAsia"/>
              </w:rPr>
            </w:pPr>
            <w:ins w:id="5883" w:author="SK" w:date="2017-11-25T22:10:00Z">
              <w:r w:rsidRPr="00A60C19">
                <w:rPr>
                  <w:rFonts w:asciiTheme="minorEastAsia" w:hAnsiTheme="minorEastAsia"/>
                </w:rPr>
                <w:t>voucher</w:t>
              </w:r>
            </w:ins>
          </w:p>
        </w:tc>
        <w:tc>
          <w:tcPr>
            <w:tcW w:w="1067" w:type="dxa"/>
          </w:tcPr>
          <w:p w:rsidR="00963F41" w:rsidRDefault="00963F41" w:rsidP="002F0FD8">
            <w:pPr>
              <w:jc w:val="center"/>
              <w:rPr>
                <w:ins w:id="5884" w:author="SK" w:date="2017-11-25T22:08:00Z"/>
                <w:rFonts w:ascii="宋体" w:hAnsi="宋体"/>
              </w:rPr>
            </w:pPr>
            <w:ins w:id="5885" w:author="SK" w:date="2017-11-25T22:10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963F41" w:rsidRDefault="00963F41" w:rsidP="002F0FD8">
            <w:pPr>
              <w:jc w:val="center"/>
              <w:rPr>
                <w:ins w:id="5886" w:author="SK" w:date="2017-11-25T22:08:00Z"/>
                <w:rFonts w:ascii="宋体" w:hAnsi="宋体"/>
              </w:rPr>
            </w:pPr>
            <w:ins w:id="5887" w:author="SK" w:date="2017-11-25T22:10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787" w:type="dxa"/>
          </w:tcPr>
          <w:p w:rsidR="00963F41" w:rsidRDefault="00963F41" w:rsidP="002F0FD8">
            <w:pPr>
              <w:jc w:val="center"/>
              <w:rPr>
                <w:ins w:id="5888" w:author="SK" w:date="2017-11-25T22:08:00Z"/>
                <w:rFonts w:ascii="宋体" w:hAnsi="宋体"/>
              </w:rPr>
            </w:pPr>
            <w:ins w:id="5889" w:author="SK" w:date="2017-11-25T22:10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43" w:type="dxa"/>
          </w:tcPr>
          <w:p w:rsidR="00963F41" w:rsidRDefault="00963F41" w:rsidP="002F0FD8">
            <w:pPr>
              <w:jc w:val="center"/>
              <w:rPr>
                <w:ins w:id="5890" w:author="SK" w:date="2017-11-25T22:08:00Z"/>
                <w:rFonts w:ascii="宋体" w:hAnsi="宋体"/>
              </w:rPr>
            </w:pPr>
            <w:ins w:id="5891" w:author="SK" w:date="2017-11-25T22:10:00Z">
              <w:r>
                <w:rPr>
                  <w:rFonts w:ascii="宋体" w:hAnsi="宋体" w:hint="eastAsia"/>
                </w:rPr>
                <w:t>线下支付凭证</w:t>
              </w:r>
            </w:ins>
          </w:p>
        </w:tc>
        <w:tc>
          <w:tcPr>
            <w:tcW w:w="1835" w:type="dxa"/>
          </w:tcPr>
          <w:p w:rsidR="00963F41" w:rsidRDefault="00963F41" w:rsidP="002F0FD8">
            <w:pPr>
              <w:jc w:val="center"/>
              <w:rPr>
                <w:ins w:id="5892" w:author="SK" w:date="2017-11-25T22:08:00Z"/>
                <w:rFonts w:ascii="宋体" w:hAnsi="宋体"/>
              </w:rPr>
            </w:pPr>
            <w:ins w:id="5893" w:author="SK" w:date="2017-11-25T22:10:00Z">
              <w:r>
                <w:rPr>
                  <w:rFonts w:ascii="宋体" w:hAnsi="宋体" w:hint="eastAsia"/>
                </w:rPr>
                <w:t>图片存放路径</w:t>
              </w:r>
            </w:ins>
          </w:p>
        </w:tc>
      </w:tr>
      <w:tr w:rsidR="00963F41" w:rsidTr="002F0FD8">
        <w:trPr>
          <w:trHeight w:val="339"/>
          <w:ins w:id="5894" w:author="SK" w:date="2017-11-25T22:08:00Z"/>
        </w:trPr>
        <w:tc>
          <w:tcPr>
            <w:tcW w:w="2136" w:type="dxa"/>
          </w:tcPr>
          <w:p w:rsidR="00963F41" w:rsidRDefault="00963F41" w:rsidP="002F0FD8">
            <w:pPr>
              <w:jc w:val="center"/>
              <w:rPr>
                <w:ins w:id="5895" w:author="SK" w:date="2017-11-25T22:08:00Z"/>
                <w:rFonts w:asciiTheme="minorEastAsia" w:hAnsiTheme="minorEastAsia"/>
              </w:rPr>
            </w:pPr>
            <w:ins w:id="5896" w:author="SK" w:date="2017-11-25T22:08:00Z">
              <w:r>
                <w:rPr>
                  <w:rFonts w:asciiTheme="minorEastAsia" w:hAnsiTheme="minorEastAsia" w:hint="eastAsia"/>
                </w:rPr>
                <w:t>biz_cust_mobile</w:t>
              </w:r>
            </w:ins>
          </w:p>
        </w:tc>
        <w:tc>
          <w:tcPr>
            <w:tcW w:w="1067" w:type="dxa"/>
          </w:tcPr>
          <w:p w:rsidR="00963F41" w:rsidRDefault="00963F41" w:rsidP="002F0FD8">
            <w:pPr>
              <w:jc w:val="center"/>
              <w:rPr>
                <w:ins w:id="5897" w:author="SK" w:date="2017-11-25T22:08:00Z"/>
                <w:rFonts w:ascii="宋体" w:hAnsi="宋体"/>
              </w:rPr>
            </w:pPr>
            <w:ins w:id="5898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963F41" w:rsidRDefault="00963F41" w:rsidP="002F0FD8">
            <w:pPr>
              <w:jc w:val="center"/>
              <w:rPr>
                <w:ins w:id="5899" w:author="SK" w:date="2017-11-25T22:08:00Z"/>
                <w:rFonts w:ascii="宋体" w:hAnsi="宋体"/>
              </w:rPr>
            </w:pPr>
            <w:ins w:id="5900" w:author="SK" w:date="2017-11-25T22:08:00Z">
              <w:r>
                <w:rPr>
                  <w:rFonts w:ascii="宋体" w:hAnsi="宋体" w:hint="eastAsia"/>
                </w:rPr>
                <w:t>11</w:t>
              </w:r>
            </w:ins>
          </w:p>
        </w:tc>
        <w:tc>
          <w:tcPr>
            <w:tcW w:w="787" w:type="dxa"/>
          </w:tcPr>
          <w:p w:rsidR="00963F41" w:rsidRDefault="00963F41" w:rsidP="002F0FD8">
            <w:pPr>
              <w:jc w:val="center"/>
              <w:rPr>
                <w:ins w:id="5901" w:author="SK" w:date="2017-11-25T22:08:00Z"/>
                <w:rFonts w:ascii="宋体" w:hAnsi="宋体"/>
              </w:rPr>
            </w:pPr>
            <w:ins w:id="5902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963F41" w:rsidRDefault="00963F41" w:rsidP="002F0FD8">
            <w:pPr>
              <w:jc w:val="center"/>
              <w:rPr>
                <w:ins w:id="5903" w:author="SK" w:date="2017-11-25T22:08:00Z"/>
                <w:rFonts w:ascii="宋体" w:hAnsi="宋体"/>
              </w:rPr>
            </w:pPr>
            <w:ins w:id="5904" w:author="SK" w:date="2017-11-25T22:08:00Z">
              <w:r>
                <w:rPr>
                  <w:rFonts w:ascii="宋体" w:hAnsi="宋体" w:hint="eastAsia"/>
                </w:rPr>
                <w:t>业务推荐人</w:t>
              </w:r>
            </w:ins>
          </w:p>
        </w:tc>
        <w:tc>
          <w:tcPr>
            <w:tcW w:w="1835" w:type="dxa"/>
          </w:tcPr>
          <w:p w:rsidR="00963F41" w:rsidRDefault="00963F41" w:rsidP="002F0FD8">
            <w:pPr>
              <w:jc w:val="center"/>
              <w:rPr>
                <w:ins w:id="5905" w:author="SK" w:date="2017-11-25T22:08:00Z"/>
                <w:rFonts w:ascii="宋体" w:hAnsi="宋体"/>
              </w:rPr>
            </w:pPr>
            <w:ins w:id="5906" w:author="SK" w:date="2017-11-25T22:08:00Z">
              <w:r>
                <w:rPr>
                  <w:rFonts w:ascii="宋体" w:hAnsi="宋体" w:hint="eastAsia"/>
                </w:rPr>
                <w:t>手机号</w:t>
              </w:r>
            </w:ins>
          </w:p>
        </w:tc>
      </w:tr>
      <w:tr w:rsidR="00963F41" w:rsidTr="002F0FD8">
        <w:trPr>
          <w:trHeight w:val="353"/>
          <w:ins w:id="5907" w:author="SK" w:date="2017-11-25T22:08:00Z"/>
        </w:trPr>
        <w:tc>
          <w:tcPr>
            <w:tcW w:w="2136" w:type="dxa"/>
          </w:tcPr>
          <w:p w:rsidR="00963F41" w:rsidRDefault="00963F41" w:rsidP="002F0FD8">
            <w:pPr>
              <w:jc w:val="center"/>
              <w:rPr>
                <w:ins w:id="5908" w:author="SK" w:date="2017-11-25T22:08:00Z"/>
                <w:rFonts w:ascii="宋体" w:hAnsi="宋体"/>
              </w:rPr>
            </w:pPr>
            <w:ins w:id="5909" w:author="SK" w:date="2017-11-25T22:08:00Z">
              <w:r>
                <w:rPr>
                  <w:rFonts w:ascii="宋体" w:hAnsi="宋体" w:hint="eastAsia"/>
                </w:rPr>
                <w:t>organ_id</w:t>
              </w:r>
            </w:ins>
          </w:p>
        </w:tc>
        <w:tc>
          <w:tcPr>
            <w:tcW w:w="1067" w:type="dxa"/>
          </w:tcPr>
          <w:p w:rsidR="00963F41" w:rsidRDefault="00963F41" w:rsidP="002F0FD8">
            <w:pPr>
              <w:jc w:val="center"/>
              <w:rPr>
                <w:ins w:id="5910" w:author="SK" w:date="2017-11-25T22:08:00Z"/>
                <w:rFonts w:ascii="宋体" w:hAnsi="宋体"/>
              </w:rPr>
            </w:pPr>
            <w:ins w:id="5911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963F41" w:rsidRDefault="00963F41" w:rsidP="002F0FD8">
            <w:pPr>
              <w:jc w:val="center"/>
              <w:rPr>
                <w:ins w:id="5912" w:author="SK" w:date="2017-11-25T22:08:00Z"/>
                <w:rFonts w:ascii="宋体" w:hAnsi="宋体"/>
              </w:rPr>
            </w:pPr>
            <w:ins w:id="5913" w:author="SK" w:date="2017-11-25T22:08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</w:tcPr>
          <w:p w:rsidR="00963F41" w:rsidRDefault="00963F41" w:rsidP="002F0FD8">
            <w:pPr>
              <w:jc w:val="center"/>
              <w:rPr>
                <w:ins w:id="5914" w:author="SK" w:date="2017-11-25T22:08:00Z"/>
                <w:rFonts w:ascii="宋体" w:hAnsi="宋体"/>
              </w:rPr>
            </w:pPr>
            <w:ins w:id="5915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963F41" w:rsidRDefault="00963F41" w:rsidP="002F0FD8">
            <w:pPr>
              <w:jc w:val="center"/>
              <w:rPr>
                <w:ins w:id="5916" w:author="SK" w:date="2017-11-25T22:08:00Z"/>
                <w:rFonts w:ascii="宋体" w:hAnsi="宋体"/>
              </w:rPr>
            </w:pPr>
            <w:ins w:id="5917" w:author="SK" w:date="2017-11-25T22:08:00Z">
              <w:r>
                <w:rPr>
                  <w:rFonts w:ascii="宋体" w:hAnsi="宋体" w:hint="eastAsia"/>
                </w:rPr>
                <w:t>法人代码（机构代码）</w:t>
              </w:r>
            </w:ins>
          </w:p>
        </w:tc>
        <w:tc>
          <w:tcPr>
            <w:tcW w:w="1835" w:type="dxa"/>
          </w:tcPr>
          <w:p w:rsidR="00963F41" w:rsidRDefault="00963F41" w:rsidP="002F0FD8">
            <w:pPr>
              <w:jc w:val="center"/>
              <w:rPr>
                <w:ins w:id="5918" w:author="SK" w:date="2017-11-25T22:08:00Z"/>
                <w:rFonts w:ascii="宋体" w:hAnsi="宋体"/>
              </w:rPr>
            </w:pPr>
            <w:ins w:id="5919" w:author="SK" w:date="2017-11-25T22:08:00Z">
              <w:r>
                <w:rPr>
                  <w:rFonts w:ascii="宋体" w:hAnsi="宋体" w:hint="eastAsia"/>
                </w:rPr>
                <w:t>多法人标识</w:t>
              </w:r>
            </w:ins>
          </w:p>
        </w:tc>
      </w:tr>
      <w:tr w:rsidR="00963F41" w:rsidTr="002F0FD8">
        <w:trPr>
          <w:trHeight w:val="353"/>
          <w:ins w:id="5920" w:author="SK" w:date="2017-11-25T22:08:00Z"/>
        </w:trPr>
        <w:tc>
          <w:tcPr>
            <w:tcW w:w="2136" w:type="dxa"/>
          </w:tcPr>
          <w:p w:rsidR="00963F41" w:rsidRDefault="00963F41" w:rsidP="002F0FD8">
            <w:pPr>
              <w:jc w:val="center"/>
              <w:rPr>
                <w:ins w:id="5921" w:author="SK" w:date="2017-11-25T22:08:00Z"/>
                <w:rFonts w:ascii="宋体" w:hAnsi="宋体"/>
              </w:rPr>
            </w:pPr>
            <w:ins w:id="5922" w:author="SK" w:date="2017-11-25T22:08:00Z">
              <w:r>
                <w:rPr>
                  <w:rFonts w:ascii="宋体" w:hAnsi="宋体" w:hint="eastAsia"/>
                </w:rPr>
                <w:t>channel</w:t>
              </w:r>
            </w:ins>
          </w:p>
        </w:tc>
        <w:tc>
          <w:tcPr>
            <w:tcW w:w="1067" w:type="dxa"/>
          </w:tcPr>
          <w:p w:rsidR="00963F41" w:rsidRDefault="00963F41" w:rsidP="002F0FD8">
            <w:pPr>
              <w:jc w:val="center"/>
              <w:rPr>
                <w:ins w:id="5923" w:author="SK" w:date="2017-11-25T22:08:00Z"/>
                <w:rFonts w:ascii="宋体" w:hAnsi="宋体"/>
              </w:rPr>
            </w:pPr>
            <w:ins w:id="5924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963F41" w:rsidRDefault="00963F41" w:rsidP="002F0FD8">
            <w:pPr>
              <w:jc w:val="center"/>
              <w:rPr>
                <w:ins w:id="5925" w:author="SK" w:date="2017-11-25T22:08:00Z"/>
                <w:rFonts w:ascii="宋体" w:hAnsi="宋体"/>
              </w:rPr>
            </w:pPr>
            <w:ins w:id="5926" w:author="SK" w:date="2017-11-25T22:08:00Z">
              <w:r>
                <w:rPr>
                  <w:rFonts w:ascii="宋体" w:hAnsi="宋体" w:hint="eastAsia"/>
                </w:rPr>
                <w:t>2</w:t>
              </w:r>
            </w:ins>
          </w:p>
        </w:tc>
        <w:tc>
          <w:tcPr>
            <w:tcW w:w="787" w:type="dxa"/>
          </w:tcPr>
          <w:p w:rsidR="00963F41" w:rsidRDefault="00963F41" w:rsidP="002F0FD8">
            <w:pPr>
              <w:jc w:val="center"/>
              <w:rPr>
                <w:ins w:id="5927" w:author="SK" w:date="2017-11-25T22:08:00Z"/>
                <w:rFonts w:ascii="宋体" w:hAnsi="宋体"/>
              </w:rPr>
            </w:pPr>
            <w:ins w:id="5928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963F41" w:rsidRDefault="00963F41" w:rsidP="002F0FD8">
            <w:pPr>
              <w:jc w:val="center"/>
              <w:rPr>
                <w:ins w:id="5929" w:author="SK" w:date="2017-11-25T22:08:00Z"/>
                <w:rFonts w:ascii="宋体" w:hAnsi="宋体"/>
              </w:rPr>
            </w:pPr>
            <w:ins w:id="5930" w:author="SK" w:date="2017-11-25T22:08:00Z">
              <w:r>
                <w:rPr>
                  <w:rFonts w:ascii="宋体" w:hAnsi="宋体" w:hint="eastAsia"/>
                </w:rPr>
                <w:t>渠道</w:t>
              </w:r>
            </w:ins>
          </w:p>
        </w:tc>
        <w:tc>
          <w:tcPr>
            <w:tcW w:w="1835" w:type="dxa"/>
          </w:tcPr>
          <w:p w:rsidR="00963F41" w:rsidRDefault="00963F41" w:rsidP="002F0FD8">
            <w:pPr>
              <w:jc w:val="center"/>
              <w:rPr>
                <w:ins w:id="5931" w:author="SK" w:date="2017-11-25T22:08:00Z"/>
                <w:rFonts w:ascii="宋体" w:hAnsi="宋体"/>
              </w:rPr>
            </w:pPr>
            <w:ins w:id="5932" w:author="SK" w:date="2017-11-25T22:08:00Z">
              <w:r>
                <w:rPr>
                  <w:rFonts w:ascii="宋体" w:hAnsi="宋体" w:hint="eastAsia"/>
                </w:rPr>
                <w:t>00=APP</w:t>
              </w:r>
            </w:ins>
          </w:p>
          <w:p w:rsidR="00963F41" w:rsidRDefault="00963F41" w:rsidP="002F0FD8">
            <w:pPr>
              <w:jc w:val="center"/>
              <w:rPr>
                <w:ins w:id="5933" w:author="SK" w:date="2017-11-25T22:08:00Z"/>
                <w:rFonts w:ascii="宋体" w:hAnsi="宋体"/>
              </w:rPr>
            </w:pPr>
            <w:ins w:id="5934" w:author="SK" w:date="2017-11-25T22:08:00Z">
              <w:r>
                <w:rPr>
                  <w:rFonts w:ascii="宋体" w:hAnsi="宋体" w:hint="eastAsia"/>
                </w:rPr>
                <w:t>01= PC</w:t>
              </w:r>
            </w:ins>
          </w:p>
        </w:tc>
      </w:tr>
      <w:tr w:rsidR="00963F41" w:rsidTr="002F0FD8">
        <w:trPr>
          <w:trHeight w:val="353"/>
          <w:ins w:id="5935" w:author="SK" w:date="2017-11-25T22:08:00Z"/>
        </w:trPr>
        <w:tc>
          <w:tcPr>
            <w:tcW w:w="2136" w:type="dxa"/>
          </w:tcPr>
          <w:p w:rsidR="00963F41" w:rsidRDefault="00963F41" w:rsidP="002F0FD8">
            <w:pPr>
              <w:jc w:val="center"/>
              <w:rPr>
                <w:ins w:id="5936" w:author="SK" w:date="2017-11-25T22:08:00Z"/>
                <w:rFonts w:ascii="宋体" w:hAnsi="宋体"/>
              </w:rPr>
            </w:pPr>
            <w:ins w:id="5937" w:author="SK" w:date="2017-11-25T22:08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963F41" w:rsidRDefault="00963F41" w:rsidP="002F0FD8">
            <w:pPr>
              <w:jc w:val="center"/>
              <w:rPr>
                <w:ins w:id="5938" w:author="SK" w:date="2017-11-25T22:08:00Z"/>
                <w:rFonts w:ascii="宋体" w:hAnsi="宋体"/>
              </w:rPr>
            </w:pPr>
            <w:ins w:id="5939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963F41" w:rsidRDefault="00963F41" w:rsidP="002F0FD8">
            <w:pPr>
              <w:jc w:val="center"/>
              <w:rPr>
                <w:ins w:id="5940" w:author="SK" w:date="2017-11-25T22:08:00Z"/>
                <w:rFonts w:ascii="宋体" w:hAnsi="宋体"/>
              </w:rPr>
            </w:pPr>
            <w:ins w:id="5941" w:author="SK" w:date="2017-11-25T22:08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</w:tcPr>
          <w:p w:rsidR="00963F41" w:rsidRDefault="00963F41" w:rsidP="002F0FD8">
            <w:pPr>
              <w:jc w:val="center"/>
              <w:rPr>
                <w:ins w:id="5942" w:author="SK" w:date="2017-11-25T22:08:00Z"/>
                <w:rFonts w:ascii="宋体" w:hAnsi="宋体"/>
              </w:rPr>
            </w:pPr>
            <w:ins w:id="5943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963F41" w:rsidRDefault="00963F41" w:rsidP="002F0FD8">
            <w:pPr>
              <w:jc w:val="center"/>
              <w:rPr>
                <w:ins w:id="5944" w:author="SK" w:date="2017-11-25T22:08:00Z"/>
                <w:rFonts w:ascii="宋体" w:hAnsi="宋体"/>
              </w:rPr>
            </w:pPr>
            <w:ins w:id="5945" w:author="SK" w:date="2017-11-25T22:08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835" w:type="dxa"/>
          </w:tcPr>
          <w:p w:rsidR="00963F41" w:rsidRDefault="00963F41" w:rsidP="002F0FD8">
            <w:pPr>
              <w:jc w:val="center"/>
              <w:rPr>
                <w:ins w:id="5946" w:author="SK" w:date="2017-11-25T22:08:00Z"/>
                <w:rFonts w:ascii="宋体" w:hAnsi="宋体"/>
              </w:rPr>
            </w:pPr>
          </w:p>
        </w:tc>
      </w:tr>
      <w:tr w:rsidR="00963F41" w:rsidTr="002F0FD8">
        <w:trPr>
          <w:trHeight w:val="353"/>
          <w:ins w:id="5947" w:author="SK" w:date="2017-11-25T22:08:00Z"/>
        </w:trPr>
        <w:tc>
          <w:tcPr>
            <w:tcW w:w="2136" w:type="dxa"/>
          </w:tcPr>
          <w:p w:rsidR="00963F41" w:rsidRDefault="00963F41" w:rsidP="002F0FD8">
            <w:pPr>
              <w:jc w:val="center"/>
              <w:rPr>
                <w:ins w:id="5948" w:author="SK" w:date="2017-11-25T22:08:00Z"/>
                <w:rFonts w:ascii="宋体" w:hAnsi="宋体"/>
              </w:rPr>
            </w:pPr>
            <w:ins w:id="5949" w:author="SK" w:date="2017-11-25T22:08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963F41" w:rsidRDefault="00963F41" w:rsidP="002F0FD8">
            <w:pPr>
              <w:jc w:val="center"/>
              <w:rPr>
                <w:ins w:id="5950" w:author="SK" w:date="2017-11-25T22:08:00Z"/>
                <w:rFonts w:ascii="宋体" w:hAnsi="宋体"/>
              </w:rPr>
            </w:pPr>
            <w:ins w:id="5951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963F41" w:rsidRDefault="00963F41" w:rsidP="002F0FD8">
            <w:pPr>
              <w:jc w:val="center"/>
              <w:rPr>
                <w:ins w:id="5952" w:author="SK" w:date="2017-11-25T22:08:00Z"/>
                <w:rFonts w:ascii="宋体" w:hAnsi="宋体"/>
              </w:rPr>
            </w:pPr>
            <w:ins w:id="5953" w:author="SK" w:date="2017-11-25T22:08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787" w:type="dxa"/>
          </w:tcPr>
          <w:p w:rsidR="00963F41" w:rsidRDefault="00963F41" w:rsidP="002F0FD8">
            <w:pPr>
              <w:jc w:val="center"/>
              <w:rPr>
                <w:ins w:id="5954" w:author="SK" w:date="2017-11-25T22:08:00Z"/>
                <w:rFonts w:ascii="宋体" w:hAnsi="宋体"/>
              </w:rPr>
            </w:pPr>
            <w:ins w:id="5955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43" w:type="dxa"/>
          </w:tcPr>
          <w:p w:rsidR="00963F41" w:rsidRDefault="00963F41" w:rsidP="002F0FD8">
            <w:pPr>
              <w:jc w:val="center"/>
              <w:rPr>
                <w:ins w:id="5956" w:author="SK" w:date="2017-11-25T22:08:00Z"/>
                <w:rFonts w:ascii="宋体" w:hAnsi="宋体"/>
              </w:rPr>
            </w:pPr>
            <w:ins w:id="5957" w:author="SK" w:date="2017-11-25T22:08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835" w:type="dxa"/>
          </w:tcPr>
          <w:p w:rsidR="00963F41" w:rsidRDefault="00963F41" w:rsidP="002F0FD8">
            <w:pPr>
              <w:jc w:val="center"/>
              <w:rPr>
                <w:ins w:id="5958" w:author="SK" w:date="2017-11-25T22:08:00Z"/>
                <w:rFonts w:ascii="宋体" w:hAnsi="宋体"/>
              </w:rPr>
            </w:pPr>
          </w:p>
        </w:tc>
      </w:tr>
    </w:tbl>
    <w:p w:rsidR="002C00F8" w:rsidRDefault="002C00F8" w:rsidP="002C00F8">
      <w:pPr>
        <w:pStyle w:val="4"/>
        <w:rPr>
          <w:ins w:id="5959" w:author="SK" w:date="2017-11-25T22:08:00Z"/>
        </w:rPr>
      </w:pPr>
      <w:ins w:id="5960" w:author="SK" w:date="2017-11-25T22:08:00Z">
        <w:r>
          <w:rPr>
            <w:rFonts w:hint="eastAsia"/>
          </w:rPr>
          <w:t>响应报文</w:t>
        </w:r>
      </w:ins>
    </w:p>
    <w:tbl>
      <w:tblPr>
        <w:tblStyle w:val="a3"/>
        <w:tblW w:w="0" w:type="auto"/>
        <w:tblLayout w:type="fixed"/>
        <w:tblLook w:val="0000"/>
      </w:tblPr>
      <w:tblGrid>
        <w:gridCol w:w="2136"/>
        <w:gridCol w:w="1067"/>
        <w:gridCol w:w="796"/>
        <w:gridCol w:w="959"/>
        <w:gridCol w:w="1817"/>
        <w:gridCol w:w="1747"/>
      </w:tblGrid>
      <w:tr w:rsidR="002C00F8" w:rsidTr="002F0FD8">
        <w:trPr>
          <w:ins w:id="5961" w:author="SK" w:date="2017-11-25T22:08:00Z"/>
        </w:trPr>
        <w:tc>
          <w:tcPr>
            <w:tcW w:w="2136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962" w:author="SK" w:date="2017-11-25T22:08:00Z"/>
              </w:rPr>
            </w:pPr>
            <w:ins w:id="5963" w:author="SK" w:date="2017-11-25T22:0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1067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964" w:author="SK" w:date="2017-11-25T22:08:00Z"/>
              </w:rPr>
            </w:pPr>
            <w:ins w:id="5965" w:author="SK" w:date="2017-11-25T22:08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796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966" w:author="SK" w:date="2017-11-25T22:08:00Z"/>
              </w:rPr>
            </w:pPr>
            <w:ins w:id="5967" w:author="SK" w:date="2017-11-25T22:08:00Z">
              <w:r>
                <w:rPr>
                  <w:rFonts w:hint="eastAsia"/>
                </w:rPr>
                <w:t>长度</w:t>
              </w:r>
            </w:ins>
          </w:p>
        </w:tc>
        <w:tc>
          <w:tcPr>
            <w:tcW w:w="959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968" w:author="SK" w:date="2017-11-25T22:08:00Z"/>
              </w:rPr>
            </w:pPr>
            <w:ins w:id="5969" w:author="SK" w:date="2017-11-25T22:08:00Z">
              <w:r>
                <w:rPr>
                  <w:rFonts w:hint="eastAsia"/>
                </w:rPr>
                <w:t>必输</w:t>
              </w:r>
            </w:ins>
          </w:p>
        </w:tc>
        <w:tc>
          <w:tcPr>
            <w:tcW w:w="1817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970" w:author="SK" w:date="2017-11-25T22:08:00Z"/>
              </w:rPr>
            </w:pPr>
            <w:ins w:id="5971" w:author="SK" w:date="2017-11-25T22:08:00Z">
              <w:r>
                <w:rPr>
                  <w:rFonts w:hint="eastAsia"/>
                </w:rPr>
                <w:t>字段描述</w:t>
              </w:r>
            </w:ins>
          </w:p>
        </w:tc>
        <w:tc>
          <w:tcPr>
            <w:tcW w:w="1747" w:type="dxa"/>
            <w:shd w:val="clear" w:color="auto" w:fill="D8D8D8"/>
          </w:tcPr>
          <w:p w:rsidR="002C00F8" w:rsidRDefault="002C00F8" w:rsidP="002F0FD8">
            <w:pPr>
              <w:jc w:val="center"/>
              <w:rPr>
                <w:ins w:id="5972" w:author="SK" w:date="2017-11-25T22:08:00Z"/>
              </w:rPr>
            </w:pPr>
            <w:ins w:id="5973" w:author="SK" w:date="2017-11-25T22:08:00Z">
              <w:r>
                <w:rPr>
                  <w:rFonts w:hint="eastAsia"/>
                </w:rPr>
                <w:t>备注</w:t>
              </w:r>
            </w:ins>
          </w:p>
        </w:tc>
      </w:tr>
      <w:tr w:rsidR="002C00F8" w:rsidTr="002F0FD8">
        <w:trPr>
          <w:trHeight w:val="339"/>
          <w:ins w:id="5974" w:author="SK" w:date="2017-11-25T22:08:00Z"/>
        </w:trPr>
        <w:tc>
          <w:tcPr>
            <w:tcW w:w="2136" w:type="dxa"/>
          </w:tcPr>
          <w:p w:rsidR="002C00F8" w:rsidRDefault="002C00F8" w:rsidP="002F0FD8">
            <w:pPr>
              <w:jc w:val="center"/>
              <w:rPr>
                <w:ins w:id="5975" w:author="SK" w:date="2017-11-25T22:08:00Z"/>
                <w:rFonts w:ascii="宋体" w:hAnsi="宋体"/>
              </w:rPr>
            </w:pPr>
            <w:ins w:id="5976" w:author="SK" w:date="2017-11-25T22:08:00Z">
              <w:r>
                <w:rPr>
                  <w:rFonts w:ascii="宋体" w:hAnsi="宋体" w:hint="eastAsia"/>
                </w:rPr>
                <w:t>ec</w:t>
              </w:r>
            </w:ins>
          </w:p>
        </w:tc>
        <w:tc>
          <w:tcPr>
            <w:tcW w:w="1067" w:type="dxa"/>
          </w:tcPr>
          <w:p w:rsidR="002C00F8" w:rsidRDefault="002C00F8" w:rsidP="002F0FD8">
            <w:pPr>
              <w:jc w:val="center"/>
              <w:rPr>
                <w:ins w:id="5977" w:author="SK" w:date="2017-11-25T22:08:00Z"/>
                <w:rFonts w:ascii="宋体" w:hAnsi="宋体"/>
              </w:rPr>
            </w:pPr>
            <w:ins w:id="5978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C00F8" w:rsidRDefault="002C00F8" w:rsidP="002F0FD8">
            <w:pPr>
              <w:jc w:val="center"/>
              <w:rPr>
                <w:ins w:id="5979" w:author="SK" w:date="2017-11-25T22:08:00Z"/>
                <w:rFonts w:ascii="宋体" w:hAnsi="宋体"/>
              </w:rPr>
            </w:pPr>
            <w:ins w:id="5980" w:author="SK" w:date="2017-11-25T22:08:00Z">
              <w:r>
                <w:rPr>
                  <w:rFonts w:ascii="宋体" w:hAnsi="宋体" w:hint="eastAsia"/>
                </w:rPr>
                <w:t>8</w:t>
              </w:r>
            </w:ins>
          </w:p>
        </w:tc>
        <w:tc>
          <w:tcPr>
            <w:tcW w:w="959" w:type="dxa"/>
          </w:tcPr>
          <w:p w:rsidR="002C00F8" w:rsidRDefault="002C00F8" w:rsidP="002F0FD8">
            <w:pPr>
              <w:jc w:val="center"/>
              <w:rPr>
                <w:ins w:id="5981" w:author="SK" w:date="2017-11-25T22:08:00Z"/>
                <w:rFonts w:ascii="宋体" w:hAnsi="宋体"/>
              </w:rPr>
            </w:pPr>
            <w:ins w:id="5982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2C00F8" w:rsidRDefault="002C00F8" w:rsidP="002F0FD8">
            <w:pPr>
              <w:jc w:val="center"/>
              <w:rPr>
                <w:ins w:id="5983" w:author="SK" w:date="2017-11-25T22:08:00Z"/>
                <w:rFonts w:ascii="宋体" w:hAnsi="宋体"/>
              </w:rPr>
            </w:pPr>
            <w:ins w:id="5984" w:author="SK" w:date="2017-11-25T22:08:00Z">
              <w:r>
                <w:rPr>
                  <w:rFonts w:ascii="宋体" w:hAnsi="宋体" w:hint="eastAsia"/>
                </w:rPr>
                <w:t>响应码</w:t>
              </w:r>
            </w:ins>
          </w:p>
        </w:tc>
        <w:tc>
          <w:tcPr>
            <w:tcW w:w="1747" w:type="dxa"/>
          </w:tcPr>
          <w:p w:rsidR="002C00F8" w:rsidRDefault="002C00F8" w:rsidP="002F0FD8">
            <w:pPr>
              <w:jc w:val="center"/>
              <w:rPr>
                <w:ins w:id="5985" w:author="SK" w:date="2017-11-25T22:08:00Z"/>
                <w:rFonts w:ascii="宋体" w:hAnsi="宋体"/>
              </w:rPr>
            </w:pPr>
            <w:ins w:id="5986" w:author="SK" w:date="2017-11-25T22:08:00Z">
              <w:r>
                <w:rPr>
                  <w:rFonts w:ascii="宋体" w:hAnsi="宋体" w:hint="eastAsia"/>
                </w:rPr>
                <w:t>0=交易正常；</w:t>
              </w:r>
            </w:ins>
          </w:p>
          <w:p w:rsidR="002C00F8" w:rsidRDefault="002C00F8" w:rsidP="002F0FD8">
            <w:pPr>
              <w:jc w:val="center"/>
              <w:rPr>
                <w:ins w:id="5987" w:author="SK" w:date="2017-11-25T22:08:00Z"/>
                <w:rFonts w:ascii="宋体" w:hAnsi="宋体"/>
              </w:rPr>
            </w:pPr>
            <w:ins w:id="5988" w:author="SK" w:date="2017-11-25T22:08:00Z">
              <w:r>
                <w:rPr>
                  <w:rFonts w:ascii="宋体" w:hAnsi="宋体" w:hint="eastAsia"/>
                </w:rPr>
                <w:t>!0=交易异常</w:t>
              </w:r>
            </w:ins>
          </w:p>
        </w:tc>
      </w:tr>
      <w:tr w:rsidR="002C00F8" w:rsidTr="002F0FD8">
        <w:trPr>
          <w:trHeight w:val="339"/>
          <w:ins w:id="5989" w:author="SK" w:date="2017-11-25T22:08:00Z"/>
        </w:trPr>
        <w:tc>
          <w:tcPr>
            <w:tcW w:w="2136" w:type="dxa"/>
          </w:tcPr>
          <w:p w:rsidR="002C00F8" w:rsidRDefault="002C00F8" w:rsidP="002F0FD8">
            <w:pPr>
              <w:jc w:val="center"/>
              <w:rPr>
                <w:ins w:id="5990" w:author="SK" w:date="2017-11-25T22:08:00Z"/>
                <w:rFonts w:ascii="宋体" w:hAnsi="宋体"/>
              </w:rPr>
            </w:pPr>
            <w:ins w:id="5991" w:author="SK" w:date="2017-11-25T22:08:00Z">
              <w:r>
                <w:rPr>
                  <w:rFonts w:ascii="宋体" w:hAnsi="宋体" w:hint="eastAsia"/>
                </w:rPr>
                <w:t>em</w:t>
              </w:r>
            </w:ins>
          </w:p>
        </w:tc>
        <w:tc>
          <w:tcPr>
            <w:tcW w:w="1067" w:type="dxa"/>
          </w:tcPr>
          <w:p w:rsidR="002C00F8" w:rsidRDefault="002C00F8" w:rsidP="002F0FD8">
            <w:pPr>
              <w:jc w:val="center"/>
              <w:rPr>
                <w:ins w:id="5992" w:author="SK" w:date="2017-11-25T22:08:00Z"/>
                <w:rFonts w:ascii="宋体" w:hAnsi="宋体"/>
              </w:rPr>
            </w:pPr>
            <w:ins w:id="5993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C00F8" w:rsidRDefault="002C00F8" w:rsidP="002F0FD8">
            <w:pPr>
              <w:jc w:val="center"/>
              <w:rPr>
                <w:ins w:id="5994" w:author="SK" w:date="2017-11-25T22:08:00Z"/>
                <w:rFonts w:ascii="宋体" w:hAnsi="宋体"/>
              </w:rPr>
            </w:pPr>
            <w:ins w:id="5995" w:author="SK" w:date="2017-11-25T22:08:00Z">
              <w:r>
                <w:rPr>
                  <w:rFonts w:ascii="宋体" w:hAnsi="宋体" w:hint="eastAsia"/>
                </w:rPr>
                <w:t>600</w:t>
              </w:r>
            </w:ins>
          </w:p>
        </w:tc>
        <w:tc>
          <w:tcPr>
            <w:tcW w:w="959" w:type="dxa"/>
          </w:tcPr>
          <w:p w:rsidR="002C00F8" w:rsidRDefault="002C00F8" w:rsidP="002F0FD8">
            <w:pPr>
              <w:jc w:val="center"/>
              <w:rPr>
                <w:ins w:id="5996" w:author="SK" w:date="2017-11-25T22:08:00Z"/>
                <w:rFonts w:ascii="宋体" w:hAnsi="宋体"/>
              </w:rPr>
            </w:pPr>
            <w:ins w:id="5997" w:author="SK" w:date="2017-11-25T22:08:00Z">
              <w:r>
                <w:rPr>
                  <w:rFonts w:ascii="宋体" w:hAnsi="宋体" w:hint="eastAsia"/>
                </w:rPr>
                <w:t>O</w:t>
              </w:r>
            </w:ins>
          </w:p>
        </w:tc>
        <w:tc>
          <w:tcPr>
            <w:tcW w:w="1817" w:type="dxa"/>
          </w:tcPr>
          <w:p w:rsidR="002C00F8" w:rsidRDefault="002C00F8" w:rsidP="002F0FD8">
            <w:pPr>
              <w:jc w:val="center"/>
              <w:rPr>
                <w:ins w:id="5998" w:author="SK" w:date="2017-11-25T22:08:00Z"/>
                <w:rFonts w:ascii="宋体" w:hAnsi="宋体"/>
              </w:rPr>
            </w:pPr>
            <w:ins w:id="5999" w:author="SK" w:date="2017-11-25T22:08:00Z">
              <w:r>
                <w:rPr>
                  <w:rFonts w:ascii="宋体" w:hAnsi="宋体" w:hint="eastAsia"/>
                </w:rPr>
                <w:t>响应信息</w:t>
              </w:r>
            </w:ins>
          </w:p>
        </w:tc>
        <w:tc>
          <w:tcPr>
            <w:tcW w:w="1747" w:type="dxa"/>
          </w:tcPr>
          <w:p w:rsidR="002C00F8" w:rsidRDefault="002C00F8" w:rsidP="002F0FD8">
            <w:pPr>
              <w:jc w:val="center"/>
              <w:rPr>
                <w:ins w:id="6000" w:author="SK" w:date="2017-11-25T22:08:00Z"/>
                <w:rFonts w:ascii="宋体" w:hAnsi="宋体"/>
              </w:rPr>
            </w:pPr>
          </w:p>
        </w:tc>
      </w:tr>
      <w:tr w:rsidR="002C00F8" w:rsidTr="002F0FD8">
        <w:trPr>
          <w:trHeight w:val="353"/>
          <w:ins w:id="6001" w:author="SK" w:date="2017-11-25T22:08:00Z"/>
        </w:trPr>
        <w:tc>
          <w:tcPr>
            <w:tcW w:w="2136" w:type="dxa"/>
          </w:tcPr>
          <w:p w:rsidR="002C00F8" w:rsidRDefault="002C00F8" w:rsidP="002F0FD8">
            <w:pPr>
              <w:jc w:val="center"/>
              <w:rPr>
                <w:ins w:id="6002" w:author="SK" w:date="2017-11-25T22:08:00Z"/>
                <w:rFonts w:ascii="宋体" w:hAnsi="宋体"/>
              </w:rPr>
            </w:pPr>
            <w:ins w:id="6003" w:author="SK" w:date="2017-11-25T22:08:00Z">
              <w:r>
                <w:rPr>
                  <w:rFonts w:ascii="宋体" w:hAnsi="宋体"/>
                </w:rPr>
                <w:t>nonce_str</w:t>
              </w:r>
            </w:ins>
          </w:p>
        </w:tc>
        <w:tc>
          <w:tcPr>
            <w:tcW w:w="1067" w:type="dxa"/>
          </w:tcPr>
          <w:p w:rsidR="002C00F8" w:rsidRDefault="002C00F8" w:rsidP="002F0FD8">
            <w:pPr>
              <w:jc w:val="center"/>
              <w:rPr>
                <w:ins w:id="6004" w:author="SK" w:date="2017-11-25T22:08:00Z"/>
                <w:rFonts w:ascii="宋体" w:hAnsi="宋体"/>
              </w:rPr>
            </w:pPr>
            <w:ins w:id="6005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C00F8" w:rsidRDefault="002C00F8" w:rsidP="002F0FD8">
            <w:pPr>
              <w:jc w:val="center"/>
              <w:rPr>
                <w:ins w:id="6006" w:author="SK" w:date="2017-11-25T22:08:00Z"/>
                <w:rFonts w:ascii="宋体" w:hAnsi="宋体"/>
              </w:rPr>
            </w:pPr>
            <w:ins w:id="6007" w:author="SK" w:date="2017-11-25T22:08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2C00F8" w:rsidRDefault="002C00F8" w:rsidP="002F0FD8">
            <w:pPr>
              <w:jc w:val="center"/>
              <w:rPr>
                <w:ins w:id="6008" w:author="SK" w:date="2017-11-25T22:08:00Z"/>
                <w:rFonts w:ascii="宋体" w:hAnsi="宋体"/>
              </w:rPr>
            </w:pPr>
            <w:ins w:id="6009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2C00F8" w:rsidRDefault="002C00F8" w:rsidP="002F0FD8">
            <w:pPr>
              <w:jc w:val="center"/>
              <w:rPr>
                <w:ins w:id="6010" w:author="SK" w:date="2017-11-25T22:08:00Z"/>
                <w:rFonts w:ascii="宋体" w:hAnsi="宋体"/>
              </w:rPr>
            </w:pPr>
            <w:ins w:id="6011" w:author="SK" w:date="2017-11-25T22:08:00Z">
              <w:r>
                <w:rPr>
                  <w:rFonts w:ascii="宋体" w:hAnsi="宋体" w:hint="eastAsia"/>
                </w:rPr>
                <w:t>随机数</w:t>
              </w:r>
            </w:ins>
          </w:p>
        </w:tc>
        <w:tc>
          <w:tcPr>
            <w:tcW w:w="1747" w:type="dxa"/>
          </w:tcPr>
          <w:p w:rsidR="002C00F8" w:rsidRDefault="002C00F8" w:rsidP="002F0FD8">
            <w:pPr>
              <w:jc w:val="center"/>
              <w:rPr>
                <w:ins w:id="6012" w:author="SK" w:date="2017-11-25T22:08:00Z"/>
                <w:rFonts w:ascii="宋体" w:hAnsi="宋体"/>
              </w:rPr>
            </w:pPr>
          </w:p>
        </w:tc>
      </w:tr>
      <w:tr w:rsidR="002C00F8" w:rsidTr="002F0FD8">
        <w:trPr>
          <w:trHeight w:val="353"/>
          <w:ins w:id="6013" w:author="SK" w:date="2017-11-25T22:08:00Z"/>
        </w:trPr>
        <w:tc>
          <w:tcPr>
            <w:tcW w:w="2136" w:type="dxa"/>
          </w:tcPr>
          <w:p w:rsidR="002C00F8" w:rsidRDefault="002C00F8" w:rsidP="002F0FD8">
            <w:pPr>
              <w:jc w:val="center"/>
              <w:rPr>
                <w:ins w:id="6014" w:author="SK" w:date="2017-11-25T22:08:00Z"/>
                <w:rFonts w:ascii="宋体" w:hAnsi="宋体"/>
              </w:rPr>
            </w:pPr>
            <w:ins w:id="6015" w:author="SK" w:date="2017-11-25T22:08:00Z">
              <w:r>
                <w:rPr>
                  <w:rFonts w:ascii="宋体" w:hAnsi="宋体"/>
                </w:rPr>
                <w:t>sign</w:t>
              </w:r>
            </w:ins>
          </w:p>
        </w:tc>
        <w:tc>
          <w:tcPr>
            <w:tcW w:w="1067" w:type="dxa"/>
          </w:tcPr>
          <w:p w:rsidR="002C00F8" w:rsidRDefault="002C00F8" w:rsidP="002F0FD8">
            <w:pPr>
              <w:jc w:val="center"/>
              <w:rPr>
                <w:ins w:id="6016" w:author="SK" w:date="2017-11-25T22:08:00Z"/>
                <w:rFonts w:ascii="宋体" w:hAnsi="宋体"/>
              </w:rPr>
            </w:pPr>
            <w:ins w:id="6017" w:author="SK" w:date="2017-11-25T22:08:00Z">
              <w:r>
                <w:rPr>
                  <w:rFonts w:ascii="宋体" w:hAnsi="宋体" w:hint="eastAsia"/>
                </w:rPr>
                <w:t>X</w:t>
              </w:r>
            </w:ins>
          </w:p>
        </w:tc>
        <w:tc>
          <w:tcPr>
            <w:tcW w:w="796" w:type="dxa"/>
          </w:tcPr>
          <w:p w:rsidR="002C00F8" w:rsidRDefault="002C00F8" w:rsidP="002F0FD8">
            <w:pPr>
              <w:jc w:val="center"/>
              <w:rPr>
                <w:ins w:id="6018" w:author="SK" w:date="2017-11-25T22:08:00Z"/>
                <w:rFonts w:ascii="宋体" w:hAnsi="宋体"/>
              </w:rPr>
            </w:pPr>
            <w:ins w:id="6019" w:author="SK" w:date="2017-11-25T22:08:00Z">
              <w:r>
                <w:rPr>
                  <w:rFonts w:ascii="宋体" w:hAnsi="宋体" w:hint="eastAsia"/>
                </w:rPr>
                <w:t>32</w:t>
              </w:r>
            </w:ins>
          </w:p>
        </w:tc>
        <w:tc>
          <w:tcPr>
            <w:tcW w:w="959" w:type="dxa"/>
          </w:tcPr>
          <w:p w:rsidR="002C00F8" w:rsidRDefault="002C00F8" w:rsidP="002F0FD8">
            <w:pPr>
              <w:jc w:val="center"/>
              <w:rPr>
                <w:ins w:id="6020" w:author="SK" w:date="2017-11-25T22:08:00Z"/>
                <w:rFonts w:ascii="宋体" w:hAnsi="宋体"/>
              </w:rPr>
            </w:pPr>
            <w:ins w:id="6021" w:author="SK" w:date="2017-11-25T22:08:00Z">
              <w:r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1817" w:type="dxa"/>
          </w:tcPr>
          <w:p w:rsidR="002C00F8" w:rsidRDefault="002C00F8" w:rsidP="002F0FD8">
            <w:pPr>
              <w:jc w:val="center"/>
              <w:rPr>
                <w:ins w:id="6022" w:author="SK" w:date="2017-11-25T22:08:00Z"/>
                <w:rFonts w:ascii="宋体" w:hAnsi="宋体"/>
              </w:rPr>
            </w:pPr>
            <w:ins w:id="6023" w:author="SK" w:date="2017-11-25T22:08:00Z">
              <w:r>
                <w:rPr>
                  <w:rFonts w:ascii="宋体" w:hAnsi="宋体" w:hint="eastAsia"/>
                </w:rPr>
                <w:t>签名</w:t>
              </w:r>
            </w:ins>
          </w:p>
        </w:tc>
        <w:tc>
          <w:tcPr>
            <w:tcW w:w="1747" w:type="dxa"/>
          </w:tcPr>
          <w:p w:rsidR="002C00F8" w:rsidRDefault="002C00F8" w:rsidP="002F0FD8">
            <w:pPr>
              <w:jc w:val="center"/>
              <w:rPr>
                <w:ins w:id="6024" w:author="SK" w:date="2017-11-25T22:08:00Z"/>
                <w:rFonts w:ascii="宋体" w:hAnsi="宋体"/>
              </w:rPr>
            </w:pPr>
          </w:p>
        </w:tc>
      </w:tr>
    </w:tbl>
    <w:p w:rsidR="00272E91" w:rsidRPr="00583B3C" w:rsidRDefault="00272E91" w:rsidP="00E86E4C"/>
    <w:sectPr w:rsidR="00272E91" w:rsidRPr="00583B3C" w:rsidSect="00A60AC4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1" w:author="SK" w:date="2017-09-29T14:39:00Z" w:initials="SK">
    <w:p w:rsidR="009A2C8F" w:rsidRDefault="009A2C8F" w:rsidP="00A65FF1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该字段可以删除</w:t>
      </w:r>
    </w:p>
  </w:comment>
  <w:comment w:id="107" w:author="SK" w:date="2017-09-29T14:53:00Z" w:initials="SK">
    <w:p w:rsidR="009A2C8F" w:rsidRDefault="009A2C8F" w:rsidP="00387AB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该字段可以删除</w:t>
      </w:r>
    </w:p>
  </w:comment>
  <w:comment w:id="817" w:author="SK" w:date="2017-09-29T14:39:00Z" w:initials="SK">
    <w:p w:rsidR="009A2C8F" w:rsidRDefault="009A2C8F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该字段可以删除</w:t>
      </w:r>
    </w:p>
  </w:comment>
  <w:comment w:id="1949" w:author="SK" w:date="2017-09-29T14:53:00Z" w:initials="SK">
    <w:p w:rsidR="009A2C8F" w:rsidRDefault="009A2C8F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该字段可以删除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7B2F29" w15:done="0"/>
  <w15:commentEx w15:paraId="6FBBD3EB" w15:done="0"/>
  <w15:commentEx w15:paraId="2A806FC1" w15:done="0"/>
  <w15:commentEx w15:paraId="091452D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18B" w:rsidRDefault="005F718B" w:rsidP="00085A97">
      <w:r>
        <w:separator/>
      </w:r>
    </w:p>
    <w:p w:rsidR="005F718B" w:rsidRDefault="005F718B"/>
  </w:endnote>
  <w:endnote w:type="continuationSeparator" w:id="0">
    <w:p w:rsidR="005F718B" w:rsidRDefault="005F718B" w:rsidP="00085A97">
      <w:r>
        <w:continuationSeparator/>
      </w:r>
    </w:p>
    <w:p w:rsidR="005F718B" w:rsidRDefault="005F718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Grande"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微软雅黑"/>
    <w:charset w:val="00"/>
    <w:family w:val="swiss"/>
    <w:pitch w:val="variable"/>
    <w:sig w:usb0="00000003" w:usb1="500079DB" w:usb2="0000001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77984925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b/>
        <w:sz w:val="20"/>
      </w:rPr>
    </w:sdtEndPr>
    <w:sdtContent>
      <w:sdt>
        <w:sdtPr>
          <w:id w:val="-1936665392"/>
          <w:docPartObj>
            <w:docPartGallery w:val="Page Numbers (Top of Page)"/>
            <w:docPartUnique/>
          </w:docPartObj>
        </w:sdtPr>
        <w:sdtEndPr>
          <w:rPr>
            <w:rFonts w:ascii="Courier New" w:hAnsi="Courier New" w:cs="Courier New"/>
            <w:b/>
            <w:sz w:val="20"/>
          </w:rPr>
        </w:sdtEndPr>
        <w:sdtContent>
          <w:p w:rsidR="009A2C8F" w:rsidRPr="00C80211" w:rsidRDefault="009A2C8F" w:rsidP="007F04C6">
            <w:pPr>
              <w:pStyle w:val="a8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C80211">
              <w:rPr>
                <w:rFonts w:ascii="Courier New" w:hAnsi="Courier New" w:cs="Courier New"/>
                <w:b/>
                <w:lang w:val="zh-CN"/>
              </w:rPr>
              <w:t xml:space="preserve">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>PAGE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9B1018">
              <w:rPr>
                <w:rFonts w:ascii="Courier New" w:hAnsi="Courier New" w:cs="Courier New"/>
                <w:b/>
                <w:bCs/>
                <w:noProof/>
                <w:sz w:val="20"/>
              </w:rPr>
              <w:t>5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  <w:r w:rsidRPr="00C80211">
              <w:rPr>
                <w:rFonts w:ascii="Courier New" w:hAnsi="Courier New" w:cs="Courier New"/>
                <w:b/>
                <w:sz w:val="20"/>
                <w:lang w:val="zh-CN"/>
              </w:rPr>
              <w:t xml:space="preserve"> /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 xml:space="preserve"> SECTIONPAGES  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9B1018">
              <w:rPr>
                <w:rFonts w:ascii="Courier New" w:hAnsi="Courier New" w:cs="Courier New"/>
                <w:b/>
                <w:bCs/>
                <w:noProof/>
                <w:sz w:val="20"/>
              </w:rPr>
              <w:t>5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698554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b/>
        <w:sz w:val="20"/>
      </w:rPr>
    </w:sdtEndPr>
    <w:sdtContent>
      <w:sdt>
        <w:sdtPr>
          <w:id w:val="481435432"/>
          <w:docPartObj>
            <w:docPartGallery w:val="Page Numbers (Top of Page)"/>
            <w:docPartUnique/>
          </w:docPartObj>
        </w:sdtPr>
        <w:sdtEndPr>
          <w:rPr>
            <w:rFonts w:ascii="Courier New" w:hAnsi="Courier New" w:cs="Courier New"/>
            <w:b/>
            <w:sz w:val="20"/>
          </w:rPr>
        </w:sdtEndPr>
        <w:sdtContent>
          <w:p w:rsidR="009A2C8F" w:rsidRPr="00C80211" w:rsidRDefault="009A2C8F" w:rsidP="007F04C6">
            <w:pPr>
              <w:pStyle w:val="a8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C80211">
              <w:rPr>
                <w:rFonts w:ascii="Courier New" w:hAnsi="Courier New" w:cs="Courier New"/>
                <w:b/>
                <w:lang w:val="zh-CN"/>
              </w:rPr>
              <w:t xml:space="preserve">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>PAGE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C37B87">
              <w:rPr>
                <w:rFonts w:ascii="Courier New" w:hAnsi="Courier New" w:cs="Courier New"/>
                <w:b/>
                <w:bCs/>
                <w:noProof/>
                <w:sz w:val="20"/>
              </w:rPr>
              <w:t>5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  <w:r w:rsidRPr="00C80211">
              <w:rPr>
                <w:rFonts w:ascii="Courier New" w:hAnsi="Courier New" w:cs="Courier New"/>
                <w:b/>
                <w:sz w:val="20"/>
                <w:lang w:val="zh-CN"/>
              </w:rPr>
              <w:t xml:space="preserve"> /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 xml:space="preserve"> SECTIONPAGES  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C37B87">
              <w:rPr>
                <w:rFonts w:ascii="Courier New" w:hAnsi="Courier New" w:cs="Courier New"/>
                <w:b/>
                <w:bCs/>
                <w:noProof/>
                <w:sz w:val="20"/>
              </w:rPr>
              <w:t>49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18B" w:rsidRDefault="005F718B" w:rsidP="00085A97">
      <w:r>
        <w:separator/>
      </w:r>
    </w:p>
    <w:p w:rsidR="005F718B" w:rsidRDefault="005F718B"/>
  </w:footnote>
  <w:footnote w:type="continuationSeparator" w:id="0">
    <w:p w:rsidR="005F718B" w:rsidRDefault="005F718B" w:rsidP="00085A97">
      <w:r>
        <w:continuationSeparator/>
      </w:r>
    </w:p>
    <w:p w:rsidR="005F718B" w:rsidRDefault="005F718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C8F" w:rsidRPr="004B2AB8" w:rsidRDefault="009A2C8F" w:rsidP="004B2AB8">
    <w:pPr>
      <w:pStyle w:val="a7"/>
      <w:jc w:val="left"/>
      <w:rPr>
        <w:rFonts w:ascii="微软雅黑" w:eastAsia="微软雅黑" w:hAnsi="微软雅黑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461B5"/>
    <w:multiLevelType w:val="hybridMultilevel"/>
    <w:tmpl w:val="C57EF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63FED"/>
    <w:multiLevelType w:val="hybridMultilevel"/>
    <w:tmpl w:val="32322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123499"/>
    <w:multiLevelType w:val="hybridMultilevel"/>
    <w:tmpl w:val="227A2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D91BAD"/>
    <w:multiLevelType w:val="hybridMultilevel"/>
    <w:tmpl w:val="0A84AE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95188"/>
    <w:multiLevelType w:val="hybridMultilevel"/>
    <w:tmpl w:val="43046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2A6ED4"/>
    <w:multiLevelType w:val="multilevel"/>
    <w:tmpl w:val="651EA7A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34BB1BA3"/>
    <w:multiLevelType w:val="hybridMultilevel"/>
    <w:tmpl w:val="FAA89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773031"/>
    <w:multiLevelType w:val="hybridMultilevel"/>
    <w:tmpl w:val="2D7E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466431"/>
    <w:multiLevelType w:val="hybridMultilevel"/>
    <w:tmpl w:val="CEB236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E3036D"/>
    <w:multiLevelType w:val="hybridMultilevel"/>
    <w:tmpl w:val="32CC2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5"/>
  </w:num>
  <w:num w:numId="13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">
    <w15:presenceInfo w15:providerId="None" w15:userId="Kai"/>
  </w15:person>
  <w15:person w15:author="SK">
    <w15:presenceInfo w15:providerId="None" w15:userId="SK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342"/>
    <w:rsid w:val="000020C3"/>
    <w:rsid w:val="00002771"/>
    <w:rsid w:val="0000298B"/>
    <w:rsid w:val="00003769"/>
    <w:rsid w:val="00004814"/>
    <w:rsid w:val="0000534E"/>
    <w:rsid w:val="00007515"/>
    <w:rsid w:val="00007ECC"/>
    <w:rsid w:val="00011B64"/>
    <w:rsid w:val="00011D44"/>
    <w:rsid w:val="00011FAE"/>
    <w:rsid w:val="00012CDA"/>
    <w:rsid w:val="00013C67"/>
    <w:rsid w:val="00022368"/>
    <w:rsid w:val="00022CF5"/>
    <w:rsid w:val="00023639"/>
    <w:rsid w:val="000236A9"/>
    <w:rsid w:val="00024DEB"/>
    <w:rsid w:val="00025AE5"/>
    <w:rsid w:val="00025B0B"/>
    <w:rsid w:val="000260A0"/>
    <w:rsid w:val="0002611E"/>
    <w:rsid w:val="0003147B"/>
    <w:rsid w:val="0003227C"/>
    <w:rsid w:val="00032372"/>
    <w:rsid w:val="000334B2"/>
    <w:rsid w:val="0003404C"/>
    <w:rsid w:val="00034F00"/>
    <w:rsid w:val="00035680"/>
    <w:rsid w:val="0004013E"/>
    <w:rsid w:val="00040326"/>
    <w:rsid w:val="00040691"/>
    <w:rsid w:val="00041563"/>
    <w:rsid w:val="00041E07"/>
    <w:rsid w:val="00042BC5"/>
    <w:rsid w:val="00043973"/>
    <w:rsid w:val="00043FAE"/>
    <w:rsid w:val="00045EEF"/>
    <w:rsid w:val="00046245"/>
    <w:rsid w:val="00046810"/>
    <w:rsid w:val="0004760B"/>
    <w:rsid w:val="00047A08"/>
    <w:rsid w:val="000527D5"/>
    <w:rsid w:val="000560C8"/>
    <w:rsid w:val="0005620F"/>
    <w:rsid w:val="000621DB"/>
    <w:rsid w:val="00063874"/>
    <w:rsid w:val="00064A2E"/>
    <w:rsid w:val="00064E50"/>
    <w:rsid w:val="000677AF"/>
    <w:rsid w:val="0007096F"/>
    <w:rsid w:val="00070ABA"/>
    <w:rsid w:val="00070F51"/>
    <w:rsid w:val="0007197B"/>
    <w:rsid w:val="00076AD3"/>
    <w:rsid w:val="00077173"/>
    <w:rsid w:val="00080BE7"/>
    <w:rsid w:val="00081066"/>
    <w:rsid w:val="00081683"/>
    <w:rsid w:val="00081A22"/>
    <w:rsid w:val="00081EA7"/>
    <w:rsid w:val="00083BED"/>
    <w:rsid w:val="00085A97"/>
    <w:rsid w:val="00087CAB"/>
    <w:rsid w:val="000904A5"/>
    <w:rsid w:val="000916DF"/>
    <w:rsid w:val="00092924"/>
    <w:rsid w:val="00092A49"/>
    <w:rsid w:val="00093393"/>
    <w:rsid w:val="000936E3"/>
    <w:rsid w:val="000943F3"/>
    <w:rsid w:val="000957FE"/>
    <w:rsid w:val="00097883"/>
    <w:rsid w:val="000A0982"/>
    <w:rsid w:val="000A1955"/>
    <w:rsid w:val="000A2E00"/>
    <w:rsid w:val="000A39E0"/>
    <w:rsid w:val="000A6728"/>
    <w:rsid w:val="000A6964"/>
    <w:rsid w:val="000A7873"/>
    <w:rsid w:val="000B1197"/>
    <w:rsid w:val="000B3274"/>
    <w:rsid w:val="000B6B86"/>
    <w:rsid w:val="000B6C42"/>
    <w:rsid w:val="000B7D94"/>
    <w:rsid w:val="000C0FBD"/>
    <w:rsid w:val="000C3927"/>
    <w:rsid w:val="000C4731"/>
    <w:rsid w:val="000C5183"/>
    <w:rsid w:val="000C6AF6"/>
    <w:rsid w:val="000C7F4F"/>
    <w:rsid w:val="000D148B"/>
    <w:rsid w:val="000D2B01"/>
    <w:rsid w:val="000D2DA9"/>
    <w:rsid w:val="000D3F18"/>
    <w:rsid w:val="000D4874"/>
    <w:rsid w:val="000D4ACA"/>
    <w:rsid w:val="000D5592"/>
    <w:rsid w:val="000D59A2"/>
    <w:rsid w:val="000D5FFF"/>
    <w:rsid w:val="000E2AD1"/>
    <w:rsid w:val="000E2E66"/>
    <w:rsid w:val="000E32E0"/>
    <w:rsid w:val="000E4CB3"/>
    <w:rsid w:val="000E5C07"/>
    <w:rsid w:val="000E5FED"/>
    <w:rsid w:val="000E65B7"/>
    <w:rsid w:val="000F01A2"/>
    <w:rsid w:val="000F11A6"/>
    <w:rsid w:val="000F4CA7"/>
    <w:rsid w:val="000F516B"/>
    <w:rsid w:val="000F6516"/>
    <w:rsid w:val="000F6C5B"/>
    <w:rsid w:val="000F6EDD"/>
    <w:rsid w:val="000F75AF"/>
    <w:rsid w:val="00100499"/>
    <w:rsid w:val="00103402"/>
    <w:rsid w:val="00104F3E"/>
    <w:rsid w:val="001050C7"/>
    <w:rsid w:val="00105915"/>
    <w:rsid w:val="00105CD0"/>
    <w:rsid w:val="0010744C"/>
    <w:rsid w:val="001075A2"/>
    <w:rsid w:val="00110F03"/>
    <w:rsid w:val="0011295D"/>
    <w:rsid w:val="001133C8"/>
    <w:rsid w:val="0011373F"/>
    <w:rsid w:val="00113E17"/>
    <w:rsid w:val="001147A5"/>
    <w:rsid w:val="00114BFA"/>
    <w:rsid w:val="00115A0E"/>
    <w:rsid w:val="001161CB"/>
    <w:rsid w:val="00121F57"/>
    <w:rsid w:val="00123476"/>
    <w:rsid w:val="00123832"/>
    <w:rsid w:val="0013047A"/>
    <w:rsid w:val="00130E12"/>
    <w:rsid w:val="001312F9"/>
    <w:rsid w:val="00131DF7"/>
    <w:rsid w:val="001343CA"/>
    <w:rsid w:val="001359DD"/>
    <w:rsid w:val="00135E2C"/>
    <w:rsid w:val="001369D3"/>
    <w:rsid w:val="00137B8E"/>
    <w:rsid w:val="001400EC"/>
    <w:rsid w:val="00144724"/>
    <w:rsid w:val="001451BB"/>
    <w:rsid w:val="00146180"/>
    <w:rsid w:val="001470C7"/>
    <w:rsid w:val="0015009B"/>
    <w:rsid w:val="001502E8"/>
    <w:rsid w:val="00151667"/>
    <w:rsid w:val="00152C07"/>
    <w:rsid w:val="00153801"/>
    <w:rsid w:val="00153AA1"/>
    <w:rsid w:val="0015531E"/>
    <w:rsid w:val="001555D1"/>
    <w:rsid w:val="0015581F"/>
    <w:rsid w:val="00156240"/>
    <w:rsid w:val="00156CC6"/>
    <w:rsid w:val="00156FCA"/>
    <w:rsid w:val="00157AE3"/>
    <w:rsid w:val="00161985"/>
    <w:rsid w:val="001659CF"/>
    <w:rsid w:val="0016631C"/>
    <w:rsid w:val="001705D9"/>
    <w:rsid w:val="001706BA"/>
    <w:rsid w:val="00171058"/>
    <w:rsid w:val="00171546"/>
    <w:rsid w:val="001753A1"/>
    <w:rsid w:val="001802F2"/>
    <w:rsid w:val="00184F85"/>
    <w:rsid w:val="0018534B"/>
    <w:rsid w:val="00185C74"/>
    <w:rsid w:val="00190191"/>
    <w:rsid w:val="00190C55"/>
    <w:rsid w:val="00193303"/>
    <w:rsid w:val="00193E17"/>
    <w:rsid w:val="0019518C"/>
    <w:rsid w:val="001A0328"/>
    <w:rsid w:val="001A20A6"/>
    <w:rsid w:val="001A3B0A"/>
    <w:rsid w:val="001A5E26"/>
    <w:rsid w:val="001A64AE"/>
    <w:rsid w:val="001A6B64"/>
    <w:rsid w:val="001B013F"/>
    <w:rsid w:val="001B01B9"/>
    <w:rsid w:val="001B1375"/>
    <w:rsid w:val="001B1A19"/>
    <w:rsid w:val="001B1C4B"/>
    <w:rsid w:val="001B24CB"/>
    <w:rsid w:val="001B2910"/>
    <w:rsid w:val="001B36BF"/>
    <w:rsid w:val="001B3A7D"/>
    <w:rsid w:val="001B4FEC"/>
    <w:rsid w:val="001B5D54"/>
    <w:rsid w:val="001B63FB"/>
    <w:rsid w:val="001B7FE8"/>
    <w:rsid w:val="001C17C5"/>
    <w:rsid w:val="001C31E1"/>
    <w:rsid w:val="001C3F16"/>
    <w:rsid w:val="001C6ED2"/>
    <w:rsid w:val="001C763C"/>
    <w:rsid w:val="001D03E7"/>
    <w:rsid w:val="001D04D4"/>
    <w:rsid w:val="001D0B80"/>
    <w:rsid w:val="001D0C53"/>
    <w:rsid w:val="001D1041"/>
    <w:rsid w:val="001D1082"/>
    <w:rsid w:val="001D1A40"/>
    <w:rsid w:val="001D31EF"/>
    <w:rsid w:val="001D415C"/>
    <w:rsid w:val="001D635F"/>
    <w:rsid w:val="001E0FE7"/>
    <w:rsid w:val="001E1668"/>
    <w:rsid w:val="001E46BD"/>
    <w:rsid w:val="001E52B6"/>
    <w:rsid w:val="001E5BC3"/>
    <w:rsid w:val="001E662E"/>
    <w:rsid w:val="001F0E82"/>
    <w:rsid w:val="001F32BF"/>
    <w:rsid w:val="001F3EC7"/>
    <w:rsid w:val="001F7B34"/>
    <w:rsid w:val="002015C0"/>
    <w:rsid w:val="002051E5"/>
    <w:rsid w:val="00207055"/>
    <w:rsid w:val="00211B9F"/>
    <w:rsid w:val="00214828"/>
    <w:rsid w:val="00215A36"/>
    <w:rsid w:val="0022064A"/>
    <w:rsid w:val="00221691"/>
    <w:rsid w:val="00223CEE"/>
    <w:rsid w:val="00223FC3"/>
    <w:rsid w:val="002308CB"/>
    <w:rsid w:val="0023477F"/>
    <w:rsid w:val="00241DA7"/>
    <w:rsid w:val="0024311F"/>
    <w:rsid w:val="002449D9"/>
    <w:rsid w:val="00250855"/>
    <w:rsid w:val="00251118"/>
    <w:rsid w:val="00251EAE"/>
    <w:rsid w:val="002535F7"/>
    <w:rsid w:val="002541D4"/>
    <w:rsid w:val="0025619B"/>
    <w:rsid w:val="00256B92"/>
    <w:rsid w:val="00256DED"/>
    <w:rsid w:val="00256E08"/>
    <w:rsid w:val="00256E13"/>
    <w:rsid w:val="00256FEE"/>
    <w:rsid w:val="00257797"/>
    <w:rsid w:val="002606AF"/>
    <w:rsid w:val="0026317D"/>
    <w:rsid w:val="0026456C"/>
    <w:rsid w:val="002656B7"/>
    <w:rsid w:val="00265E75"/>
    <w:rsid w:val="00267676"/>
    <w:rsid w:val="00267D92"/>
    <w:rsid w:val="00271BB4"/>
    <w:rsid w:val="00272E91"/>
    <w:rsid w:val="00273303"/>
    <w:rsid w:val="00273BB1"/>
    <w:rsid w:val="00274D17"/>
    <w:rsid w:val="00277F07"/>
    <w:rsid w:val="00280114"/>
    <w:rsid w:val="00280151"/>
    <w:rsid w:val="002829DF"/>
    <w:rsid w:val="00283447"/>
    <w:rsid w:val="002840AC"/>
    <w:rsid w:val="002859B8"/>
    <w:rsid w:val="00286311"/>
    <w:rsid w:val="0029012D"/>
    <w:rsid w:val="00295353"/>
    <w:rsid w:val="00297A33"/>
    <w:rsid w:val="00297EE8"/>
    <w:rsid w:val="002A1642"/>
    <w:rsid w:val="002A55EA"/>
    <w:rsid w:val="002A58B9"/>
    <w:rsid w:val="002A6061"/>
    <w:rsid w:val="002A692E"/>
    <w:rsid w:val="002A73D8"/>
    <w:rsid w:val="002A74DA"/>
    <w:rsid w:val="002A7754"/>
    <w:rsid w:val="002A7A87"/>
    <w:rsid w:val="002B292D"/>
    <w:rsid w:val="002B2976"/>
    <w:rsid w:val="002B650B"/>
    <w:rsid w:val="002B6D5D"/>
    <w:rsid w:val="002B7327"/>
    <w:rsid w:val="002C00F8"/>
    <w:rsid w:val="002C0968"/>
    <w:rsid w:val="002C4DB5"/>
    <w:rsid w:val="002C589C"/>
    <w:rsid w:val="002C7D1A"/>
    <w:rsid w:val="002D11F8"/>
    <w:rsid w:val="002D25F4"/>
    <w:rsid w:val="002D288C"/>
    <w:rsid w:val="002D3781"/>
    <w:rsid w:val="002D4046"/>
    <w:rsid w:val="002D77A8"/>
    <w:rsid w:val="002D7E8F"/>
    <w:rsid w:val="002E2EA6"/>
    <w:rsid w:val="002E5FAC"/>
    <w:rsid w:val="002E7DCF"/>
    <w:rsid w:val="002F0A33"/>
    <w:rsid w:val="002F0FD8"/>
    <w:rsid w:val="002F3700"/>
    <w:rsid w:val="002F3EF5"/>
    <w:rsid w:val="002F402E"/>
    <w:rsid w:val="002F5486"/>
    <w:rsid w:val="002F5A71"/>
    <w:rsid w:val="00302BEA"/>
    <w:rsid w:val="00302E9D"/>
    <w:rsid w:val="003040C5"/>
    <w:rsid w:val="00304D24"/>
    <w:rsid w:val="00305B91"/>
    <w:rsid w:val="00310AB6"/>
    <w:rsid w:val="00310F85"/>
    <w:rsid w:val="00311694"/>
    <w:rsid w:val="003126EB"/>
    <w:rsid w:val="00314E35"/>
    <w:rsid w:val="0032036A"/>
    <w:rsid w:val="00320423"/>
    <w:rsid w:val="00320AEE"/>
    <w:rsid w:val="00321044"/>
    <w:rsid w:val="00331CB0"/>
    <w:rsid w:val="003325B2"/>
    <w:rsid w:val="00333362"/>
    <w:rsid w:val="003334DC"/>
    <w:rsid w:val="0033406C"/>
    <w:rsid w:val="00334898"/>
    <w:rsid w:val="0033489E"/>
    <w:rsid w:val="00335A44"/>
    <w:rsid w:val="00335B50"/>
    <w:rsid w:val="003369F7"/>
    <w:rsid w:val="00337D7E"/>
    <w:rsid w:val="0034000C"/>
    <w:rsid w:val="003420E8"/>
    <w:rsid w:val="00342CFE"/>
    <w:rsid w:val="0034521E"/>
    <w:rsid w:val="00346B38"/>
    <w:rsid w:val="003473B7"/>
    <w:rsid w:val="003509F0"/>
    <w:rsid w:val="00350E60"/>
    <w:rsid w:val="00352F97"/>
    <w:rsid w:val="00353F74"/>
    <w:rsid w:val="003546AC"/>
    <w:rsid w:val="0035543E"/>
    <w:rsid w:val="003559ED"/>
    <w:rsid w:val="0035712B"/>
    <w:rsid w:val="00361197"/>
    <w:rsid w:val="00361595"/>
    <w:rsid w:val="00363208"/>
    <w:rsid w:val="00363E02"/>
    <w:rsid w:val="00364036"/>
    <w:rsid w:val="00365750"/>
    <w:rsid w:val="00367A30"/>
    <w:rsid w:val="00370995"/>
    <w:rsid w:val="003712E2"/>
    <w:rsid w:val="0037175C"/>
    <w:rsid w:val="00374BF3"/>
    <w:rsid w:val="00375193"/>
    <w:rsid w:val="00375CFA"/>
    <w:rsid w:val="0038149F"/>
    <w:rsid w:val="0038301E"/>
    <w:rsid w:val="00383B65"/>
    <w:rsid w:val="00384356"/>
    <w:rsid w:val="0038547B"/>
    <w:rsid w:val="00387321"/>
    <w:rsid w:val="00387AB3"/>
    <w:rsid w:val="00387FF2"/>
    <w:rsid w:val="0039210B"/>
    <w:rsid w:val="0039383E"/>
    <w:rsid w:val="00396233"/>
    <w:rsid w:val="00396DEF"/>
    <w:rsid w:val="00397F7C"/>
    <w:rsid w:val="003A20B3"/>
    <w:rsid w:val="003A3622"/>
    <w:rsid w:val="003A7A63"/>
    <w:rsid w:val="003B14F2"/>
    <w:rsid w:val="003B1548"/>
    <w:rsid w:val="003B1D83"/>
    <w:rsid w:val="003B27BA"/>
    <w:rsid w:val="003B7012"/>
    <w:rsid w:val="003C133D"/>
    <w:rsid w:val="003C5721"/>
    <w:rsid w:val="003C66D1"/>
    <w:rsid w:val="003C73D1"/>
    <w:rsid w:val="003C7A04"/>
    <w:rsid w:val="003C7DFD"/>
    <w:rsid w:val="003D08CC"/>
    <w:rsid w:val="003D462E"/>
    <w:rsid w:val="003E15B6"/>
    <w:rsid w:val="003E3510"/>
    <w:rsid w:val="003E7F65"/>
    <w:rsid w:val="003F0B49"/>
    <w:rsid w:val="003F1902"/>
    <w:rsid w:val="0040251F"/>
    <w:rsid w:val="0040283B"/>
    <w:rsid w:val="00403830"/>
    <w:rsid w:val="00404CA4"/>
    <w:rsid w:val="00406BDD"/>
    <w:rsid w:val="00410270"/>
    <w:rsid w:val="00410339"/>
    <w:rsid w:val="00410389"/>
    <w:rsid w:val="004111F1"/>
    <w:rsid w:val="00411A18"/>
    <w:rsid w:val="00412D82"/>
    <w:rsid w:val="00413591"/>
    <w:rsid w:val="004147AF"/>
    <w:rsid w:val="00417B84"/>
    <w:rsid w:val="00417D02"/>
    <w:rsid w:val="00417D6A"/>
    <w:rsid w:val="004201AD"/>
    <w:rsid w:val="00424EBB"/>
    <w:rsid w:val="00424FC3"/>
    <w:rsid w:val="00427F8C"/>
    <w:rsid w:val="0043086C"/>
    <w:rsid w:val="00430D52"/>
    <w:rsid w:val="00431A65"/>
    <w:rsid w:val="0043230B"/>
    <w:rsid w:val="004364C2"/>
    <w:rsid w:val="004400EB"/>
    <w:rsid w:val="00442654"/>
    <w:rsid w:val="0044451E"/>
    <w:rsid w:val="004448B6"/>
    <w:rsid w:val="00444EE8"/>
    <w:rsid w:val="0044686A"/>
    <w:rsid w:val="004468D2"/>
    <w:rsid w:val="00452928"/>
    <w:rsid w:val="00453713"/>
    <w:rsid w:val="00454060"/>
    <w:rsid w:val="00455801"/>
    <w:rsid w:val="00461291"/>
    <w:rsid w:val="004632A3"/>
    <w:rsid w:val="004722A3"/>
    <w:rsid w:val="00473A83"/>
    <w:rsid w:val="004754BB"/>
    <w:rsid w:val="00475E23"/>
    <w:rsid w:val="00476450"/>
    <w:rsid w:val="00477AD3"/>
    <w:rsid w:val="00477F49"/>
    <w:rsid w:val="00480190"/>
    <w:rsid w:val="004821BF"/>
    <w:rsid w:val="00482377"/>
    <w:rsid w:val="00485B7D"/>
    <w:rsid w:val="0048764F"/>
    <w:rsid w:val="00487698"/>
    <w:rsid w:val="00491C8C"/>
    <w:rsid w:val="004921B5"/>
    <w:rsid w:val="00492F1C"/>
    <w:rsid w:val="00494047"/>
    <w:rsid w:val="00495FAD"/>
    <w:rsid w:val="00496098"/>
    <w:rsid w:val="004A1E3D"/>
    <w:rsid w:val="004A21FE"/>
    <w:rsid w:val="004A2E7A"/>
    <w:rsid w:val="004A31E6"/>
    <w:rsid w:val="004A414A"/>
    <w:rsid w:val="004A59FF"/>
    <w:rsid w:val="004A7185"/>
    <w:rsid w:val="004B05C9"/>
    <w:rsid w:val="004B080A"/>
    <w:rsid w:val="004B2AB8"/>
    <w:rsid w:val="004B347E"/>
    <w:rsid w:val="004B469D"/>
    <w:rsid w:val="004B5D04"/>
    <w:rsid w:val="004C1146"/>
    <w:rsid w:val="004C1E3E"/>
    <w:rsid w:val="004C4C78"/>
    <w:rsid w:val="004C7369"/>
    <w:rsid w:val="004C7CBB"/>
    <w:rsid w:val="004D025A"/>
    <w:rsid w:val="004D07B7"/>
    <w:rsid w:val="004D1D4D"/>
    <w:rsid w:val="004D2B6A"/>
    <w:rsid w:val="004D3F7A"/>
    <w:rsid w:val="004D64B4"/>
    <w:rsid w:val="004D7A49"/>
    <w:rsid w:val="004E0153"/>
    <w:rsid w:val="004E0AFA"/>
    <w:rsid w:val="004E2CDC"/>
    <w:rsid w:val="004E3AD5"/>
    <w:rsid w:val="004E5D72"/>
    <w:rsid w:val="004E64B0"/>
    <w:rsid w:val="004E69E0"/>
    <w:rsid w:val="004E7D8A"/>
    <w:rsid w:val="004F0D02"/>
    <w:rsid w:val="004F1616"/>
    <w:rsid w:val="004F1BC7"/>
    <w:rsid w:val="004F20DE"/>
    <w:rsid w:val="004F2999"/>
    <w:rsid w:val="004F3DFD"/>
    <w:rsid w:val="004F4361"/>
    <w:rsid w:val="004F5496"/>
    <w:rsid w:val="004F5FDE"/>
    <w:rsid w:val="004F6529"/>
    <w:rsid w:val="005027B9"/>
    <w:rsid w:val="0050293E"/>
    <w:rsid w:val="005032C1"/>
    <w:rsid w:val="005039EC"/>
    <w:rsid w:val="00504030"/>
    <w:rsid w:val="00504779"/>
    <w:rsid w:val="005063D6"/>
    <w:rsid w:val="0050643F"/>
    <w:rsid w:val="00506F8F"/>
    <w:rsid w:val="00510F86"/>
    <w:rsid w:val="00511EED"/>
    <w:rsid w:val="005122A6"/>
    <w:rsid w:val="00512981"/>
    <w:rsid w:val="00513117"/>
    <w:rsid w:val="005135E6"/>
    <w:rsid w:val="0051477B"/>
    <w:rsid w:val="00514F0E"/>
    <w:rsid w:val="00520939"/>
    <w:rsid w:val="0052310E"/>
    <w:rsid w:val="00523365"/>
    <w:rsid w:val="005254C0"/>
    <w:rsid w:val="00525A36"/>
    <w:rsid w:val="00525F08"/>
    <w:rsid w:val="00530A1F"/>
    <w:rsid w:val="005359A0"/>
    <w:rsid w:val="005361AE"/>
    <w:rsid w:val="005378CF"/>
    <w:rsid w:val="005409EB"/>
    <w:rsid w:val="005414D5"/>
    <w:rsid w:val="00541A52"/>
    <w:rsid w:val="00541D2A"/>
    <w:rsid w:val="00542BF7"/>
    <w:rsid w:val="0054374B"/>
    <w:rsid w:val="0054400A"/>
    <w:rsid w:val="00544961"/>
    <w:rsid w:val="00547EAA"/>
    <w:rsid w:val="00552051"/>
    <w:rsid w:val="00553B36"/>
    <w:rsid w:val="00554E00"/>
    <w:rsid w:val="00554FAF"/>
    <w:rsid w:val="00560441"/>
    <w:rsid w:val="00560647"/>
    <w:rsid w:val="0056117F"/>
    <w:rsid w:val="00562243"/>
    <w:rsid w:val="005645B9"/>
    <w:rsid w:val="0056518F"/>
    <w:rsid w:val="0056561F"/>
    <w:rsid w:val="005677ED"/>
    <w:rsid w:val="00571159"/>
    <w:rsid w:val="005712CE"/>
    <w:rsid w:val="0057290E"/>
    <w:rsid w:val="005750A8"/>
    <w:rsid w:val="00576360"/>
    <w:rsid w:val="00581426"/>
    <w:rsid w:val="00583B3C"/>
    <w:rsid w:val="00584C61"/>
    <w:rsid w:val="00585F56"/>
    <w:rsid w:val="00586F58"/>
    <w:rsid w:val="00587F50"/>
    <w:rsid w:val="005914C1"/>
    <w:rsid w:val="0059169A"/>
    <w:rsid w:val="00591EED"/>
    <w:rsid w:val="0059732F"/>
    <w:rsid w:val="005A1262"/>
    <w:rsid w:val="005A2973"/>
    <w:rsid w:val="005A2DC1"/>
    <w:rsid w:val="005A4F40"/>
    <w:rsid w:val="005A6683"/>
    <w:rsid w:val="005B005C"/>
    <w:rsid w:val="005B0A6F"/>
    <w:rsid w:val="005B18BE"/>
    <w:rsid w:val="005B1BD8"/>
    <w:rsid w:val="005B1DF7"/>
    <w:rsid w:val="005B250C"/>
    <w:rsid w:val="005B2620"/>
    <w:rsid w:val="005B776D"/>
    <w:rsid w:val="005C0262"/>
    <w:rsid w:val="005C1D7A"/>
    <w:rsid w:val="005C409A"/>
    <w:rsid w:val="005C429F"/>
    <w:rsid w:val="005C47DE"/>
    <w:rsid w:val="005C5860"/>
    <w:rsid w:val="005C5B18"/>
    <w:rsid w:val="005C64BF"/>
    <w:rsid w:val="005D28A9"/>
    <w:rsid w:val="005D2FE0"/>
    <w:rsid w:val="005D32C8"/>
    <w:rsid w:val="005D3B45"/>
    <w:rsid w:val="005D43AD"/>
    <w:rsid w:val="005D4FFB"/>
    <w:rsid w:val="005D5F18"/>
    <w:rsid w:val="005D731C"/>
    <w:rsid w:val="005D7853"/>
    <w:rsid w:val="005D79CA"/>
    <w:rsid w:val="005E153D"/>
    <w:rsid w:val="005E1F93"/>
    <w:rsid w:val="005E2B22"/>
    <w:rsid w:val="005E32B8"/>
    <w:rsid w:val="005E3365"/>
    <w:rsid w:val="005E3424"/>
    <w:rsid w:val="005E4017"/>
    <w:rsid w:val="005E494E"/>
    <w:rsid w:val="005F01EF"/>
    <w:rsid w:val="005F16C2"/>
    <w:rsid w:val="005F2F83"/>
    <w:rsid w:val="005F718B"/>
    <w:rsid w:val="00600088"/>
    <w:rsid w:val="006002C4"/>
    <w:rsid w:val="006020D3"/>
    <w:rsid w:val="006020EC"/>
    <w:rsid w:val="00602AA7"/>
    <w:rsid w:val="006044DE"/>
    <w:rsid w:val="00604FDE"/>
    <w:rsid w:val="00607CB2"/>
    <w:rsid w:val="006119FB"/>
    <w:rsid w:val="006126C7"/>
    <w:rsid w:val="00612F0B"/>
    <w:rsid w:val="00613DD1"/>
    <w:rsid w:val="006203C8"/>
    <w:rsid w:val="00620AFF"/>
    <w:rsid w:val="00625A87"/>
    <w:rsid w:val="00625EE5"/>
    <w:rsid w:val="00627A60"/>
    <w:rsid w:val="0063162E"/>
    <w:rsid w:val="00631900"/>
    <w:rsid w:val="00632F38"/>
    <w:rsid w:val="006344A1"/>
    <w:rsid w:val="0063685B"/>
    <w:rsid w:val="00640CA0"/>
    <w:rsid w:val="00640F75"/>
    <w:rsid w:val="00642109"/>
    <w:rsid w:val="006445FA"/>
    <w:rsid w:val="00646143"/>
    <w:rsid w:val="00646845"/>
    <w:rsid w:val="00646ADE"/>
    <w:rsid w:val="00647FDE"/>
    <w:rsid w:val="006500F4"/>
    <w:rsid w:val="00650E81"/>
    <w:rsid w:val="00652496"/>
    <w:rsid w:val="00653ED7"/>
    <w:rsid w:val="00654031"/>
    <w:rsid w:val="00656219"/>
    <w:rsid w:val="00656E96"/>
    <w:rsid w:val="00663A69"/>
    <w:rsid w:val="00663B0C"/>
    <w:rsid w:val="00664B4F"/>
    <w:rsid w:val="0066674C"/>
    <w:rsid w:val="00672DFF"/>
    <w:rsid w:val="006749EA"/>
    <w:rsid w:val="00674ABA"/>
    <w:rsid w:val="0067548A"/>
    <w:rsid w:val="006821D3"/>
    <w:rsid w:val="00682D13"/>
    <w:rsid w:val="00683DD0"/>
    <w:rsid w:val="00684929"/>
    <w:rsid w:val="00685B53"/>
    <w:rsid w:val="00685FCE"/>
    <w:rsid w:val="00686EB0"/>
    <w:rsid w:val="00691305"/>
    <w:rsid w:val="00694674"/>
    <w:rsid w:val="00694CBF"/>
    <w:rsid w:val="00696742"/>
    <w:rsid w:val="006974F6"/>
    <w:rsid w:val="006A03D6"/>
    <w:rsid w:val="006A0EB5"/>
    <w:rsid w:val="006A2E0E"/>
    <w:rsid w:val="006A3DC5"/>
    <w:rsid w:val="006A53B7"/>
    <w:rsid w:val="006A54CC"/>
    <w:rsid w:val="006A5710"/>
    <w:rsid w:val="006B084E"/>
    <w:rsid w:val="006B429A"/>
    <w:rsid w:val="006B5C52"/>
    <w:rsid w:val="006B61D2"/>
    <w:rsid w:val="006B7CB5"/>
    <w:rsid w:val="006C05CF"/>
    <w:rsid w:val="006C08B7"/>
    <w:rsid w:val="006C2AA0"/>
    <w:rsid w:val="006C32E7"/>
    <w:rsid w:val="006C6820"/>
    <w:rsid w:val="006C6A25"/>
    <w:rsid w:val="006C75D3"/>
    <w:rsid w:val="006D6C9F"/>
    <w:rsid w:val="006D7335"/>
    <w:rsid w:val="006E156E"/>
    <w:rsid w:val="006E1AB0"/>
    <w:rsid w:val="006E1ABA"/>
    <w:rsid w:val="006E2879"/>
    <w:rsid w:val="006E339D"/>
    <w:rsid w:val="006E358D"/>
    <w:rsid w:val="006E3B1C"/>
    <w:rsid w:val="006E5AC0"/>
    <w:rsid w:val="006E7C71"/>
    <w:rsid w:val="006F2BBC"/>
    <w:rsid w:val="006F3FE5"/>
    <w:rsid w:val="006F45BF"/>
    <w:rsid w:val="006F500C"/>
    <w:rsid w:val="006F522E"/>
    <w:rsid w:val="006F63DC"/>
    <w:rsid w:val="006F6793"/>
    <w:rsid w:val="00700953"/>
    <w:rsid w:val="007015CB"/>
    <w:rsid w:val="00704678"/>
    <w:rsid w:val="00705324"/>
    <w:rsid w:val="00705A7A"/>
    <w:rsid w:val="007060C6"/>
    <w:rsid w:val="00706823"/>
    <w:rsid w:val="00706D46"/>
    <w:rsid w:val="00706F69"/>
    <w:rsid w:val="00710711"/>
    <w:rsid w:val="00713188"/>
    <w:rsid w:val="00717DCE"/>
    <w:rsid w:val="00717EFD"/>
    <w:rsid w:val="00717FE3"/>
    <w:rsid w:val="00720CEB"/>
    <w:rsid w:val="007227FF"/>
    <w:rsid w:val="0073043B"/>
    <w:rsid w:val="00731784"/>
    <w:rsid w:val="0073240C"/>
    <w:rsid w:val="00733C80"/>
    <w:rsid w:val="0073467F"/>
    <w:rsid w:val="00735696"/>
    <w:rsid w:val="00735709"/>
    <w:rsid w:val="00735B3D"/>
    <w:rsid w:val="00737168"/>
    <w:rsid w:val="00742BB9"/>
    <w:rsid w:val="00744460"/>
    <w:rsid w:val="00744BE0"/>
    <w:rsid w:val="00746ADB"/>
    <w:rsid w:val="00751645"/>
    <w:rsid w:val="00752E5C"/>
    <w:rsid w:val="0075486A"/>
    <w:rsid w:val="00756BEB"/>
    <w:rsid w:val="007571EA"/>
    <w:rsid w:val="0076039F"/>
    <w:rsid w:val="007603B5"/>
    <w:rsid w:val="00761BB6"/>
    <w:rsid w:val="00762F2C"/>
    <w:rsid w:val="00775E31"/>
    <w:rsid w:val="007764BF"/>
    <w:rsid w:val="00777606"/>
    <w:rsid w:val="0078186C"/>
    <w:rsid w:val="007832A4"/>
    <w:rsid w:val="007839B5"/>
    <w:rsid w:val="00785E0E"/>
    <w:rsid w:val="007876A7"/>
    <w:rsid w:val="00787FD9"/>
    <w:rsid w:val="00793B8A"/>
    <w:rsid w:val="007955D2"/>
    <w:rsid w:val="00796995"/>
    <w:rsid w:val="00796BC3"/>
    <w:rsid w:val="00797D4E"/>
    <w:rsid w:val="007A00F8"/>
    <w:rsid w:val="007A0751"/>
    <w:rsid w:val="007A07D3"/>
    <w:rsid w:val="007A2909"/>
    <w:rsid w:val="007A2BA8"/>
    <w:rsid w:val="007A3A12"/>
    <w:rsid w:val="007A48F7"/>
    <w:rsid w:val="007A710B"/>
    <w:rsid w:val="007B2BB4"/>
    <w:rsid w:val="007B2F7A"/>
    <w:rsid w:val="007B36FC"/>
    <w:rsid w:val="007B53C3"/>
    <w:rsid w:val="007B5DDD"/>
    <w:rsid w:val="007B6012"/>
    <w:rsid w:val="007B6E06"/>
    <w:rsid w:val="007B78FC"/>
    <w:rsid w:val="007B7BCE"/>
    <w:rsid w:val="007C0D6A"/>
    <w:rsid w:val="007C23AA"/>
    <w:rsid w:val="007C5916"/>
    <w:rsid w:val="007C69D4"/>
    <w:rsid w:val="007C74D1"/>
    <w:rsid w:val="007C7565"/>
    <w:rsid w:val="007C79C8"/>
    <w:rsid w:val="007C7E0C"/>
    <w:rsid w:val="007D0D63"/>
    <w:rsid w:val="007D3775"/>
    <w:rsid w:val="007D42E2"/>
    <w:rsid w:val="007D47F5"/>
    <w:rsid w:val="007D5108"/>
    <w:rsid w:val="007D6EE5"/>
    <w:rsid w:val="007D7674"/>
    <w:rsid w:val="007E0018"/>
    <w:rsid w:val="007E2F4A"/>
    <w:rsid w:val="007E2F5E"/>
    <w:rsid w:val="007E3988"/>
    <w:rsid w:val="007E5CA0"/>
    <w:rsid w:val="007E7283"/>
    <w:rsid w:val="007F04C6"/>
    <w:rsid w:val="007F1CC0"/>
    <w:rsid w:val="007F301D"/>
    <w:rsid w:val="007F3EA9"/>
    <w:rsid w:val="007F6095"/>
    <w:rsid w:val="007F6D8B"/>
    <w:rsid w:val="007F7C70"/>
    <w:rsid w:val="00801202"/>
    <w:rsid w:val="00801CA7"/>
    <w:rsid w:val="0080307F"/>
    <w:rsid w:val="00803093"/>
    <w:rsid w:val="00803D71"/>
    <w:rsid w:val="008042BA"/>
    <w:rsid w:val="008052D8"/>
    <w:rsid w:val="00810F42"/>
    <w:rsid w:val="00813B10"/>
    <w:rsid w:val="00813D6B"/>
    <w:rsid w:val="00821F92"/>
    <w:rsid w:val="008227A1"/>
    <w:rsid w:val="00822916"/>
    <w:rsid w:val="00822C1A"/>
    <w:rsid w:val="00824931"/>
    <w:rsid w:val="00825B28"/>
    <w:rsid w:val="00826945"/>
    <w:rsid w:val="008276A2"/>
    <w:rsid w:val="00830AFC"/>
    <w:rsid w:val="0083237D"/>
    <w:rsid w:val="00832610"/>
    <w:rsid w:val="00833A7F"/>
    <w:rsid w:val="00835C38"/>
    <w:rsid w:val="008364D2"/>
    <w:rsid w:val="008369CB"/>
    <w:rsid w:val="00836DB5"/>
    <w:rsid w:val="00840DB5"/>
    <w:rsid w:val="00844730"/>
    <w:rsid w:val="00844965"/>
    <w:rsid w:val="00845186"/>
    <w:rsid w:val="00847275"/>
    <w:rsid w:val="00847568"/>
    <w:rsid w:val="0084780A"/>
    <w:rsid w:val="00847AE6"/>
    <w:rsid w:val="008542D1"/>
    <w:rsid w:val="00854896"/>
    <w:rsid w:val="00856493"/>
    <w:rsid w:val="00856882"/>
    <w:rsid w:val="00857714"/>
    <w:rsid w:val="00857872"/>
    <w:rsid w:val="0086104D"/>
    <w:rsid w:val="008628DE"/>
    <w:rsid w:val="00862E34"/>
    <w:rsid w:val="00863193"/>
    <w:rsid w:val="0086369E"/>
    <w:rsid w:val="00863747"/>
    <w:rsid w:val="00865B92"/>
    <w:rsid w:val="00867A15"/>
    <w:rsid w:val="008703E8"/>
    <w:rsid w:val="00870886"/>
    <w:rsid w:val="00870DB3"/>
    <w:rsid w:val="008736B4"/>
    <w:rsid w:val="00873DC0"/>
    <w:rsid w:val="008757BB"/>
    <w:rsid w:val="00875E08"/>
    <w:rsid w:val="00877365"/>
    <w:rsid w:val="0087778E"/>
    <w:rsid w:val="008778E3"/>
    <w:rsid w:val="00881DF9"/>
    <w:rsid w:val="008824DF"/>
    <w:rsid w:val="008827EC"/>
    <w:rsid w:val="00882DDA"/>
    <w:rsid w:val="00885774"/>
    <w:rsid w:val="00887375"/>
    <w:rsid w:val="0089043D"/>
    <w:rsid w:val="008906FC"/>
    <w:rsid w:val="0089149B"/>
    <w:rsid w:val="00892D31"/>
    <w:rsid w:val="00893719"/>
    <w:rsid w:val="00893B18"/>
    <w:rsid w:val="00895342"/>
    <w:rsid w:val="00895F88"/>
    <w:rsid w:val="008965F0"/>
    <w:rsid w:val="00896865"/>
    <w:rsid w:val="008A3654"/>
    <w:rsid w:val="008A45C0"/>
    <w:rsid w:val="008A4E4A"/>
    <w:rsid w:val="008A62E3"/>
    <w:rsid w:val="008A7EB9"/>
    <w:rsid w:val="008B26E2"/>
    <w:rsid w:val="008B2D89"/>
    <w:rsid w:val="008B46AF"/>
    <w:rsid w:val="008B4AB1"/>
    <w:rsid w:val="008B4FFD"/>
    <w:rsid w:val="008B52F8"/>
    <w:rsid w:val="008B5565"/>
    <w:rsid w:val="008B564D"/>
    <w:rsid w:val="008B6D5B"/>
    <w:rsid w:val="008C066C"/>
    <w:rsid w:val="008C1114"/>
    <w:rsid w:val="008C218E"/>
    <w:rsid w:val="008C5ABD"/>
    <w:rsid w:val="008C6B12"/>
    <w:rsid w:val="008D04BB"/>
    <w:rsid w:val="008D128D"/>
    <w:rsid w:val="008D277C"/>
    <w:rsid w:val="008D42F4"/>
    <w:rsid w:val="008D640E"/>
    <w:rsid w:val="008D74EA"/>
    <w:rsid w:val="008D7C08"/>
    <w:rsid w:val="008D7F90"/>
    <w:rsid w:val="008E1728"/>
    <w:rsid w:val="008E3EBE"/>
    <w:rsid w:val="008E467C"/>
    <w:rsid w:val="008E7C46"/>
    <w:rsid w:val="008F26CA"/>
    <w:rsid w:val="008F3006"/>
    <w:rsid w:val="008F74C4"/>
    <w:rsid w:val="00900050"/>
    <w:rsid w:val="00900CCC"/>
    <w:rsid w:val="00900DE7"/>
    <w:rsid w:val="009023A0"/>
    <w:rsid w:val="00903669"/>
    <w:rsid w:val="00904F69"/>
    <w:rsid w:val="00904F86"/>
    <w:rsid w:val="00906768"/>
    <w:rsid w:val="00906F6B"/>
    <w:rsid w:val="009079B1"/>
    <w:rsid w:val="00907A36"/>
    <w:rsid w:val="00911AC8"/>
    <w:rsid w:val="00912932"/>
    <w:rsid w:val="00912CAE"/>
    <w:rsid w:val="0091387D"/>
    <w:rsid w:val="00914CC9"/>
    <w:rsid w:val="00916243"/>
    <w:rsid w:val="009169B3"/>
    <w:rsid w:val="0091772B"/>
    <w:rsid w:val="00917E62"/>
    <w:rsid w:val="00920A02"/>
    <w:rsid w:val="0092352D"/>
    <w:rsid w:val="0092392A"/>
    <w:rsid w:val="00926737"/>
    <w:rsid w:val="00926BE1"/>
    <w:rsid w:val="00927B66"/>
    <w:rsid w:val="00930ABB"/>
    <w:rsid w:val="00931148"/>
    <w:rsid w:val="0093218A"/>
    <w:rsid w:val="00932B14"/>
    <w:rsid w:val="009403EB"/>
    <w:rsid w:val="00942A23"/>
    <w:rsid w:val="00944D31"/>
    <w:rsid w:val="00944E9B"/>
    <w:rsid w:val="00945944"/>
    <w:rsid w:val="0094632D"/>
    <w:rsid w:val="009516FA"/>
    <w:rsid w:val="00956469"/>
    <w:rsid w:val="009571B8"/>
    <w:rsid w:val="00960B1B"/>
    <w:rsid w:val="009634D7"/>
    <w:rsid w:val="00963F41"/>
    <w:rsid w:val="009649EA"/>
    <w:rsid w:val="00964F7B"/>
    <w:rsid w:val="00965527"/>
    <w:rsid w:val="00967DB8"/>
    <w:rsid w:val="00970546"/>
    <w:rsid w:val="00970900"/>
    <w:rsid w:val="009717E6"/>
    <w:rsid w:val="0097194C"/>
    <w:rsid w:val="00971BB5"/>
    <w:rsid w:val="00971CAF"/>
    <w:rsid w:val="00973E21"/>
    <w:rsid w:val="009749B3"/>
    <w:rsid w:val="00975322"/>
    <w:rsid w:val="009755FB"/>
    <w:rsid w:val="00976029"/>
    <w:rsid w:val="0097618A"/>
    <w:rsid w:val="0097655E"/>
    <w:rsid w:val="00981E55"/>
    <w:rsid w:val="00982672"/>
    <w:rsid w:val="00982827"/>
    <w:rsid w:val="009862F8"/>
    <w:rsid w:val="0099060E"/>
    <w:rsid w:val="00994931"/>
    <w:rsid w:val="00996C4C"/>
    <w:rsid w:val="00997323"/>
    <w:rsid w:val="009977CF"/>
    <w:rsid w:val="009A09DC"/>
    <w:rsid w:val="009A0EA8"/>
    <w:rsid w:val="009A1B99"/>
    <w:rsid w:val="009A2C8F"/>
    <w:rsid w:val="009A4AC1"/>
    <w:rsid w:val="009A63C9"/>
    <w:rsid w:val="009B1018"/>
    <w:rsid w:val="009B13AB"/>
    <w:rsid w:val="009B495A"/>
    <w:rsid w:val="009B4B9B"/>
    <w:rsid w:val="009B6211"/>
    <w:rsid w:val="009C2956"/>
    <w:rsid w:val="009C3346"/>
    <w:rsid w:val="009C56F1"/>
    <w:rsid w:val="009C6488"/>
    <w:rsid w:val="009C70C6"/>
    <w:rsid w:val="009C79D5"/>
    <w:rsid w:val="009C7C22"/>
    <w:rsid w:val="009D189A"/>
    <w:rsid w:val="009D1AFA"/>
    <w:rsid w:val="009D3E1F"/>
    <w:rsid w:val="009D5B1C"/>
    <w:rsid w:val="009D6787"/>
    <w:rsid w:val="009D6BF1"/>
    <w:rsid w:val="009E3DA2"/>
    <w:rsid w:val="009E4B13"/>
    <w:rsid w:val="009E59D4"/>
    <w:rsid w:val="009E5FF8"/>
    <w:rsid w:val="009E701C"/>
    <w:rsid w:val="009E719B"/>
    <w:rsid w:val="009E7BCA"/>
    <w:rsid w:val="009F06AD"/>
    <w:rsid w:val="009F15BD"/>
    <w:rsid w:val="009F2D99"/>
    <w:rsid w:val="009F3271"/>
    <w:rsid w:val="009F7453"/>
    <w:rsid w:val="00A0120B"/>
    <w:rsid w:val="00A01FA2"/>
    <w:rsid w:val="00A02C8D"/>
    <w:rsid w:val="00A04865"/>
    <w:rsid w:val="00A05D0A"/>
    <w:rsid w:val="00A071F9"/>
    <w:rsid w:val="00A07D53"/>
    <w:rsid w:val="00A07DE6"/>
    <w:rsid w:val="00A10933"/>
    <w:rsid w:val="00A1113B"/>
    <w:rsid w:val="00A11F68"/>
    <w:rsid w:val="00A134CA"/>
    <w:rsid w:val="00A136FD"/>
    <w:rsid w:val="00A13D89"/>
    <w:rsid w:val="00A15CBA"/>
    <w:rsid w:val="00A16189"/>
    <w:rsid w:val="00A16B94"/>
    <w:rsid w:val="00A2009A"/>
    <w:rsid w:val="00A2123F"/>
    <w:rsid w:val="00A2155B"/>
    <w:rsid w:val="00A21B75"/>
    <w:rsid w:val="00A22996"/>
    <w:rsid w:val="00A238A3"/>
    <w:rsid w:val="00A2394E"/>
    <w:rsid w:val="00A25B67"/>
    <w:rsid w:val="00A25B9C"/>
    <w:rsid w:val="00A25E9C"/>
    <w:rsid w:val="00A26536"/>
    <w:rsid w:val="00A26B2A"/>
    <w:rsid w:val="00A2787D"/>
    <w:rsid w:val="00A27E9D"/>
    <w:rsid w:val="00A3133B"/>
    <w:rsid w:val="00A32D47"/>
    <w:rsid w:val="00A32F30"/>
    <w:rsid w:val="00A33643"/>
    <w:rsid w:val="00A33BF6"/>
    <w:rsid w:val="00A37242"/>
    <w:rsid w:val="00A409C2"/>
    <w:rsid w:val="00A417AE"/>
    <w:rsid w:val="00A42AF5"/>
    <w:rsid w:val="00A430EF"/>
    <w:rsid w:val="00A45425"/>
    <w:rsid w:val="00A4572B"/>
    <w:rsid w:val="00A459AE"/>
    <w:rsid w:val="00A46F8D"/>
    <w:rsid w:val="00A51104"/>
    <w:rsid w:val="00A552BF"/>
    <w:rsid w:val="00A55456"/>
    <w:rsid w:val="00A60AC4"/>
    <w:rsid w:val="00A60C19"/>
    <w:rsid w:val="00A61B7C"/>
    <w:rsid w:val="00A63F95"/>
    <w:rsid w:val="00A64B2A"/>
    <w:rsid w:val="00A65FF1"/>
    <w:rsid w:val="00A66279"/>
    <w:rsid w:val="00A703A2"/>
    <w:rsid w:val="00A7143F"/>
    <w:rsid w:val="00A72F82"/>
    <w:rsid w:val="00A73AF6"/>
    <w:rsid w:val="00A74D7C"/>
    <w:rsid w:val="00A75E78"/>
    <w:rsid w:val="00A775E5"/>
    <w:rsid w:val="00A81921"/>
    <w:rsid w:val="00A821D0"/>
    <w:rsid w:val="00A82324"/>
    <w:rsid w:val="00A82462"/>
    <w:rsid w:val="00A8261C"/>
    <w:rsid w:val="00A82C54"/>
    <w:rsid w:val="00A834D4"/>
    <w:rsid w:val="00A84C06"/>
    <w:rsid w:val="00A92C11"/>
    <w:rsid w:val="00A92F00"/>
    <w:rsid w:val="00A954FF"/>
    <w:rsid w:val="00A956DD"/>
    <w:rsid w:val="00A96E91"/>
    <w:rsid w:val="00A97055"/>
    <w:rsid w:val="00AA1F69"/>
    <w:rsid w:val="00AA3B78"/>
    <w:rsid w:val="00AA5B00"/>
    <w:rsid w:val="00AA5D0B"/>
    <w:rsid w:val="00AA5E6C"/>
    <w:rsid w:val="00AA6F42"/>
    <w:rsid w:val="00AA7BF9"/>
    <w:rsid w:val="00AB1AC0"/>
    <w:rsid w:val="00AB4BCC"/>
    <w:rsid w:val="00AB55F9"/>
    <w:rsid w:val="00AB5964"/>
    <w:rsid w:val="00AB6083"/>
    <w:rsid w:val="00AC1337"/>
    <w:rsid w:val="00AC1831"/>
    <w:rsid w:val="00AC2C70"/>
    <w:rsid w:val="00AC4CD2"/>
    <w:rsid w:val="00AC52EC"/>
    <w:rsid w:val="00AC53B0"/>
    <w:rsid w:val="00AC7B20"/>
    <w:rsid w:val="00AD0710"/>
    <w:rsid w:val="00AD100C"/>
    <w:rsid w:val="00AD1B26"/>
    <w:rsid w:val="00AD6E09"/>
    <w:rsid w:val="00AD796A"/>
    <w:rsid w:val="00AD7A0B"/>
    <w:rsid w:val="00AE0D6C"/>
    <w:rsid w:val="00AE331B"/>
    <w:rsid w:val="00AE6A4D"/>
    <w:rsid w:val="00AE75A7"/>
    <w:rsid w:val="00AF0226"/>
    <w:rsid w:val="00AF0E7F"/>
    <w:rsid w:val="00AF1181"/>
    <w:rsid w:val="00AF15F1"/>
    <w:rsid w:val="00AF161E"/>
    <w:rsid w:val="00AF1657"/>
    <w:rsid w:val="00AF26EB"/>
    <w:rsid w:val="00AF3CD9"/>
    <w:rsid w:val="00AF52E4"/>
    <w:rsid w:val="00AF716E"/>
    <w:rsid w:val="00B0097A"/>
    <w:rsid w:val="00B02839"/>
    <w:rsid w:val="00B044F6"/>
    <w:rsid w:val="00B04FEF"/>
    <w:rsid w:val="00B05177"/>
    <w:rsid w:val="00B0650E"/>
    <w:rsid w:val="00B076FB"/>
    <w:rsid w:val="00B07B62"/>
    <w:rsid w:val="00B10269"/>
    <w:rsid w:val="00B10FCF"/>
    <w:rsid w:val="00B11A49"/>
    <w:rsid w:val="00B12D25"/>
    <w:rsid w:val="00B13C74"/>
    <w:rsid w:val="00B15951"/>
    <w:rsid w:val="00B208DF"/>
    <w:rsid w:val="00B2520D"/>
    <w:rsid w:val="00B34041"/>
    <w:rsid w:val="00B43386"/>
    <w:rsid w:val="00B44F8B"/>
    <w:rsid w:val="00B46152"/>
    <w:rsid w:val="00B47517"/>
    <w:rsid w:val="00B50106"/>
    <w:rsid w:val="00B51517"/>
    <w:rsid w:val="00B5163D"/>
    <w:rsid w:val="00B55056"/>
    <w:rsid w:val="00B57A71"/>
    <w:rsid w:val="00B61D68"/>
    <w:rsid w:val="00B624F1"/>
    <w:rsid w:val="00B651F2"/>
    <w:rsid w:val="00B658A8"/>
    <w:rsid w:val="00B660F7"/>
    <w:rsid w:val="00B70F3E"/>
    <w:rsid w:val="00B71A33"/>
    <w:rsid w:val="00B72095"/>
    <w:rsid w:val="00B76591"/>
    <w:rsid w:val="00B801BA"/>
    <w:rsid w:val="00B858B5"/>
    <w:rsid w:val="00B92D62"/>
    <w:rsid w:val="00B95133"/>
    <w:rsid w:val="00B95345"/>
    <w:rsid w:val="00B95CAC"/>
    <w:rsid w:val="00BA0845"/>
    <w:rsid w:val="00BA3472"/>
    <w:rsid w:val="00BA63CD"/>
    <w:rsid w:val="00BA743D"/>
    <w:rsid w:val="00BB1E9C"/>
    <w:rsid w:val="00BB26F9"/>
    <w:rsid w:val="00BB2CC2"/>
    <w:rsid w:val="00BB419A"/>
    <w:rsid w:val="00BB68AD"/>
    <w:rsid w:val="00BB6EB7"/>
    <w:rsid w:val="00BC14B9"/>
    <w:rsid w:val="00BC1979"/>
    <w:rsid w:val="00BC2D91"/>
    <w:rsid w:val="00BC37F8"/>
    <w:rsid w:val="00BC3DAB"/>
    <w:rsid w:val="00BC3ECC"/>
    <w:rsid w:val="00BC4CB2"/>
    <w:rsid w:val="00BC51DF"/>
    <w:rsid w:val="00BC5FA2"/>
    <w:rsid w:val="00BC625F"/>
    <w:rsid w:val="00BC6F22"/>
    <w:rsid w:val="00BC7116"/>
    <w:rsid w:val="00BC74DF"/>
    <w:rsid w:val="00BC77A7"/>
    <w:rsid w:val="00BC7F9A"/>
    <w:rsid w:val="00BD0629"/>
    <w:rsid w:val="00BE01C5"/>
    <w:rsid w:val="00BE0883"/>
    <w:rsid w:val="00BE0F12"/>
    <w:rsid w:val="00BE301A"/>
    <w:rsid w:val="00BE34CA"/>
    <w:rsid w:val="00BE5008"/>
    <w:rsid w:val="00BE67DB"/>
    <w:rsid w:val="00BE72B2"/>
    <w:rsid w:val="00BF067B"/>
    <w:rsid w:val="00BF0EC4"/>
    <w:rsid w:val="00BF117E"/>
    <w:rsid w:val="00BF134E"/>
    <w:rsid w:val="00BF2BCB"/>
    <w:rsid w:val="00BF5084"/>
    <w:rsid w:val="00BF5438"/>
    <w:rsid w:val="00BF54DC"/>
    <w:rsid w:val="00BF634E"/>
    <w:rsid w:val="00BF682F"/>
    <w:rsid w:val="00BF6B03"/>
    <w:rsid w:val="00BF6FBE"/>
    <w:rsid w:val="00BF72F2"/>
    <w:rsid w:val="00BF72F6"/>
    <w:rsid w:val="00BF7F43"/>
    <w:rsid w:val="00C012DA"/>
    <w:rsid w:val="00C01EF9"/>
    <w:rsid w:val="00C02944"/>
    <w:rsid w:val="00C031EC"/>
    <w:rsid w:val="00C0474B"/>
    <w:rsid w:val="00C04767"/>
    <w:rsid w:val="00C06806"/>
    <w:rsid w:val="00C10748"/>
    <w:rsid w:val="00C1404E"/>
    <w:rsid w:val="00C140BF"/>
    <w:rsid w:val="00C158F5"/>
    <w:rsid w:val="00C16201"/>
    <w:rsid w:val="00C1759F"/>
    <w:rsid w:val="00C222CE"/>
    <w:rsid w:val="00C24560"/>
    <w:rsid w:val="00C2476F"/>
    <w:rsid w:val="00C25163"/>
    <w:rsid w:val="00C25FD1"/>
    <w:rsid w:val="00C273BD"/>
    <w:rsid w:val="00C31ADF"/>
    <w:rsid w:val="00C32440"/>
    <w:rsid w:val="00C33DDA"/>
    <w:rsid w:val="00C34AF5"/>
    <w:rsid w:val="00C34BFA"/>
    <w:rsid w:val="00C3587F"/>
    <w:rsid w:val="00C35DCB"/>
    <w:rsid w:val="00C36F1C"/>
    <w:rsid w:val="00C37B87"/>
    <w:rsid w:val="00C37BA6"/>
    <w:rsid w:val="00C404F1"/>
    <w:rsid w:val="00C4328A"/>
    <w:rsid w:val="00C4375B"/>
    <w:rsid w:val="00C46389"/>
    <w:rsid w:val="00C46A45"/>
    <w:rsid w:val="00C4725A"/>
    <w:rsid w:val="00C47F72"/>
    <w:rsid w:val="00C50321"/>
    <w:rsid w:val="00C50C71"/>
    <w:rsid w:val="00C51D2C"/>
    <w:rsid w:val="00C51F56"/>
    <w:rsid w:val="00C523CA"/>
    <w:rsid w:val="00C52807"/>
    <w:rsid w:val="00C52875"/>
    <w:rsid w:val="00C52D82"/>
    <w:rsid w:val="00C55C84"/>
    <w:rsid w:val="00C603EE"/>
    <w:rsid w:val="00C622C9"/>
    <w:rsid w:val="00C635FE"/>
    <w:rsid w:val="00C64004"/>
    <w:rsid w:val="00C65880"/>
    <w:rsid w:val="00C677DE"/>
    <w:rsid w:val="00C67FB1"/>
    <w:rsid w:val="00C70B7C"/>
    <w:rsid w:val="00C72621"/>
    <w:rsid w:val="00C76CCB"/>
    <w:rsid w:val="00C774B7"/>
    <w:rsid w:val="00C80211"/>
    <w:rsid w:val="00C815A4"/>
    <w:rsid w:val="00C873F2"/>
    <w:rsid w:val="00C90893"/>
    <w:rsid w:val="00C915AE"/>
    <w:rsid w:val="00C932DA"/>
    <w:rsid w:val="00C9433F"/>
    <w:rsid w:val="00C94A41"/>
    <w:rsid w:val="00C94AA1"/>
    <w:rsid w:val="00C95016"/>
    <w:rsid w:val="00C9526E"/>
    <w:rsid w:val="00C96F75"/>
    <w:rsid w:val="00CA0DC3"/>
    <w:rsid w:val="00CA32FC"/>
    <w:rsid w:val="00CA3ED9"/>
    <w:rsid w:val="00CA4B5F"/>
    <w:rsid w:val="00CA7A4C"/>
    <w:rsid w:val="00CA7C31"/>
    <w:rsid w:val="00CB0515"/>
    <w:rsid w:val="00CB402F"/>
    <w:rsid w:val="00CB7CF5"/>
    <w:rsid w:val="00CC68DB"/>
    <w:rsid w:val="00CC6D19"/>
    <w:rsid w:val="00CC74B7"/>
    <w:rsid w:val="00CD1EFC"/>
    <w:rsid w:val="00CD206A"/>
    <w:rsid w:val="00CD2CC6"/>
    <w:rsid w:val="00CD35BA"/>
    <w:rsid w:val="00CD3643"/>
    <w:rsid w:val="00CE0419"/>
    <w:rsid w:val="00CE1518"/>
    <w:rsid w:val="00CE299A"/>
    <w:rsid w:val="00CE50D9"/>
    <w:rsid w:val="00CE7EC5"/>
    <w:rsid w:val="00CE7F56"/>
    <w:rsid w:val="00CF4E21"/>
    <w:rsid w:val="00CF6DA7"/>
    <w:rsid w:val="00CF7CCD"/>
    <w:rsid w:val="00D04FE3"/>
    <w:rsid w:val="00D059DF"/>
    <w:rsid w:val="00D0602C"/>
    <w:rsid w:val="00D074BA"/>
    <w:rsid w:val="00D13A67"/>
    <w:rsid w:val="00D14406"/>
    <w:rsid w:val="00D16C36"/>
    <w:rsid w:val="00D17015"/>
    <w:rsid w:val="00D170B7"/>
    <w:rsid w:val="00D177A1"/>
    <w:rsid w:val="00D17A6A"/>
    <w:rsid w:val="00D20348"/>
    <w:rsid w:val="00D2423B"/>
    <w:rsid w:val="00D2569C"/>
    <w:rsid w:val="00D269CA"/>
    <w:rsid w:val="00D30710"/>
    <w:rsid w:val="00D348DC"/>
    <w:rsid w:val="00D353E6"/>
    <w:rsid w:val="00D37778"/>
    <w:rsid w:val="00D37814"/>
    <w:rsid w:val="00D37815"/>
    <w:rsid w:val="00D37A17"/>
    <w:rsid w:val="00D4334F"/>
    <w:rsid w:val="00D435E8"/>
    <w:rsid w:val="00D43E3D"/>
    <w:rsid w:val="00D4560A"/>
    <w:rsid w:val="00D46850"/>
    <w:rsid w:val="00D4731E"/>
    <w:rsid w:val="00D47F80"/>
    <w:rsid w:val="00D50207"/>
    <w:rsid w:val="00D519E3"/>
    <w:rsid w:val="00D51A13"/>
    <w:rsid w:val="00D52485"/>
    <w:rsid w:val="00D52C3E"/>
    <w:rsid w:val="00D53B4B"/>
    <w:rsid w:val="00D5474F"/>
    <w:rsid w:val="00D550D9"/>
    <w:rsid w:val="00D577FF"/>
    <w:rsid w:val="00D578D5"/>
    <w:rsid w:val="00D62469"/>
    <w:rsid w:val="00D627F6"/>
    <w:rsid w:val="00D63015"/>
    <w:rsid w:val="00D632D1"/>
    <w:rsid w:val="00D6551C"/>
    <w:rsid w:val="00D66C85"/>
    <w:rsid w:val="00D67CAE"/>
    <w:rsid w:val="00D71D9B"/>
    <w:rsid w:val="00D72C55"/>
    <w:rsid w:val="00D73078"/>
    <w:rsid w:val="00D7663C"/>
    <w:rsid w:val="00D771DB"/>
    <w:rsid w:val="00D80C39"/>
    <w:rsid w:val="00D81BF9"/>
    <w:rsid w:val="00D84563"/>
    <w:rsid w:val="00D86169"/>
    <w:rsid w:val="00D863BC"/>
    <w:rsid w:val="00D87E23"/>
    <w:rsid w:val="00D90CCD"/>
    <w:rsid w:val="00D914A1"/>
    <w:rsid w:val="00D957B5"/>
    <w:rsid w:val="00D96BD4"/>
    <w:rsid w:val="00DA11DA"/>
    <w:rsid w:val="00DA261B"/>
    <w:rsid w:val="00DA5C33"/>
    <w:rsid w:val="00DB073C"/>
    <w:rsid w:val="00DB0F57"/>
    <w:rsid w:val="00DB5294"/>
    <w:rsid w:val="00DB61F4"/>
    <w:rsid w:val="00DB7117"/>
    <w:rsid w:val="00DC00BE"/>
    <w:rsid w:val="00DC0B3D"/>
    <w:rsid w:val="00DC3468"/>
    <w:rsid w:val="00DC37AF"/>
    <w:rsid w:val="00DC48BB"/>
    <w:rsid w:val="00DC730F"/>
    <w:rsid w:val="00DD030D"/>
    <w:rsid w:val="00DD1B44"/>
    <w:rsid w:val="00DD3346"/>
    <w:rsid w:val="00DD390E"/>
    <w:rsid w:val="00DE1374"/>
    <w:rsid w:val="00DE1E10"/>
    <w:rsid w:val="00DE3E53"/>
    <w:rsid w:val="00DE5340"/>
    <w:rsid w:val="00DE75AA"/>
    <w:rsid w:val="00DF03C8"/>
    <w:rsid w:val="00DF43EA"/>
    <w:rsid w:val="00DF5041"/>
    <w:rsid w:val="00DF70C9"/>
    <w:rsid w:val="00E00992"/>
    <w:rsid w:val="00E013F7"/>
    <w:rsid w:val="00E13F0E"/>
    <w:rsid w:val="00E14806"/>
    <w:rsid w:val="00E14888"/>
    <w:rsid w:val="00E15B18"/>
    <w:rsid w:val="00E17191"/>
    <w:rsid w:val="00E1738F"/>
    <w:rsid w:val="00E176FB"/>
    <w:rsid w:val="00E17E8D"/>
    <w:rsid w:val="00E21E27"/>
    <w:rsid w:val="00E2232B"/>
    <w:rsid w:val="00E2261E"/>
    <w:rsid w:val="00E23225"/>
    <w:rsid w:val="00E2636C"/>
    <w:rsid w:val="00E316DF"/>
    <w:rsid w:val="00E31DBA"/>
    <w:rsid w:val="00E3351D"/>
    <w:rsid w:val="00E40A9D"/>
    <w:rsid w:val="00E41D15"/>
    <w:rsid w:val="00E42334"/>
    <w:rsid w:val="00E423C2"/>
    <w:rsid w:val="00E42528"/>
    <w:rsid w:val="00E42DB3"/>
    <w:rsid w:val="00E4355C"/>
    <w:rsid w:val="00E447B3"/>
    <w:rsid w:val="00E451A5"/>
    <w:rsid w:val="00E46256"/>
    <w:rsid w:val="00E4688B"/>
    <w:rsid w:val="00E477FA"/>
    <w:rsid w:val="00E47891"/>
    <w:rsid w:val="00E50122"/>
    <w:rsid w:val="00E55144"/>
    <w:rsid w:val="00E579AB"/>
    <w:rsid w:val="00E6127A"/>
    <w:rsid w:val="00E61BEA"/>
    <w:rsid w:val="00E61CE3"/>
    <w:rsid w:val="00E64A30"/>
    <w:rsid w:val="00E653C1"/>
    <w:rsid w:val="00E66648"/>
    <w:rsid w:val="00E66DFB"/>
    <w:rsid w:val="00E71779"/>
    <w:rsid w:val="00E71FC7"/>
    <w:rsid w:val="00E723AA"/>
    <w:rsid w:val="00E72A14"/>
    <w:rsid w:val="00E74510"/>
    <w:rsid w:val="00E748F3"/>
    <w:rsid w:val="00E80B46"/>
    <w:rsid w:val="00E85201"/>
    <w:rsid w:val="00E86119"/>
    <w:rsid w:val="00E861FD"/>
    <w:rsid w:val="00E86E4C"/>
    <w:rsid w:val="00E87841"/>
    <w:rsid w:val="00E93341"/>
    <w:rsid w:val="00E97617"/>
    <w:rsid w:val="00E97710"/>
    <w:rsid w:val="00EA07EA"/>
    <w:rsid w:val="00EA0905"/>
    <w:rsid w:val="00EA259A"/>
    <w:rsid w:val="00EA25C8"/>
    <w:rsid w:val="00EA2D53"/>
    <w:rsid w:val="00EA34F1"/>
    <w:rsid w:val="00EA3B38"/>
    <w:rsid w:val="00EA5CC4"/>
    <w:rsid w:val="00EA7857"/>
    <w:rsid w:val="00EA795A"/>
    <w:rsid w:val="00EB0A3A"/>
    <w:rsid w:val="00EB2F2A"/>
    <w:rsid w:val="00EB579F"/>
    <w:rsid w:val="00EB738C"/>
    <w:rsid w:val="00EC12BD"/>
    <w:rsid w:val="00EC41A7"/>
    <w:rsid w:val="00EC523B"/>
    <w:rsid w:val="00EC6359"/>
    <w:rsid w:val="00EC709A"/>
    <w:rsid w:val="00ED0842"/>
    <w:rsid w:val="00ED08CD"/>
    <w:rsid w:val="00ED4D59"/>
    <w:rsid w:val="00ED59BB"/>
    <w:rsid w:val="00ED658D"/>
    <w:rsid w:val="00ED70A5"/>
    <w:rsid w:val="00ED7295"/>
    <w:rsid w:val="00EE1640"/>
    <w:rsid w:val="00EE1E17"/>
    <w:rsid w:val="00EE744F"/>
    <w:rsid w:val="00EE75AC"/>
    <w:rsid w:val="00EF05F1"/>
    <w:rsid w:val="00EF102D"/>
    <w:rsid w:val="00EF22C2"/>
    <w:rsid w:val="00EF40B6"/>
    <w:rsid w:val="00EF7535"/>
    <w:rsid w:val="00F004D1"/>
    <w:rsid w:val="00F01E58"/>
    <w:rsid w:val="00F031F4"/>
    <w:rsid w:val="00F039F3"/>
    <w:rsid w:val="00F041AC"/>
    <w:rsid w:val="00F047CF"/>
    <w:rsid w:val="00F0537C"/>
    <w:rsid w:val="00F05747"/>
    <w:rsid w:val="00F070A4"/>
    <w:rsid w:val="00F10ADD"/>
    <w:rsid w:val="00F10D2F"/>
    <w:rsid w:val="00F1154C"/>
    <w:rsid w:val="00F13F8D"/>
    <w:rsid w:val="00F15E64"/>
    <w:rsid w:val="00F169BB"/>
    <w:rsid w:val="00F17B82"/>
    <w:rsid w:val="00F200BD"/>
    <w:rsid w:val="00F202D8"/>
    <w:rsid w:val="00F21586"/>
    <w:rsid w:val="00F23213"/>
    <w:rsid w:val="00F2379C"/>
    <w:rsid w:val="00F23C32"/>
    <w:rsid w:val="00F24413"/>
    <w:rsid w:val="00F267C3"/>
    <w:rsid w:val="00F27AE8"/>
    <w:rsid w:val="00F309DF"/>
    <w:rsid w:val="00F31C96"/>
    <w:rsid w:val="00F32AEB"/>
    <w:rsid w:val="00F35AAD"/>
    <w:rsid w:val="00F36EF4"/>
    <w:rsid w:val="00F41D6F"/>
    <w:rsid w:val="00F428FE"/>
    <w:rsid w:val="00F43052"/>
    <w:rsid w:val="00F43771"/>
    <w:rsid w:val="00F452CC"/>
    <w:rsid w:val="00F45FF5"/>
    <w:rsid w:val="00F4641C"/>
    <w:rsid w:val="00F470AD"/>
    <w:rsid w:val="00F5097F"/>
    <w:rsid w:val="00F5339A"/>
    <w:rsid w:val="00F5450C"/>
    <w:rsid w:val="00F54958"/>
    <w:rsid w:val="00F56F7B"/>
    <w:rsid w:val="00F576AB"/>
    <w:rsid w:val="00F608C2"/>
    <w:rsid w:val="00F61A49"/>
    <w:rsid w:val="00F62E53"/>
    <w:rsid w:val="00F6390F"/>
    <w:rsid w:val="00F64E39"/>
    <w:rsid w:val="00F64FEA"/>
    <w:rsid w:val="00F664CA"/>
    <w:rsid w:val="00F665BF"/>
    <w:rsid w:val="00F71265"/>
    <w:rsid w:val="00F71E09"/>
    <w:rsid w:val="00F72657"/>
    <w:rsid w:val="00F75052"/>
    <w:rsid w:val="00F7601C"/>
    <w:rsid w:val="00F7652E"/>
    <w:rsid w:val="00F76D27"/>
    <w:rsid w:val="00F8033F"/>
    <w:rsid w:val="00F8191B"/>
    <w:rsid w:val="00F82609"/>
    <w:rsid w:val="00F86EFD"/>
    <w:rsid w:val="00F87459"/>
    <w:rsid w:val="00F909AA"/>
    <w:rsid w:val="00F91C57"/>
    <w:rsid w:val="00F92426"/>
    <w:rsid w:val="00F92577"/>
    <w:rsid w:val="00F94C15"/>
    <w:rsid w:val="00FA0364"/>
    <w:rsid w:val="00FA264E"/>
    <w:rsid w:val="00FA3578"/>
    <w:rsid w:val="00FA35D2"/>
    <w:rsid w:val="00FA6909"/>
    <w:rsid w:val="00FA754F"/>
    <w:rsid w:val="00FB0AE6"/>
    <w:rsid w:val="00FB0C0C"/>
    <w:rsid w:val="00FB0DF6"/>
    <w:rsid w:val="00FB1B11"/>
    <w:rsid w:val="00FB1BAA"/>
    <w:rsid w:val="00FB22D0"/>
    <w:rsid w:val="00FB407A"/>
    <w:rsid w:val="00FB4D22"/>
    <w:rsid w:val="00FB5316"/>
    <w:rsid w:val="00FB5437"/>
    <w:rsid w:val="00FB55C4"/>
    <w:rsid w:val="00FB567C"/>
    <w:rsid w:val="00FB5811"/>
    <w:rsid w:val="00FB6013"/>
    <w:rsid w:val="00FB6118"/>
    <w:rsid w:val="00FC00C7"/>
    <w:rsid w:val="00FC225D"/>
    <w:rsid w:val="00FC2E6B"/>
    <w:rsid w:val="00FC3699"/>
    <w:rsid w:val="00FC37AB"/>
    <w:rsid w:val="00FD0F44"/>
    <w:rsid w:val="00FD4F8F"/>
    <w:rsid w:val="00FD5698"/>
    <w:rsid w:val="00FD5A01"/>
    <w:rsid w:val="00FD5A81"/>
    <w:rsid w:val="00FD6196"/>
    <w:rsid w:val="00FD785D"/>
    <w:rsid w:val="00FE19BA"/>
    <w:rsid w:val="00FE19E3"/>
    <w:rsid w:val="00FE1A91"/>
    <w:rsid w:val="00FE2D26"/>
    <w:rsid w:val="00FE3864"/>
    <w:rsid w:val="00FE466C"/>
    <w:rsid w:val="00FE6627"/>
    <w:rsid w:val="00FF19A6"/>
    <w:rsid w:val="00FF22DD"/>
    <w:rsid w:val="00FF3DC8"/>
    <w:rsid w:val="00FF49A8"/>
    <w:rsid w:val="00FF5FC2"/>
    <w:rsid w:val="00FF61D4"/>
    <w:rsid w:val="00FF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EAA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34D7"/>
    <w:pPr>
      <w:keepNext/>
      <w:keepLines/>
      <w:widowControl w:val="0"/>
      <w:numPr>
        <w:numId w:val="1"/>
      </w:numPr>
      <w:spacing w:before="340" w:after="330" w:line="578" w:lineRule="auto"/>
      <w:outlineLvl w:val="0"/>
    </w:pPr>
    <w:rPr>
      <w:rFonts w:asciiTheme="minorHAnsi" w:eastAsia="微软雅黑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900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Theme="minorHAnsi" w:eastAsia="微软雅黑" w:hAnsiTheme="min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900"/>
    <w:pPr>
      <w:keepNext/>
      <w:keepLines/>
      <w:widowControl w:val="0"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="微软雅黑" w:hAnsiTheme="minorHAnsi" w:cstheme="minorBid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134E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inorHAnsi" w:eastAsia="微软雅黑" w:hAnsiTheme="minorHAnsi" w:cstheme="majorBidi"/>
      <w:b/>
      <w:bCs/>
      <w:kern w:val="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1900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31900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Char"/>
    <w:uiPriority w:val="9"/>
    <w:unhideWhenUsed/>
    <w:qFormat/>
    <w:rsid w:val="00631900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theme="minorBidi"/>
      <w:b/>
      <w:bCs/>
      <w:kern w:val="2"/>
    </w:rPr>
  </w:style>
  <w:style w:type="paragraph" w:styleId="8">
    <w:name w:val="heading 8"/>
    <w:basedOn w:val="a"/>
    <w:next w:val="a"/>
    <w:link w:val="8Char"/>
    <w:uiPriority w:val="9"/>
    <w:unhideWhenUsed/>
    <w:qFormat/>
    <w:rsid w:val="00631900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basedOn w:val="a"/>
    <w:next w:val="a"/>
    <w:link w:val="9Char"/>
    <w:uiPriority w:val="9"/>
    <w:unhideWhenUsed/>
    <w:qFormat/>
    <w:rsid w:val="00631900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35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A2394E"/>
    <w:rPr>
      <w:kern w:val="0"/>
      <w:sz w:val="22"/>
      <w:lang w:eastAsia="ja-JP"/>
    </w:rPr>
  </w:style>
  <w:style w:type="character" w:customStyle="1" w:styleId="Char">
    <w:name w:val="无间隔 Char"/>
    <w:basedOn w:val="a0"/>
    <w:link w:val="a4"/>
    <w:uiPriority w:val="1"/>
    <w:rsid w:val="00A2394E"/>
    <w:rPr>
      <w:kern w:val="0"/>
      <w:sz w:val="22"/>
      <w:lang w:eastAsia="ja-JP"/>
    </w:rPr>
  </w:style>
  <w:style w:type="paragraph" w:styleId="a5">
    <w:name w:val="Balloon Text"/>
    <w:basedOn w:val="a"/>
    <w:link w:val="Char0"/>
    <w:uiPriority w:val="99"/>
    <w:semiHidden/>
    <w:unhideWhenUsed/>
    <w:rsid w:val="00A2394E"/>
    <w:pPr>
      <w:widowControl w:val="0"/>
      <w:jc w:val="both"/>
    </w:pPr>
    <w:rPr>
      <w:rFonts w:asciiTheme="minorHAnsi" w:hAnsiTheme="minorHAnsi" w:cstheme="minorBidi"/>
      <w:kern w:val="2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A2394E"/>
    <w:rPr>
      <w:sz w:val="16"/>
      <w:szCs w:val="16"/>
    </w:rPr>
  </w:style>
  <w:style w:type="character" w:styleId="a6">
    <w:name w:val="Placeholder Text"/>
    <w:basedOn w:val="a0"/>
    <w:uiPriority w:val="99"/>
    <w:semiHidden/>
    <w:rsid w:val="00BF72F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085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85A9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5A9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85A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34D7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348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31900"/>
    <w:rPr>
      <w:rFonts w:eastAsia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31900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F134E"/>
    <w:rPr>
      <w:rFonts w:eastAsia="微软雅黑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319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319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3190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319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31900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D84563"/>
    <w:pPr>
      <w:widowControl w:val="0"/>
      <w:tabs>
        <w:tab w:val="left" w:pos="420"/>
        <w:tab w:val="right" w:leader="dot" w:pos="8296"/>
      </w:tabs>
      <w:jc w:val="both"/>
    </w:pPr>
    <w:rPr>
      <w:rFonts w:ascii="Courier New" w:eastAsia="微软雅黑" w:hAnsi="Courier New" w:cstheme="minorBidi"/>
      <w:kern w:val="2"/>
      <w:sz w:val="18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84563"/>
    <w:pPr>
      <w:widowControl w:val="0"/>
      <w:ind w:leftChars="200" w:left="420"/>
      <w:jc w:val="both"/>
    </w:pPr>
    <w:rPr>
      <w:rFonts w:ascii="Courier New" w:eastAsia="微软雅黑" w:hAnsi="Courier New" w:cstheme="minorBidi"/>
      <w:kern w:val="2"/>
      <w:sz w:val="18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84563"/>
    <w:pPr>
      <w:widowControl w:val="0"/>
      <w:ind w:leftChars="400" w:left="84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character" w:styleId="a9">
    <w:name w:val="Hyperlink"/>
    <w:basedOn w:val="a0"/>
    <w:uiPriority w:val="99"/>
    <w:unhideWhenUsed/>
    <w:rsid w:val="00384356"/>
    <w:rPr>
      <w:color w:val="0000FF" w:themeColor="hyperlink"/>
      <w:u w:val="single"/>
    </w:rPr>
  </w:style>
  <w:style w:type="paragraph" w:customStyle="1" w:styleId="docrefer">
    <w:name w:val="doc refer"/>
    <w:basedOn w:val="10"/>
    <w:link w:val="docreferChar"/>
    <w:rsid w:val="00C815A4"/>
  </w:style>
  <w:style w:type="character" w:customStyle="1" w:styleId="1Char0">
    <w:name w:val="目录 1 Char"/>
    <w:basedOn w:val="a0"/>
    <w:link w:val="10"/>
    <w:uiPriority w:val="39"/>
    <w:rsid w:val="00D84563"/>
    <w:rPr>
      <w:rFonts w:ascii="Courier New" w:eastAsia="微软雅黑" w:hAnsi="Courier New"/>
      <w:sz w:val="18"/>
    </w:rPr>
  </w:style>
  <w:style w:type="character" w:customStyle="1" w:styleId="docreferChar">
    <w:name w:val="doc refer Char"/>
    <w:basedOn w:val="1Char0"/>
    <w:link w:val="docrefer"/>
    <w:rsid w:val="00C815A4"/>
    <w:rPr>
      <w:rFonts w:ascii="Courier New" w:eastAsia="微软雅黑" w:hAnsi="Courier New"/>
      <w:sz w:val="18"/>
    </w:rPr>
  </w:style>
  <w:style w:type="paragraph" w:styleId="aa">
    <w:name w:val="List Paragraph"/>
    <w:basedOn w:val="a"/>
    <w:uiPriority w:val="34"/>
    <w:qFormat/>
    <w:rsid w:val="00C603EE"/>
    <w:pPr>
      <w:widowControl w:val="0"/>
      <w:spacing w:line="288" w:lineRule="auto"/>
      <w:ind w:firstLineChars="200" w:firstLine="200"/>
      <w:jc w:val="both"/>
    </w:pPr>
    <w:rPr>
      <w:rFonts w:asciiTheme="minorHAnsi" w:hAnsiTheme="minorHAnsi" w:cstheme="minorBidi"/>
      <w:spacing w:val="8"/>
      <w:kern w:val="2"/>
      <w:sz w:val="21"/>
      <w:szCs w:val="22"/>
    </w:rPr>
  </w:style>
  <w:style w:type="paragraph" w:customStyle="1" w:styleId="Content">
    <w:name w:val="Content"/>
    <w:link w:val="ContentChar"/>
    <w:qFormat/>
    <w:rsid w:val="00A1113B"/>
    <w:pPr>
      <w:spacing w:line="288" w:lineRule="auto"/>
      <w:ind w:firstLine="420"/>
    </w:pPr>
    <w:rPr>
      <w:spacing w:val="8"/>
    </w:rPr>
  </w:style>
  <w:style w:type="character" w:customStyle="1" w:styleId="ContentChar">
    <w:name w:val="Content Char"/>
    <w:basedOn w:val="a0"/>
    <w:link w:val="Content"/>
    <w:rsid w:val="00A1113B"/>
    <w:rPr>
      <w:spacing w:val="8"/>
    </w:rPr>
  </w:style>
  <w:style w:type="paragraph" w:styleId="ab">
    <w:name w:val="Title"/>
    <w:basedOn w:val="a"/>
    <w:next w:val="a"/>
    <w:link w:val="Char3"/>
    <w:uiPriority w:val="10"/>
    <w:qFormat/>
    <w:rsid w:val="001706BA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1706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7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A75E78"/>
    <w:rPr>
      <w:rFonts w:ascii="宋体" w:eastAsia="宋体" w:hAnsi="宋体" w:cs="宋体"/>
      <w:kern w:val="0"/>
      <w:sz w:val="24"/>
      <w:szCs w:val="24"/>
    </w:rPr>
  </w:style>
  <w:style w:type="paragraph" w:customStyle="1" w:styleId="ac">
    <w:name w:val="表头样式"/>
    <w:basedOn w:val="a"/>
    <w:link w:val="CharChar"/>
    <w:rsid w:val="003E7F65"/>
    <w:pPr>
      <w:autoSpaceDE w:val="0"/>
      <w:autoSpaceDN w:val="0"/>
      <w:adjustRightInd w:val="0"/>
      <w:snapToGrid w:val="0"/>
      <w:spacing w:line="360" w:lineRule="atLeast"/>
      <w:jc w:val="center"/>
      <w:textAlignment w:val="baseline"/>
    </w:pPr>
    <w:rPr>
      <w:rFonts w:ascii="Arial" w:eastAsia="宋体" w:hAnsi="Arial"/>
      <w:b/>
      <w:sz w:val="21"/>
      <w:szCs w:val="21"/>
    </w:rPr>
  </w:style>
  <w:style w:type="character" w:customStyle="1" w:styleId="CharChar">
    <w:name w:val="表头样式 Char Char"/>
    <w:basedOn w:val="a0"/>
    <w:link w:val="ac"/>
    <w:rsid w:val="003E7F65"/>
    <w:rPr>
      <w:rFonts w:ascii="Arial" w:eastAsia="宋体" w:hAnsi="Arial" w:cs="Times New Roman"/>
      <w:b/>
      <w:kern w:val="0"/>
      <w:szCs w:val="21"/>
    </w:rPr>
  </w:style>
  <w:style w:type="paragraph" w:styleId="ad">
    <w:name w:val="Revision"/>
    <w:hidden/>
    <w:uiPriority w:val="99"/>
    <w:semiHidden/>
    <w:rsid w:val="003A20B3"/>
    <w:rPr>
      <w:rFonts w:ascii="Times New Roman" w:hAnsi="Times New Roman" w:cs="Times New Roman"/>
      <w:kern w:val="0"/>
      <w:sz w:val="24"/>
      <w:szCs w:val="24"/>
    </w:rPr>
  </w:style>
  <w:style w:type="paragraph" w:customStyle="1" w:styleId="mb10">
    <w:name w:val="mb10"/>
    <w:basedOn w:val="a"/>
    <w:rsid w:val="001075A2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semiHidden/>
    <w:unhideWhenUsed/>
    <w:rsid w:val="001075A2"/>
    <w:pPr>
      <w:spacing w:before="100" w:beforeAutospacing="1" w:after="100" w:afterAutospacing="1"/>
    </w:pPr>
  </w:style>
  <w:style w:type="character" w:styleId="af">
    <w:name w:val="annotation reference"/>
    <w:basedOn w:val="a0"/>
    <w:uiPriority w:val="99"/>
    <w:semiHidden/>
    <w:unhideWhenUsed/>
    <w:rsid w:val="008D04BB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8D04BB"/>
  </w:style>
  <w:style w:type="character" w:customStyle="1" w:styleId="Char4">
    <w:name w:val="批注文字 Char"/>
    <w:basedOn w:val="a0"/>
    <w:link w:val="af0"/>
    <w:uiPriority w:val="99"/>
    <w:semiHidden/>
    <w:rsid w:val="008D04BB"/>
    <w:rPr>
      <w:rFonts w:ascii="Times New Roman" w:hAnsi="Times New Roman" w:cs="Times New Roman"/>
      <w:kern w:val="0"/>
      <w:sz w:val="24"/>
      <w:szCs w:val="24"/>
    </w:rPr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8D04BB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8D04BB"/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af2">
    <w:name w:val="Document Map"/>
    <w:basedOn w:val="a"/>
    <w:link w:val="Char6"/>
    <w:uiPriority w:val="99"/>
    <w:semiHidden/>
    <w:unhideWhenUsed/>
    <w:rsid w:val="004A1E3D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2"/>
    <w:uiPriority w:val="99"/>
    <w:semiHidden/>
    <w:rsid w:val="004A1E3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fa092\AppData\Roaming\Microsoft\Templates\XXXX&#25991;&#26723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2CA08A-FB68-498F-8A3A-1D85D017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XXXX文档模板.dotx</Template>
  <TotalTime>811</TotalTime>
  <Pages>54</Pages>
  <Words>4976</Words>
  <Characters>28368</Characters>
  <Application>Microsoft Office Word</Application>
  <DocSecurity>0</DocSecurity>
  <Lines>236</Lines>
  <Paragraphs>66</Paragraphs>
  <ScaleCrop>false</ScaleCrop>
  <Company/>
  <LinksUpToDate>false</LinksUpToDate>
  <CharactersWithSpaces>33278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guxue</dc:creator>
  <cp:lastModifiedBy>china</cp:lastModifiedBy>
  <cp:revision>439</cp:revision>
  <cp:lastPrinted>2017-10-15T15:44:00Z</cp:lastPrinted>
  <dcterms:created xsi:type="dcterms:W3CDTF">2017-10-15T15:44:00Z</dcterms:created>
  <dcterms:modified xsi:type="dcterms:W3CDTF">2018-07-20T07:30:00Z</dcterms:modified>
</cp:coreProperties>
</file>